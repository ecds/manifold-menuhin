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36635F" w:rsidR="008A4ED4" w:rsidP="0036635F" w:rsidRDefault="008A4ED4" w14:paraId="1FACF156" w14:textId="77777777">
      <w:pPr>
        <w:pStyle w:val="Title"/>
      </w:pPr>
      <w:r w:rsidRPr="0036635F">
        <w:t>The Power of Practice:  How music and yoga transformed the life and work of Yehudi Menuhin</w:t>
      </w:r>
    </w:p>
    <w:p w:rsidRPr="006E4910" w:rsidR="00F93DFF" w:rsidP="006E4910" w:rsidRDefault="00E8720A" w14:paraId="06173514" w14:textId="20B1CC07">
      <w:pPr>
        <w:pStyle w:val="Subtitle"/>
      </w:pPr>
      <w:r w:rsidRPr="00B340C1">
        <w:rPr>
          <w:rFonts w:eastAsiaTheme="majorEastAsia"/>
        </w:rPr>
        <w:t xml:space="preserve">Chapter V.  </w:t>
      </w:r>
      <w:r w:rsidRPr="006A031B" w:rsidR="00BD2A2A">
        <w:rPr>
          <w:rFonts w:eastAsiaTheme="majorEastAsia"/>
        </w:rPr>
        <w:t>Menuhin’s Yoga Practice and Di</w:t>
      </w:r>
      <w:r w:rsidRPr="006E4910" w:rsidR="00BD2A2A">
        <w:t xml:space="preserve">ssemination of Knowledge </w:t>
      </w:r>
      <w:r w:rsidRPr="006E4910" w:rsidR="00D47AD4">
        <w:t>(</w:t>
      </w:r>
      <w:r w:rsidR="00D225A9">
        <w:t xml:space="preserve">Words: </w:t>
      </w:r>
      <w:r w:rsidRPr="006E4910" w:rsidR="00941353">
        <w:t>10, 370</w:t>
      </w:r>
      <w:r w:rsidRPr="006E4910" w:rsidR="00D47AD4">
        <w:t>)</w:t>
      </w:r>
    </w:p>
    <w:p w:rsidR="00C50AAA" w:rsidP="004408F3" w:rsidRDefault="00C50AAA" w14:paraId="0A27F64C" w14:textId="77777777">
      <w:pPr>
        <w:spacing w:line="480" w:lineRule="auto"/>
        <w:rPr>
          <w:rFonts w:asciiTheme="minorHAnsi" w:hAnsiTheme="minorHAnsi" w:eastAsiaTheme="majorEastAsia" w:cstheme="minorHAnsi"/>
          <w:b/>
          <w:bCs/>
          <w:color w:val="000000" w:themeColor="text1"/>
        </w:rPr>
      </w:pPr>
    </w:p>
    <w:p w:rsidRPr="00271C1F" w:rsidR="001C3F56" w:rsidP="00271C1F" w:rsidRDefault="00F93DFF" w14:paraId="33C6EADA" w14:textId="0C02BFD3">
      <w:pPr>
        <w:pStyle w:val="Heading1"/>
      </w:pPr>
      <w:r w:rsidRPr="00271C1F">
        <w:t>Overview</w:t>
      </w:r>
      <w:r w:rsidRPr="00271C1F" w:rsidR="001E1E1B">
        <w:t xml:space="preserve">: Menuhin </w:t>
      </w:r>
      <w:r w:rsidRPr="00271C1F" w:rsidR="00271C1F">
        <w:t xml:space="preserve">and Yoga in the </w:t>
      </w:r>
      <w:r w:rsidRPr="00271C1F" w:rsidR="001E1E1B">
        <w:t>Mind</w:t>
      </w:r>
    </w:p>
    <w:p w:rsidRPr="006E4910" w:rsidR="006E4910" w:rsidP="006E4910" w:rsidRDefault="006E4910" w14:paraId="6F1FB116" w14:textId="77777777">
      <w:pPr>
        <w:rPr>
          <w:rFonts w:eastAsiaTheme="majorEastAsia"/>
        </w:rPr>
      </w:pPr>
    </w:p>
    <w:p w:rsidRPr="000622E5" w:rsidR="00BF376F" w:rsidP="00754CAD" w:rsidRDefault="00285F5C" w14:paraId="64351AFD" w14:textId="182DC93D">
      <w:pPr>
        <w:pStyle w:val="CommentText"/>
        <w:spacing w:line="480" w:lineRule="auto"/>
        <w:ind w:firstLine="720"/>
        <w:rPr>
          <w:rFonts w:asciiTheme="minorHAnsi" w:hAnsiTheme="minorHAnsi" w:cstheme="minorHAnsi"/>
          <w:color w:val="000000" w:themeColor="text1"/>
          <w:sz w:val="24"/>
          <w:szCs w:val="24"/>
        </w:rPr>
      </w:pPr>
      <w:r w:rsidRPr="00285F5C">
        <w:rPr>
          <w:rFonts w:asciiTheme="minorHAnsi" w:hAnsiTheme="minorHAnsi" w:cstheme="minorHAnsi"/>
          <w:color w:val="000000" w:themeColor="text1"/>
          <w:sz w:val="24"/>
          <w:szCs w:val="24"/>
        </w:rPr>
        <w:t xml:space="preserve">During Menuhin’s studies of yoga, particularly in the 1950s and 1960s when his work with Iyengar was most intense, </w:t>
      </w:r>
      <w:r w:rsidR="00CC500F">
        <w:rPr>
          <w:rFonts w:asciiTheme="minorHAnsi" w:hAnsiTheme="minorHAnsi" w:eastAsiaTheme="majorEastAsia" w:cstheme="minorHAnsi"/>
          <w:bCs/>
          <w:iCs/>
          <w:color w:val="000000" w:themeColor="text1"/>
          <w:sz w:val="24"/>
          <w:szCs w:val="24"/>
        </w:rPr>
        <w:t>he</w:t>
      </w:r>
      <w:r w:rsidRPr="00285F5C" w:rsidR="00CC500F">
        <w:rPr>
          <w:rFonts w:asciiTheme="minorHAnsi" w:hAnsiTheme="minorHAnsi" w:eastAsiaTheme="majorEastAsia" w:cstheme="minorHAnsi"/>
          <w:bCs/>
          <w:iCs/>
          <w:color w:val="000000" w:themeColor="text1"/>
          <w:sz w:val="24"/>
          <w:szCs w:val="24"/>
        </w:rPr>
        <w:t xml:space="preserve"> </w:t>
      </w:r>
      <w:r w:rsidRPr="00285F5C">
        <w:rPr>
          <w:rFonts w:asciiTheme="minorHAnsi" w:hAnsiTheme="minorHAnsi" w:cstheme="minorHAnsi"/>
          <w:color w:val="000000" w:themeColor="text1"/>
          <w:sz w:val="24"/>
          <w:szCs w:val="24"/>
        </w:rPr>
        <w:t xml:space="preserve">fervently sought to deepen his </w:t>
      </w:r>
      <w:r w:rsidR="00443316">
        <w:rPr>
          <w:rFonts w:asciiTheme="minorHAnsi" w:hAnsiTheme="minorHAnsi" w:cstheme="minorHAnsi"/>
          <w:color w:val="000000" w:themeColor="text1"/>
          <w:sz w:val="24"/>
          <w:szCs w:val="24"/>
        </w:rPr>
        <w:t>knowledge</w:t>
      </w:r>
      <w:r w:rsidRPr="00285F5C" w:rsidR="00443316">
        <w:rPr>
          <w:rFonts w:asciiTheme="minorHAnsi" w:hAnsiTheme="minorHAnsi" w:cstheme="minorHAnsi"/>
          <w:color w:val="000000" w:themeColor="text1"/>
          <w:sz w:val="24"/>
          <w:szCs w:val="24"/>
        </w:rPr>
        <w:t xml:space="preserve"> </w:t>
      </w:r>
      <w:r w:rsidRPr="00285F5C">
        <w:rPr>
          <w:rFonts w:asciiTheme="minorHAnsi" w:hAnsiTheme="minorHAnsi" w:cstheme="minorHAnsi"/>
          <w:color w:val="000000" w:themeColor="text1"/>
          <w:sz w:val="24"/>
          <w:szCs w:val="24"/>
        </w:rPr>
        <w:t xml:space="preserve">of </w:t>
      </w:r>
      <w:r w:rsidR="00061AF2">
        <w:rPr>
          <w:rFonts w:asciiTheme="minorHAnsi" w:hAnsiTheme="minorHAnsi" w:cstheme="minorHAnsi"/>
          <w:color w:val="000000" w:themeColor="text1"/>
          <w:sz w:val="24"/>
          <w:szCs w:val="24"/>
        </w:rPr>
        <w:t>how yoga</w:t>
      </w:r>
      <w:r w:rsidRPr="00285F5C">
        <w:rPr>
          <w:rFonts w:asciiTheme="minorHAnsi" w:hAnsiTheme="minorHAnsi" w:cstheme="minorHAnsi"/>
          <w:color w:val="000000" w:themeColor="text1"/>
          <w:sz w:val="24"/>
          <w:szCs w:val="24"/>
        </w:rPr>
        <w:t xml:space="preserve"> </w:t>
      </w:r>
      <w:r w:rsidR="00061AF2">
        <w:rPr>
          <w:rFonts w:asciiTheme="minorHAnsi" w:hAnsiTheme="minorHAnsi" w:cstheme="minorHAnsi"/>
          <w:color w:val="000000" w:themeColor="text1"/>
          <w:sz w:val="24"/>
          <w:szCs w:val="24"/>
        </w:rPr>
        <w:t xml:space="preserve">impacted </w:t>
      </w:r>
      <w:r w:rsidR="009E0919">
        <w:rPr>
          <w:rFonts w:asciiTheme="minorHAnsi" w:hAnsiTheme="minorHAnsi" w:cstheme="minorHAnsi"/>
          <w:color w:val="000000" w:themeColor="text1"/>
          <w:sz w:val="24"/>
          <w:szCs w:val="24"/>
        </w:rPr>
        <w:t>violin playing</w:t>
      </w:r>
      <w:r w:rsidR="00D55920">
        <w:rPr>
          <w:rFonts w:asciiTheme="minorHAnsi" w:hAnsiTheme="minorHAnsi" w:cstheme="minorHAnsi"/>
          <w:color w:val="000000" w:themeColor="text1"/>
          <w:sz w:val="24"/>
          <w:szCs w:val="24"/>
        </w:rPr>
        <w:t xml:space="preserve">. In addition, as discussed in the previous chapter, Menuhin’s yoga practice also influenced his engagement with Indian music. He not only actively performed it, he also </w:t>
      </w:r>
      <w:r w:rsidR="00D55920">
        <w:rPr>
          <w:rFonts w:asciiTheme="minorHAnsi" w:hAnsiTheme="minorHAnsi" w:eastAsiaTheme="majorEastAsia" w:cstheme="minorHAnsi"/>
          <w:color w:val="000000" w:themeColor="text1"/>
          <w:sz w:val="24"/>
          <w:szCs w:val="24"/>
        </w:rPr>
        <w:t xml:space="preserve">studied its musical structure and found ways to disseminate his knowledge and understanding of this music. </w:t>
      </w:r>
      <w:r w:rsidRPr="00285F5C">
        <w:rPr>
          <w:rFonts w:asciiTheme="minorHAnsi" w:hAnsiTheme="minorHAnsi" w:cstheme="minorHAnsi"/>
          <w:color w:val="000000" w:themeColor="text1"/>
          <w:sz w:val="24"/>
          <w:szCs w:val="24"/>
        </w:rPr>
        <w:t>As a result of these studies</w:t>
      </w:r>
      <w:r w:rsidRPr="00BF376F" w:rsidR="00BF376F">
        <w:rPr>
          <w:rFonts w:asciiTheme="minorHAnsi" w:hAnsiTheme="minorHAnsi" w:eastAsiaTheme="majorEastAsia" w:cstheme="minorHAnsi"/>
          <w:bCs/>
          <w:iCs/>
          <w:color w:val="000000" w:themeColor="text1"/>
          <w:sz w:val="24"/>
          <w:szCs w:val="24"/>
        </w:rPr>
        <w:t xml:space="preserve"> </w:t>
      </w:r>
      <w:r w:rsidRPr="00285F5C" w:rsidR="00BF376F">
        <w:rPr>
          <w:rFonts w:asciiTheme="minorHAnsi" w:hAnsiTheme="minorHAnsi" w:eastAsiaTheme="majorEastAsia" w:cstheme="minorHAnsi"/>
          <w:bCs/>
          <w:iCs/>
          <w:color w:val="000000" w:themeColor="text1"/>
          <w:sz w:val="24"/>
          <w:szCs w:val="24"/>
        </w:rPr>
        <w:t>in the dimension of the mind</w:t>
      </w:r>
      <w:r w:rsidRPr="00285F5C">
        <w:rPr>
          <w:rFonts w:asciiTheme="minorHAnsi" w:hAnsiTheme="minorHAnsi" w:cstheme="minorHAnsi"/>
          <w:color w:val="000000" w:themeColor="text1"/>
          <w:sz w:val="24"/>
          <w:szCs w:val="24"/>
        </w:rPr>
        <w:t xml:space="preserve">, and the enrichments he gained from them, Menuhin would go on to transmit out into the world </w:t>
      </w:r>
      <w:r w:rsidR="008B5580">
        <w:rPr>
          <w:rFonts w:asciiTheme="minorHAnsi" w:hAnsiTheme="minorHAnsi" w:cstheme="minorHAnsi"/>
          <w:color w:val="000000" w:themeColor="text1"/>
          <w:sz w:val="24"/>
          <w:szCs w:val="24"/>
        </w:rPr>
        <w:t xml:space="preserve">much of this integrated music-yoga </w:t>
      </w:r>
      <w:r w:rsidR="00CD3BD7">
        <w:rPr>
          <w:rFonts w:asciiTheme="minorHAnsi" w:hAnsiTheme="minorHAnsi" w:cstheme="minorHAnsi"/>
          <w:color w:val="000000" w:themeColor="text1"/>
          <w:sz w:val="24"/>
          <w:szCs w:val="24"/>
        </w:rPr>
        <w:t>knowledge</w:t>
      </w:r>
      <w:r w:rsidR="008B5580">
        <w:rPr>
          <w:rFonts w:asciiTheme="minorHAnsi" w:hAnsiTheme="minorHAnsi" w:cstheme="minorHAnsi"/>
          <w:color w:val="000000" w:themeColor="text1"/>
          <w:sz w:val="24"/>
          <w:szCs w:val="24"/>
        </w:rPr>
        <w:t xml:space="preserve"> </w:t>
      </w:r>
      <w:r w:rsidR="00D55920">
        <w:rPr>
          <w:rFonts w:asciiTheme="minorHAnsi" w:hAnsiTheme="minorHAnsi" w:cstheme="minorHAnsi"/>
          <w:color w:val="000000" w:themeColor="text1"/>
          <w:sz w:val="24"/>
          <w:szCs w:val="24"/>
        </w:rPr>
        <w:t>he gleaned from</w:t>
      </w:r>
      <w:r w:rsidR="008575AE">
        <w:rPr>
          <w:rFonts w:asciiTheme="minorHAnsi" w:hAnsiTheme="minorHAnsi" w:cstheme="minorHAnsi"/>
          <w:color w:val="000000" w:themeColor="text1"/>
          <w:sz w:val="24"/>
          <w:szCs w:val="24"/>
        </w:rPr>
        <w:t xml:space="preserve"> his </w:t>
      </w:r>
      <w:r w:rsidRPr="00285F5C">
        <w:rPr>
          <w:rFonts w:asciiTheme="minorHAnsi" w:hAnsiTheme="minorHAnsi" w:cstheme="minorHAnsi"/>
          <w:color w:val="000000" w:themeColor="text1"/>
          <w:sz w:val="24"/>
          <w:szCs w:val="24"/>
        </w:rPr>
        <w:t>yog</w:t>
      </w:r>
      <w:r w:rsidR="008575AE">
        <w:rPr>
          <w:rFonts w:asciiTheme="minorHAnsi" w:hAnsiTheme="minorHAnsi" w:cstheme="minorHAnsi"/>
          <w:color w:val="000000" w:themeColor="text1"/>
          <w:sz w:val="24"/>
          <w:szCs w:val="24"/>
        </w:rPr>
        <w:t xml:space="preserve">a </w:t>
      </w:r>
      <w:r w:rsidRPr="00285F5C">
        <w:rPr>
          <w:rFonts w:asciiTheme="minorHAnsi" w:hAnsiTheme="minorHAnsi" w:cstheme="minorHAnsi"/>
          <w:color w:val="000000" w:themeColor="text1"/>
          <w:sz w:val="24"/>
          <w:szCs w:val="24"/>
        </w:rPr>
        <w:t>practice</w:t>
      </w:r>
      <w:r w:rsidR="00F050DD">
        <w:rPr>
          <w:rFonts w:asciiTheme="minorHAnsi" w:hAnsiTheme="minorHAnsi" w:cstheme="minorHAnsi"/>
          <w:color w:val="000000" w:themeColor="text1"/>
          <w:sz w:val="24"/>
          <w:szCs w:val="24"/>
        </w:rPr>
        <w:t xml:space="preserve"> through </w:t>
      </w:r>
      <w:r w:rsidR="00375EAB">
        <w:rPr>
          <w:rFonts w:asciiTheme="minorHAnsi" w:hAnsiTheme="minorHAnsi" w:cstheme="minorHAnsi"/>
          <w:color w:val="000000" w:themeColor="text1"/>
          <w:sz w:val="24"/>
          <w:szCs w:val="24"/>
        </w:rPr>
        <w:t xml:space="preserve">founding his own school, teaching </w:t>
      </w:r>
      <w:r w:rsidR="008E5AD5">
        <w:rPr>
          <w:rFonts w:asciiTheme="minorHAnsi" w:hAnsiTheme="minorHAnsi" w:cstheme="minorHAnsi"/>
          <w:color w:val="000000" w:themeColor="text1"/>
          <w:sz w:val="24"/>
          <w:szCs w:val="24"/>
        </w:rPr>
        <w:t>in</w:t>
      </w:r>
      <w:r w:rsidR="00927D82">
        <w:rPr>
          <w:rFonts w:asciiTheme="minorHAnsi" w:hAnsiTheme="minorHAnsi" w:cstheme="minorHAnsi"/>
          <w:color w:val="000000" w:themeColor="text1"/>
          <w:sz w:val="24"/>
          <w:szCs w:val="24"/>
        </w:rPr>
        <w:t xml:space="preserve"> </w:t>
      </w:r>
      <w:r w:rsidR="00375EAB">
        <w:rPr>
          <w:rFonts w:asciiTheme="minorHAnsi" w:hAnsiTheme="minorHAnsi" w:cstheme="minorHAnsi"/>
          <w:color w:val="000000" w:themeColor="text1"/>
          <w:sz w:val="24"/>
          <w:szCs w:val="24"/>
        </w:rPr>
        <w:t>masterclasses and instructional videos</w:t>
      </w:r>
      <w:r w:rsidR="00927D82">
        <w:rPr>
          <w:rFonts w:asciiTheme="minorHAnsi" w:hAnsiTheme="minorHAnsi" w:cstheme="minorHAnsi"/>
          <w:color w:val="000000" w:themeColor="text1"/>
          <w:sz w:val="24"/>
          <w:szCs w:val="24"/>
        </w:rPr>
        <w:t xml:space="preserve">, and </w:t>
      </w:r>
      <w:r w:rsidR="00375EAB">
        <w:rPr>
          <w:rFonts w:asciiTheme="minorHAnsi" w:hAnsiTheme="minorHAnsi" w:cstheme="minorHAnsi"/>
          <w:color w:val="000000" w:themeColor="text1"/>
          <w:sz w:val="24"/>
          <w:szCs w:val="24"/>
        </w:rPr>
        <w:t xml:space="preserve">writing </w:t>
      </w:r>
      <w:r w:rsidR="00F050DD">
        <w:rPr>
          <w:rFonts w:asciiTheme="minorHAnsi" w:hAnsiTheme="minorHAnsi" w:cstheme="minorHAnsi"/>
          <w:color w:val="000000" w:themeColor="text1"/>
          <w:sz w:val="24"/>
          <w:szCs w:val="24"/>
        </w:rPr>
        <w:t>books</w:t>
      </w:r>
      <w:r w:rsidR="00375EAB">
        <w:rPr>
          <w:rFonts w:asciiTheme="minorHAnsi" w:hAnsiTheme="minorHAnsi" w:cstheme="minorHAnsi"/>
          <w:color w:val="000000" w:themeColor="text1"/>
          <w:sz w:val="24"/>
          <w:szCs w:val="24"/>
        </w:rPr>
        <w:t xml:space="preserve"> and </w:t>
      </w:r>
      <w:r w:rsidR="00F050DD">
        <w:rPr>
          <w:rFonts w:asciiTheme="minorHAnsi" w:hAnsiTheme="minorHAnsi" w:cstheme="minorHAnsi"/>
          <w:color w:val="000000" w:themeColor="text1"/>
          <w:sz w:val="24"/>
          <w:szCs w:val="24"/>
        </w:rPr>
        <w:t>articles</w:t>
      </w:r>
      <w:r w:rsidR="00927D82">
        <w:rPr>
          <w:rFonts w:asciiTheme="minorHAnsi" w:hAnsiTheme="minorHAnsi" w:cstheme="minorHAnsi"/>
          <w:color w:val="000000" w:themeColor="text1"/>
          <w:sz w:val="24"/>
          <w:szCs w:val="24"/>
        </w:rPr>
        <w:t>.</w:t>
      </w:r>
      <w:ins w:author="Wendland, Kristin" w:date="2020-05-07T11:58:00Z" w:id="0">
        <w:r w:rsidR="00375EAB">
          <w:rPr>
            <w:rFonts w:asciiTheme="minorHAnsi" w:hAnsiTheme="minorHAnsi" w:cstheme="minorHAnsi"/>
            <w:color w:val="000000" w:themeColor="text1"/>
            <w:sz w:val="24"/>
            <w:szCs w:val="24"/>
          </w:rPr>
          <w:t xml:space="preserve"> </w:t>
        </w:r>
      </w:ins>
    </w:p>
    <w:p w:rsidR="00446A70" w:rsidP="00271C1F" w:rsidRDefault="00754CAD" w14:paraId="292FD342" w14:textId="757F035A">
      <w:pPr>
        <w:pStyle w:val="CommentText"/>
        <w:spacing w:line="480" w:lineRule="auto"/>
        <w:ind w:firstLine="720"/>
        <w:rPr>
          <w:rFonts w:asciiTheme="minorHAnsi" w:hAnsiTheme="minorHAnsi" w:eastAsiaTheme="majorEastAsia" w:cstheme="minorHAnsi"/>
          <w:color w:val="000000" w:themeColor="text1"/>
          <w:sz w:val="24"/>
          <w:szCs w:val="24"/>
        </w:rPr>
      </w:pPr>
      <w:r>
        <w:rPr>
          <w:rFonts w:asciiTheme="minorHAnsi" w:hAnsiTheme="minorHAnsi" w:cstheme="minorHAnsi"/>
          <w:color w:val="000000" w:themeColor="text1"/>
          <w:sz w:val="24"/>
          <w:szCs w:val="24"/>
        </w:rPr>
        <w:t xml:space="preserve">Like </w:t>
      </w:r>
      <w:r w:rsidRPr="00285F5C">
        <w:rPr>
          <w:rFonts w:asciiTheme="minorHAnsi" w:hAnsiTheme="minorHAnsi" w:cstheme="minorHAnsi"/>
          <w:color w:val="000000" w:themeColor="text1"/>
          <w:sz w:val="24"/>
          <w:szCs w:val="24"/>
        </w:rPr>
        <w:t xml:space="preserve">his own </w:t>
      </w:r>
      <w:r w:rsidR="000622E5">
        <w:rPr>
          <w:rFonts w:asciiTheme="minorHAnsi" w:hAnsiTheme="minorHAnsi" w:cstheme="minorHAnsi"/>
          <w:color w:val="000000" w:themeColor="text1"/>
          <w:sz w:val="24"/>
          <w:szCs w:val="24"/>
        </w:rPr>
        <w:t xml:space="preserve">professional </w:t>
      </w:r>
      <w:r w:rsidRPr="00285F5C">
        <w:rPr>
          <w:rFonts w:asciiTheme="minorHAnsi" w:hAnsiTheme="minorHAnsi" w:cstheme="minorHAnsi"/>
          <w:color w:val="000000" w:themeColor="text1"/>
          <w:sz w:val="24"/>
          <w:szCs w:val="24"/>
        </w:rPr>
        <w:t>musical performances</w:t>
      </w:r>
      <w:r>
        <w:rPr>
          <w:rFonts w:asciiTheme="minorHAnsi" w:hAnsiTheme="minorHAnsi" w:cstheme="minorHAnsi"/>
          <w:color w:val="000000" w:themeColor="text1"/>
          <w:sz w:val="24"/>
          <w:szCs w:val="24"/>
        </w:rPr>
        <w:t xml:space="preserve"> and organization of festivals can be understood to embrace</w:t>
      </w:r>
      <w:r w:rsidR="00F67357">
        <w:rPr>
          <w:rFonts w:asciiTheme="minorHAnsi" w:hAnsiTheme="minorHAnsi" w:cstheme="minorHAnsi"/>
          <w:color w:val="000000" w:themeColor="text1"/>
          <w:sz w:val="24"/>
          <w:szCs w:val="24"/>
        </w:rPr>
        <w:t xml:space="preserve"> aspects of</w:t>
      </w:r>
      <w:r>
        <w:rPr>
          <w:rFonts w:asciiTheme="minorHAnsi" w:hAnsiTheme="minorHAnsi" w:cstheme="minorHAnsi"/>
          <w:color w:val="000000" w:themeColor="text1"/>
          <w:sz w:val="24"/>
          <w:szCs w:val="24"/>
        </w:rPr>
        <w:t xml:space="preserve"> </w:t>
      </w:r>
      <w:r w:rsidRPr="003D7E5A">
        <w:rPr>
          <w:rFonts w:asciiTheme="minorHAnsi" w:hAnsiTheme="minorHAnsi" w:cstheme="minorHAnsi"/>
          <w:i/>
          <w:iCs/>
          <w:color w:val="000000" w:themeColor="text1"/>
          <w:sz w:val="24"/>
          <w:szCs w:val="24"/>
        </w:rPr>
        <w:t>karma yoga</w:t>
      </w:r>
      <w:r>
        <w:rPr>
          <w:rFonts w:asciiTheme="minorHAnsi" w:hAnsiTheme="minorHAnsi" w:cstheme="minorHAnsi"/>
          <w:color w:val="000000" w:themeColor="text1"/>
          <w:sz w:val="24"/>
          <w:szCs w:val="24"/>
        </w:rPr>
        <w:t xml:space="preserve">, or the Yoga of Action, </w:t>
      </w:r>
      <w:r w:rsidR="000622E5">
        <w:rPr>
          <w:rFonts w:asciiTheme="minorHAnsi" w:hAnsiTheme="minorHAnsi" w:cstheme="minorHAnsi"/>
          <w:color w:val="000000" w:themeColor="text1"/>
          <w:sz w:val="24"/>
          <w:szCs w:val="24"/>
        </w:rPr>
        <w:t xml:space="preserve">Menuhin’s </w:t>
      </w:r>
      <w:r>
        <w:rPr>
          <w:rFonts w:asciiTheme="minorHAnsi" w:hAnsiTheme="minorHAnsi" w:cstheme="minorHAnsi"/>
          <w:color w:val="000000" w:themeColor="text1"/>
          <w:sz w:val="24"/>
          <w:szCs w:val="24"/>
        </w:rPr>
        <w:t xml:space="preserve">studies </w:t>
      </w:r>
      <w:r w:rsidR="000622E5">
        <w:rPr>
          <w:rFonts w:asciiTheme="minorHAnsi" w:hAnsiTheme="minorHAnsi" w:cstheme="minorHAnsi"/>
          <w:color w:val="000000" w:themeColor="text1"/>
          <w:sz w:val="24"/>
          <w:szCs w:val="24"/>
        </w:rPr>
        <w:t xml:space="preserve">of yoga-influenced </w:t>
      </w:r>
      <w:r>
        <w:rPr>
          <w:rFonts w:asciiTheme="minorHAnsi" w:hAnsiTheme="minorHAnsi" w:cstheme="minorHAnsi"/>
          <w:color w:val="000000" w:themeColor="text1"/>
          <w:sz w:val="24"/>
          <w:szCs w:val="24"/>
        </w:rPr>
        <w:t>violin pedagogy</w:t>
      </w:r>
      <w:r w:rsidR="000622E5">
        <w:rPr>
          <w:rFonts w:asciiTheme="minorHAnsi" w:hAnsiTheme="minorHAnsi" w:cstheme="minorHAnsi"/>
          <w:color w:val="000000" w:themeColor="text1"/>
          <w:sz w:val="24"/>
          <w:szCs w:val="24"/>
        </w:rPr>
        <w:t xml:space="preserve"> and Indian music, </w:t>
      </w:r>
      <w:r>
        <w:rPr>
          <w:rFonts w:asciiTheme="minorHAnsi" w:hAnsiTheme="minorHAnsi" w:cstheme="minorHAnsi"/>
          <w:color w:val="000000" w:themeColor="text1"/>
          <w:sz w:val="24"/>
          <w:szCs w:val="24"/>
        </w:rPr>
        <w:t xml:space="preserve">and his </w:t>
      </w:r>
      <w:r w:rsidR="000622E5">
        <w:rPr>
          <w:rFonts w:asciiTheme="minorHAnsi" w:hAnsiTheme="minorHAnsi" w:cstheme="minorHAnsi"/>
          <w:color w:val="000000" w:themeColor="text1"/>
          <w:sz w:val="24"/>
          <w:szCs w:val="24"/>
        </w:rPr>
        <w:t xml:space="preserve">teaching and </w:t>
      </w:r>
      <w:r>
        <w:rPr>
          <w:rFonts w:asciiTheme="minorHAnsi" w:hAnsiTheme="minorHAnsi" w:cstheme="minorHAnsi"/>
          <w:color w:val="000000" w:themeColor="text1"/>
          <w:sz w:val="24"/>
          <w:szCs w:val="24"/>
        </w:rPr>
        <w:t>writing on the subject</w:t>
      </w:r>
      <w:r w:rsidR="000622E5">
        <w:rPr>
          <w:rFonts w:asciiTheme="minorHAnsi" w:hAnsiTheme="minorHAnsi" w:cstheme="minorHAnsi"/>
          <w:color w:val="000000" w:themeColor="text1"/>
          <w:sz w:val="24"/>
          <w:szCs w:val="24"/>
        </w:rPr>
        <w:t>s,</w:t>
      </w:r>
      <w:r>
        <w:rPr>
          <w:rFonts w:asciiTheme="minorHAnsi" w:hAnsiTheme="minorHAnsi" w:cstheme="minorHAnsi"/>
          <w:color w:val="000000" w:themeColor="text1"/>
          <w:sz w:val="24"/>
          <w:szCs w:val="24"/>
        </w:rPr>
        <w:t xml:space="preserve"> can be understood as </w:t>
      </w:r>
      <w:r w:rsidR="00D713A4">
        <w:rPr>
          <w:rFonts w:asciiTheme="minorHAnsi" w:hAnsiTheme="minorHAnsi" w:cstheme="minorHAnsi"/>
          <w:color w:val="000000" w:themeColor="text1"/>
          <w:sz w:val="24"/>
          <w:szCs w:val="24"/>
        </w:rPr>
        <w:t xml:space="preserve">embracing aspects of </w:t>
      </w:r>
      <w:r>
        <w:rPr>
          <w:rFonts w:asciiTheme="minorHAnsi" w:hAnsiTheme="minorHAnsi" w:cstheme="minorHAnsi"/>
          <w:color w:val="000000" w:themeColor="text1"/>
          <w:sz w:val="24"/>
          <w:szCs w:val="24"/>
        </w:rPr>
        <w:t xml:space="preserve">the path </w:t>
      </w:r>
      <w:proofErr w:type="spellStart"/>
      <w:r w:rsidRPr="00CC500F">
        <w:rPr>
          <w:rFonts w:asciiTheme="minorHAnsi" w:hAnsiTheme="minorHAnsi" w:eastAsiaTheme="majorEastAsia" w:cstheme="minorHAnsi"/>
          <w:bCs/>
          <w:i/>
          <w:iCs/>
          <w:color w:val="000000" w:themeColor="text1"/>
          <w:sz w:val="24"/>
          <w:szCs w:val="24"/>
        </w:rPr>
        <w:t>j</w:t>
      </w:r>
      <w:r>
        <w:rPr>
          <w:rFonts w:asciiTheme="minorHAnsi" w:hAnsiTheme="minorHAnsi" w:eastAsiaTheme="majorEastAsia" w:cstheme="minorHAnsi"/>
          <w:bCs/>
          <w:i/>
          <w:iCs/>
          <w:color w:val="000000" w:themeColor="text1"/>
          <w:sz w:val="24"/>
          <w:szCs w:val="24"/>
        </w:rPr>
        <w:t>ñ</w:t>
      </w:r>
      <w:r w:rsidRPr="00CC500F">
        <w:rPr>
          <w:rFonts w:asciiTheme="minorHAnsi" w:hAnsiTheme="minorHAnsi" w:eastAsiaTheme="majorEastAsia" w:cstheme="minorHAnsi"/>
          <w:bCs/>
          <w:i/>
          <w:iCs/>
          <w:color w:val="000000" w:themeColor="text1"/>
          <w:sz w:val="24"/>
          <w:szCs w:val="24"/>
        </w:rPr>
        <w:t>a</w:t>
      </w:r>
      <w:r>
        <w:rPr>
          <w:rFonts w:asciiTheme="minorHAnsi" w:hAnsiTheme="minorHAnsi" w:eastAsiaTheme="majorEastAsia" w:cstheme="minorHAnsi"/>
          <w:bCs/>
          <w:i/>
          <w:iCs/>
          <w:color w:val="000000" w:themeColor="text1"/>
          <w:sz w:val="24"/>
          <w:szCs w:val="24"/>
        </w:rPr>
        <w:t>n</w:t>
      </w:r>
      <w:r w:rsidRPr="00CC500F">
        <w:rPr>
          <w:rFonts w:asciiTheme="minorHAnsi" w:hAnsiTheme="minorHAnsi" w:eastAsiaTheme="majorEastAsia" w:cstheme="minorHAnsi"/>
          <w:bCs/>
          <w:i/>
          <w:iCs/>
          <w:color w:val="000000" w:themeColor="text1"/>
          <w:sz w:val="24"/>
          <w:szCs w:val="24"/>
        </w:rPr>
        <w:t>a</w:t>
      </w:r>
      <w:proofErr w:type="spellEnd"/>
      <w:r w:rsidRPr="00CC500F">
        <w:rPr>
          <w:rFonts w:asciiTheme="minorHAnsi" w:hAnsiTheme="minorHAnsi" w:eastAsiaTheme="majorEastAsia" w:cstheme="minorHAnsi"/>
          <w:bCs/>
          <w:i/>
          <w:iCs/>
          <w:color w:val="000000" w:themeColor="text1"/>
          <w:sz w:val="24"/>
          <w:szCs w:val="24"/>
        </w:rPr>
        <w:t xml:space="preserve"> yoga</w:t>
      </w:r>
      <w:r w:rsidRPr="00CC500F">
        <w:rPr>
          <w:rFonts w:asciiTheme="minorHAnsi" w:hAnsiTheme="minorHAnsi" w:eastAsiaTheme="majorEastAsia" w:cstheme="minorHAnsi"/>
          <w:bCs/>
          <w:iCs/>
          <w:color w:val="000000" w:themeColor="text1"/>
          <w:sz w:val="24"/>
          <w:szCs w:val="24"/>
        </w:rPr>
        <w:t>, the Yoga of Knowledge</w:t>
      </w:r>
      <w:r w:rsidR="00F67357">
        <w:rPr>
          <w:rFonts w:asciiTheme="minorHAnsi" w:hAnsiTheme="minorHAnsi" w:eastAsiaTheme="majorEastAsia" w:cstheme="minorHAnsi"/>
          <w:bCs/>
          <w:iCs/>
          <w:color w:val="000000" w:themeColor="text1"/>
          <w:sz w:val="24"/>
          <w:szCs w:val="24"/>
        </w:rPr>
        <w:t xml:space="preserve">, especially in terms of his own </w:t>
      </w:r>
      <w:proofErr w:type="spellStart"/>
      <w:r w:rsidRPr="00285F5C" w:rsidR="00F67357">
        <w:rPr>
          <w:rFonts w:asciiTheme="minorHAnsi" w:hAnsiTheme="minorHAnsi" w:cstheme="minorHAnsi"/>
          <w:i/>
          <w:color w:val="000000" w:themeColor="text1"/>
          <w:sz w:val="24"/>
          <w:szCs w:val="24"/>
        </w:rPr>
        <w:t>svadhyaya</w:t>
      </w:r>
      <w:proofErr w:type="spellEnd"/>
      <w:r w:rsidR="00F67357">
        <w:rPr>
          <w:rFonts w:asciiTheme="minorHAnsi" w:hAnsiTheme="minorHAnsi" w:cstheme="minorHAnsi"/>
          <w:i/>
          <w:color w:val="000000" w:themeColor="text1"/>
          <w:sz w:val="24"/>
          <w:szCs w:val="24"/>
        </w:rPr>
        <w:t xml:space="preserve"> </w:t>
      </w:r>
      <w:r w:rsidR="00F67357">
        <w:rPr>
          <w:rFonts w:asciiTheme="minorHAnsi" w:hAnsiTheme="minorHAnsi" w:cstheme="minorHAnsi"/>
          <w:iCs/>
          <w:color w:val="000000" w:themeColor="text1"/>
          <w:sz w:val="24"/>
          <w:szCs w:val="24"/>
        </w:rPr>
        <w:t xml:space="preserve">(study) </w:t>
      </w:r>
      <w:r w:rsidRPr="00F67357" w:rsidR="00F67357">
        <w:rPr>
          <w:rFonts w:asciiTheme="minorHAnsi" w:hAnsiTheme="minorHAnsi" w:cstheme="minorHAnsi"/>
          <w:iCs/>
          <w:color w:val="000000" w:themeColor="text1"/>
          <w:sz w:val="24"/>
          <w:szCs w:val="24"/>
        </w:rPr>
        <w:t xml:space="preserve">and </w:t>
      </w:r>
      <w:r w:rsidRPr="00F67357" w:rsidR="00F67357">
        <w:rPr>
          <w:rFonts w:asciiTheme="minorHAnsi" w:hAnsiTheme="minorHAnsi" w:cstheme="minorHAnsi"/>
          <w:sz w:val="24"/>
          <w:szCs w:val="24"/>
        </w:rPr>
        <w:t xml:space="preserve">training of the mind to understand truth </w:t>
      </w:r>
      <w:r w:rsidRPr="00F67357" w:rsidR="00F67357">
        <w:rPr>
          <w:rFonts w:asciiTheme="minorHAnsi" w:hAnsiTheme="minorHAnsi" w:cstheme="minorHAnsi"/>
          <w:sz w:val="24"/>
          <w:szCs w:val="24"/>
        </w:rPr>
        <w:lastRenderedPageBreak/>
        <w:t>and gain self-realization</w:t>
      </w:r>
      <w:r w:rsidRPr="00F67357">
        <w:rPr>
          <w:rFonts w:asciiTheme="minorHAnsi" w:hAnsiTheme="minorHAnsi" w:cstheme="minorHAnsi"/>
          <w:color w:val="000000" w:themeColor="text1"/>
          <w:sz w:val="24"/>
          <w:szCs w:val="24"/>
        </w:rPr>
        <w:t xml:space="preserve">. </w:t>
      </w:r>
      <w:r w:rsidRPr="00285F5C" w:rsidR="00D560BF">
        <w:rPr>
          <w:rFonts w:asciiTheme="minorHAnsi" w:hAnsiTheme="minorHAnsi" w:cstheme="minorHAnsi"/>
          <w:color w:val="000000" w:themeColor="text1"/>
          <w:sz w:val="24"/>
          <w:szCs w:val="24"/>
        </w:rPr>
        <w:t xml:space="preserve">Menuhin </w:t>
      </w:r>
      <w:r w:rsidRPr="00285F5C" w:rsidR="005F7475">
        <w:rPr>
          <w:rFonts w:asciiTheme="minorHAnsi" w:hAnsiTheme="minorHAnsi" w:cstheme="minorHAnsi"/>
          <w:color w:val="000000" w:themeColor="text1"/>
          <w:sz w:val="24"/>
          <w:szCs w:val="24"/>
        </w:rPr>
        <w:t xml:space="preserve">was </w:t>
      </w:r>
      <w:r w:rsidRPr="00285F5C" w:rsidR="009321E3">
        <w:rPr>
          <w:rFonts w:asciiTheme="minorHAnsi" w:hAnsiTheme="minorHAnsi" w:cstheme="minorHAnsi"/>
          <w:color w:val="000000" w:themeColor="text1"/>
          <w:sz w:val="24"/>
          <w:szCs w:val="24"/>
        </w:rPr>
        <w:t xml:space="preserve">an </w:t>
      </w:r>
      <w:r w:rsidRPr="00285F5C" w:rsidR="005F7475">
        <w:rPr>
          <w:rFonts w:asciiTheme="minorHAnsi" w:hAnsiTheme="minorHAnsi" w:cstheme="minorHAnsi"/>
          <w:color w:val="000000" w:themeColor="text1"/>
          <w:sz w:val="24"/>
          <w:szCs w:val="24"/>
        </w:rPr>
        <w:t>idea man</w:t>
      </w:r>
      <w:r w:rsidR="003A594F">
        <w:rPr>
          <w:rFonts w:asciiTheme="minorHAnsi" w:hAnsiTheme="minorHAnsi" w:cstheme="minorHAnsi"/>
          <w:color w:val="000000" w:themeColor="text1"/>
          <w:sz w:val="24"/>
          <w:szCs w:val="24"/>
        </w:rPr>
        <w:t xml:space="preserve"> who</w:t>
      </w:r>
      <w:r w:rsidRPr="00285F5C" w:rsidR="00504BA6">
        <w:rPr>
          <w:rFonts w:asciiTheme="minorHAnsi" w:hAnsiTheme="minorHAnsi" w:cstheme="minorHAnsi"/>
          <w:color w:val="000000" w:themeColor="text1"/>
          <w:sz w:val="24"/>
          <w:szCs w:val="24"/>
        </w:rPr>
        <w:t xml:space="preserve"> </w:t>
      </w:r>
      <w:r w:rsidRPr="00285F5C" w:rsidR="00452CC2">
        <w:rPr>
          <w:rFonts w:asciiTheme="minorHAnsi" w:hAnsiTheme="minorHAnsi" w:cstheme="minorHAnsi"/>
          <w:color w:val="000000" w:themeColor="text1"/>
          <w:sz w:val="24"/>
          <w:szCs w:val="24"/>
        </w:rPr>
        <w:t>had the uncanny ability to communicate</w:t>
      </w:r>
      <w:r w:rsidRPr="00285F5C" w:rsidR="009D0DEF">
        <w:rPr>
          <w:rFonts w:asciiTheme="minorHAnsi" w:hAnsiTheme="minorHAnsi" w:cstheme="minorHAnsi"/>
          <w:color w:val="000000" w:themeColor="text1"/>
          <w:sz w:val="24"/>
          <w:szCs w:val="24"/>
        </w:rPr>
        <w:t xml:space="preserve"> </w:t>
      </w:r>
      <w:r w:rsidRPr="00285F5C" w:rsidR="00E30248">
        <w:rPr>
          <w:rFonts w:asciiTheme="minorHAnsi" w:hAnsiTheme="minorHAnsi" w:cstheme="minorHAnsi"/>
          <w:color w:val="000000" w:themeColor="text1"/>
          <w:sz w:val="24"/>
          <w:szCs w:val="24"/>
        </w:rPr>
        <w:t>his</w:t>
      </w:r>
      <w:r w:rsidRPr="00285F5C" w:rsidR="009321E3">
        <w:rPr>
          <w:rFonts w:asciiTheme="minorHAnsi" w:hAnsiTheme="minorHAnsi" w:cstheme="minorHAnsi"/>
          <w:color w:val="000000" w:themeColor="text1"/>
          <w:sz w:val="24"/>
          <w:szCs w:val="24"/>
        </w:rPr>
        <w:t xml:space="preserve"> </w:t>
      </w:r>
      <w:r w:rsidR="00CD3BD7">
        <w:rPr>
          <w:rFonts w:asciiTheme="minorHAnsi" w:hAnsiTheme="minorHAnsi" w:cstheme="minorHAnsi"/>
          <w:color w:val="000000" w:themeColor="text1"/>
          <w:sz w:val="24"/>
          <w:szCs w:val="24"/>
        </w:rPr>
        <w:t xml:space="preserve">educational </w:t>
      </w:r>
      <w:r w:rsidRPr="00285F5C" w:rsidR="00FE4692">
        <w:rPr>
          <w:rFonts w:asciiTheme="minorHAnsi" w:hAnsiTheme="minorHAnsi" w:cstheme="minorHAnsi"/>
          <w:color w:val="000000" w:themeColor="text1"/>
          <w:sz w:val="24"/>
          <w:szCs w:val="24"/>
        </w:rPr>
        <w:t xml:space="preserve">visions </w:t>
      </w:r>
      <w:r w:rsidRPr="00285F5C" w:rsidR="00452CC2">
        <w:rPr>
          <w:rFonts w:asciiTheme="minorHAnsi" w:hAnsiTheme="minorHAnsi" w:cstheme="minorHAnsi"/>
          <w:color w:val="000000" w:themeColor="text1"/>
          <w:sz w:val="24"/>
          <w:szCs w:val="24"/>
        </w:rPr>
        <w:t>to</w:t>
      </w:r>
      <w:r w:rsidRPr="00285F5C" w:rsidR="00FA7E0A">
        <w:rPr>
          <w:rFonts w:asciiTheme="minorHAnsi" w:hAnsiTheme="minorHAnsi" w:cstheme="minorHAnsi"/>
          <w:color w:val="000000" w:themeColor="text1"/>
          <w:sz w:val="24"/>
          <w:szCs w:val="24"/>
        </w:rPr>
        <w:t xml:space="preserve"> talented administ</w:t>
      </w:r>
      <w:r w:rsidRPr="00285F5C" w:rsidR="009321E3">
        <w:rPr>
          <w:rFonts w:asciiTheme="minorHAnsi" w:hAnsiTheme="minorHAnsi" w:cstheme="minorHAnsi"/>
          <w:color w:val="000000" w:themeColor="text1"/>
          <w:sz w:val="24"/>
          <w:szCs w:val="24"/>
        </w:rPr>
        <w:t xml:space="preserve">rators </w:t>
      </w:r>
      <w:r w:rsidRPr="00285F5C" w:rsidR="00FA7E0A">
        <w:rPr>
          <w:rFonts w:asciiTheme="minorHAnsi" w:hAnsiTheme="minorHAnsi" w:cstheme="minorHAnsi"/>
          <w:color w:val="000000" w:themeColor="text1"/>
          <w:sz w:val="24"/>
          <w:szCs w:val="24"/>
        </w:rPr>
        <w:t>who could help him</w:t>
      </w:r>
      <w:r w:rsidRPr="00285F5C" w:rsidR="00504BA6">
        <w:rPr>
          <w:rFonts w:asciiTheme="minorHAnsi" w:hAnsiTheme="minorHAnsi" w:cstheme="minorHAnsi"/>
          <w:color w:val="000000" w:themeColor="text1"/>
          <w:sz w:val="24"/>
          <w:szCs w:val="24"/>
        </w:rPr>
        <w:t xml:space="preserve"> realize </w:t>
      </w:r>
      <w:r w:rsidRPr="00285F5C" w:rsidR="00E30248">
        <w:rPr>
          <w:rFonts w:asciiTheme="minorHAnsi" w:hAnsiTheme="minorHAnsi" w:cstheme="minorHAnsi"/>
          <w:color w:val="000000" w:themeColor="text1"/>
          <w:sz w:val="24"/>
          <w:szCs w:val="24"/>
        </w:rPr>
        <w:t>them</w:t>
      </w:r>
      <w:r w:rsidRPr="00285F5C" w:rsidR="00FA7E0A">
        <w:rPr>
          <w:rFonts w:asciiTheme="minorHAnsi" w:hAnsiTheme="minorHAnsi" w:cstheme="minorHAnsi"/>
          <w:color w:val="000000" w:themeColor="text1"/>
          <w:sz w:val="24"/>
          <w:szCs w:val="24"/>
        </w:rPr>
        <w:t xml:space="preserve">. </w:t>
      </w:r>
      <w:r w:rsidR="003A594F">
        <w:rPr>
          <w:rFonts w:asciiTheme="minorHAnsi" w:hAnsiTheme="minorHAnsi" w:cstheme="minorHAnsi"/>
          <w:color w:val="000000" w:themeColor="text1"/>
          <w:sz w:val="24"/>
          <w:szCs w:val="24"/>
        </w:rPr>
        <w:t xml:space="preserve">With such </w:t>
      </w:r>
      <w:r w:rsidR="006A78BE">
        <w:rPr>
          <w:rFonts w:asciiTheme="minorHAnsi" w:hAnsiTheme="minorHAnsi" w:cstheme="minorHAnsi"/>
          <w:color w:val="000000" w:themeColor="text1"/>
          <w:sz w:val="24"/>
          <w:szCs w:val="24"/>
        </w:rPr>
        <w:t xml:space="preserve">organizational </w:t>
      </w:r>
      <w:r w:rsidR="003A594F">
        <w:rPr>
          <w:rFonts w:asciiTheme="minorHAnsi" w:hAnsiTheme="minorHAnsi" w:cstheme="minorHAnsi"/>
          <w:color w:val="000000" w:themeColor="text1"/>
          <w:sz w:val="24"/>
          <w:szCs w:val="24"/>
        </w:rPr>
        <w:t xml:space="preserve">support, </w:t>
      </w:r>
      <w:r w:rsidRPr="00285F5C" w:rsidR="00C42BEB">
        <w:rPr>
          <w:rFonts w:asciiTheme="minorHAnsi" w:hAnsiTheme="minorHAnsi" w:cstheme="minorHAnsi"/>
          <w:color w:val="000000" w:themeColor="text1"/>
          <w:sz w:val="24"/>
          <w:szCs w:val="24"/>
        </w:rPr>
        <w:t xml:space="preserve">Menuhin </w:t>
      </w:r>
      <w:r w:rsidR="003A594F">
        <w:rPr>
          <w:rFonts w:asciiTheme="minorHAnsi" w:hAnsiTheme="minorHAnsi" w:cstheme="minorHAnsi"/>
          <w:color w:val="000000" w:themeColor="text1"/>
          <w:sz w:val="24"/>
          <w:szCs w:val="24"/>
        </w:rPr>
        <w:t xml:space="preserve">found ways to </w:t>
      </w:r>
      <w:r w:rsidRPr="0008493B" w:rsidR="005F7475">
        <w:rPr>
          <w:rFonts w:asciiTheme="minorHAnsi" w:hAnsiTheme="minorHAnsi" w:eastAsiaTheme="majorEastAsia" w:cstheme="minorHAnsi"/>
          <w:color w:val="000000" w:themeColor="text1"/>
          <w:sz w:val="24"/>
          <w:szCs w:val="24"/>
        </w:rPr>
        <w:t>disseminat</w:t>
      </w:r>
      <w:r w:rsidR="003A594F">
        <w:rPr>
          <w:rFonts w:asciiTheme="minorHAnsi" w:hAnsiTheme="minorHAnsi" w:eastAsiaTheme="majorEastAsia" w:cstheme="minorHAnsi"/>
          <w:color w:val="000000" w:themeColor="text1"/>
          <w:sz w:val="24"/>
          <w:szCs w:val="24"/>
        </w:rPr>
        <w:t>e</w:t>
      </w:r>
      <w:r w:rsidRPr="0008493B" w:rsidR="005F7475">
        <w:rPr>
          <w:rFonts w:asciiTheme="minorHAnsi" w:hAnsiTheme="minorHAnsi" w:eastAsiaTheme="majorEastAsia" w:cstheme="minorHAnsi"/>
          <w:color w:val="000000" w:themeColor="text1"/>
          <w:sz w:val="24"/>
          <w:szCs w:val="24"/>
        </w:rPr>
        <w:t xml:space="preserve"> his </w:t>
      </w:r>
      <w:r w:rsidR="00BF376F">
        <w:rPr>
          <w:rFonts w:asciiTheme="minorHAnsi" w:hAnsiTheme="minorHAnsi" w:eastAsiaTheme="majorEastAsia" w:cstheme="minorHAnsi"/>
          <w:color w:val="000000" w:themeColor="text1"/>
          <w:sz w:val="24"/>
          <w:szCs w:val="24"/>
        </w:rPr>
        <w:t xml:space="preserve">yoga-influenced </w:t>
      </w:r>
      <w:r w:rsidR="003A594F">
        <w:rPr>
          <w:rFonts w:asciiTheme="minorHAnsi" w:hAnsiTheme="minorHAnsi" w:eastAsiaTheme="majorEastAsia" w:cstheme="minorHAnsi"/>
          <w:color w:val="000000" w:themeColor="text1"/>
          <w:sz w:val="24"/>
          <w:szCs w:val="24"/>
        </w:rPr>
        <w:t xml:space="preserve">ideas and knowledge about </w:t>
      </w:r>
      <w:r w:rsidRPr="0008493B" w:rsidR="005F7475">
        <w:rPr>
          <w:rFonts w:asciiTheme="minorHAnsi" w:hAnsiTheme="minorHAnsi" w:eastAsiaTheme="majorEastAsia" w:cstheme="minorHAnsi"/>
          <w:color w:val="000000" w:themeColor="text1"/>
          <w:sz w:val="24"/>
          <w:szCs w:val="24"/>
        </w:rPr>
        <w:t>music</w:t>
      </w:r>
      <w:r w:rsidR="003A594F">
        <w:rPr>
          <w:rFonts w:asciiTheme="minorHAnsi" w:hAnsiTheme="minorHAnsi" w:eastAsiaTheme="majorEastAsia" w:cstheme="minorHAnsi"/>
          <w:color w:val="000000" w:themeColor="text1"/>
          <w:sz w:val="24"/>
          <w:szCs w:val="24"/>
        </w:rPr>
        <w:t xml:space="preserve"> </w:t>
      </w:r>
      <w:r w:rsidR="00554B22">
        <w:rPr>
          <w:rFonts w:asciiTheme="minorHAnsi" w:hAnsiTheme="minorHAnsi" w:eastAsiaTheme="majorEastAsia" w:cstheme="minorHAnsi"/>
          <w:color w:val="000000" w:themeColor="text1"/>
          <w:sz w:val="24"/>
          <w:szCs w:val="24"/>
        </w:rPr>
        <w:t xml:space="preserve">and </w:t>
      </w:r>
      <w:r w:rsidR="003A594F">
        <w:rPr>
          <w:rFonts w:asciiTheme="minorHAnsi" w:hAnsiTheme="minorHAnsi" w:eastAsiaTheme="majorEastAsia" w:cstheme="minorHAnsi"/>
          <w:color w:val="000000" w:themeColor="text1"/>
          <w:sz w:val="24"/>
          <w:szCs w:val="24"/>
        </w:rPr>
        <w:t xml:space="preserve">violin playing </w:t>
      </w:r>
      <w:r w:rsidR="000622E5">
        <w:rPr>
          <w:rFonts w:asciiTheme="minorHAnsi" w:hAnsiTheme="minorHAnsi" w:eastAsiaTheme="majorEastAsia" w:cstheme="minorHAnsi"/>
          <w:color w:val="000000" w:themeColor="text1"/>
          <w:sz w:val="24"/>
          <w:szCs w:val="24"/>
        </w:rPr>
        <w:t xml:space="preserve">through the creation of </w:t>
      </w:r>
      <w:r w:rsidRPr="0008493B" w:rsidR="00984E5C">
        <w:rPr>
          <w:rFonts w:asciiTheme="minorHAnsi" w:hAnsiTheme="minorHAnsi" w:eastAsiaTheme="majorEastAsia" w:cstheme="minorHAnsi"/>
          <w:color w:val="000000" w:themeColor="text1"/>
          <w:sz w:val="24"/>
          <w:szCs w:val="24"/>
        </w:rPr>
        <w:t xml:space="preserve">The </w:t>
      </w:r>
      <w:r w:rsidRPr="0008493B" w:rsidR="005F7475">
        <w:rPr>
          <w:rFonts w:asciiTheme="minorHAnsi" w:hAnsiTheme="minorHAnsi" w:eastAsiaTheme="majorEastAsia" w:cstheme="minorHAnsi"/>
          <w:color w:val="000000" w:themeColor="text1"/>
          <w:sz w:val="24"/>
          <w:szCs w:val="24"/>
        </w:rPr>
        <w:t xml:space="preserve">Yehudi </w:t>
      </w:r>
      <w:r w:rsidRPr="0008493B" w:rsidR="00984E5C">
        <w:rPr>
          <w:rFonts w:asciiTheme="minorHAnsi" w:hAnsiTheme="minorHAnsi" w:eastAsiaTheme="majorEastAsia" w:cstheme="minorHAnsi"/>
          <w:color w:val="000000" w:themeColor="text1"/>
          <w:sz w:val="24"/>
          <w:szCs w:val="24"/>
        </w:rPr>
        <w:t>Menuhin School</w:t>
      </w:r>
      <w:r w:rsidRPr="0008493B" w:rsidR="00E47BDB">
        <w:rPr>
          <w:rFonts w:asciiTheme="minorHAnsi" w:hAnsiTheme="minorHAnsi" w:eastAsiaTheme="majorEastAsia" w:cstheme="minorHAnsi"/>
          <w:color w:val="000000" w:themeColor="text1"/>
          <w:sz w:val="24"/>
          <w:szCs w:val="24"/>
        </w:rPr>
        <w:t xml:space="preserve">; </w:t>
      </w:r>
      <w:r w:rsidRPr="0008493B" w:rsidR="005F7475">
        <w:rPr>
          <w:rFonts w:asciiTheme="minorHAnsi" w:hAnsiTheme="minorHAnsi" w:eastAsiaTheme="majorEastAsia" w:cstheme="minorHAnsi"/>
          <w:color w:val="000000" w:themeColor="text1"/>
          <w:sz w:val="24"/>
          <w:szCs w:val="24"/>
        </w:rPr>
        <w:t xml:space="preserve">videos and books </w:t>
      </w:r>
      <w:r w:rsidRPr="0008493B" w:rsidR="00E47BDB">
        <w:rPr>
          <w:rFonts w:asciiTheme="minorHAnsi" w:hAnsiTheme="minorHAnsi" w:eastAsiaTheme="majorEastAsia" w:cstheme="minorHAnsi"/>
          <w:color w:val="000000" w:themeColor="text1"/>
          <w:sz w:val="24"/>
          <w:szCs w:val="24"/>
        </w:rPr>
        <w:t xml:space="preserve">he published </w:t>
      </w:r>
      <w:r w:rsidRPr="0008493B" w:rsidR="005F7475">
        <w:rPr>
          <w:rFonts w:asciiTheme="minorHAnsi" w:hAnsiTheme="minorHAnsi" w:eastAsiaTheme="majorEastAsia" w:cstheme="minorHAnsi"/>
          <w:color w:val="000000" w:themeColor="text1"/>
          <w:sz w:val="24"/>
          <w:szCs w:val="24"/>
        </w:rPr>
        <w:t xml:space="preserve">on violin-playing; and </w:t>
      </w:r>
      <w:r w:rsidRPr="0008493B" w:rsidR="003E541D">
        <w:rPr>
          <w:rFonts w:asciiTheme="minorHAnsi" w:hAnsiTheme="minorHAnsi" w:eastAsiaTheme="majorEastAsia" w:cstheme="minorHAnsi"/>
          <w:color w:val="000000" w:themeColor="text1"/>
          <w:sz w:val="24"/>
          <w:szCs w:val="24"/>
        </w:rPr>
        <w:t xml:space="preserve">other </w:t>
      </w:r>
      <w:r w:rsidRPr="0008493B" w:rsidR="00FA7E0A">
        <w:rPr>
          <w:rFonts w:asciiTheme="minorHAnsi" w:hAnsiTheme="minorHAnsi" w:eastAsiaTheme="majorEastAsia" w:cstheme="minorHAnsi"/>
          <w:color w:val="000000" w:themeColor="text1"/>
          <w:sz w:val="24"/>
          <w:szCs w:val="24"/>
        </w:rPr>
        <w:t xml:space="preserve">educational </w:t>
      </w:r>
      <w:r w:rsidRPr="0008493B" w:rsidR="005F7475">
        <w:rPr>
          <w:rFonts w:asciiTheme="minorHAnsi" w:hAnsiTheme="minorHAnsi" w:eastAsiaTheme="majorEastAsia" w:cstheme="minorHAnsi"/>
          <w:color w:val="000000" w:themeColor="text1"/>
          <w:sz w:val="24"/>
          <w:szCs w:val="24"/>
        </w:rPr>
        <w:t>music programs and competitions</w:t>
      </w:r>
      <w:r w:rsidRPr="0008493B" w:rsidR="00E47BDB">
        <w:rPr>
          <w:rFonts w:asciiTheme="minorHAnsi" w:hAnsiTheme="minorHAnsi" w:eastAsiaTheme="majorEastAsia" w:cstheme="minorHAnsi"/>
          <w:color w:val="000000" w:themeColor="text1"/>
          <w:sz w:val="24"/>
          <w:szCs w:val="24"/>
        </w:rPr>
        <w:t xml:space="preserve"> that he founded</w:t>
      </w:r>
      <w:r w:rsidRPr="0008493B" w:rsidR="005F7475">
        <w:rPr>
          <w:rFonts w:asciiTheme="minorHAnsi" w:hAnsiTheme="minorHAnsi" w:eastAsiaTheme="majorEastAsia" w:cstheme="minorHAnsi"/>
          <w:color w:val="000000" w:themeColor="text1"/>
          <w:sz w:val="24"/>
          <w:szCs w:val="24"/>
        </w:rPr>
        <w:t xml:space="preserve">. A prolific writer, Menuhin also </w:t>
      </w:r>
      <w:r w:rsidRPr="0008493B" w:rsidR="00DB094E">
        <w:rPr>
          <w:rFonts w:asciiTheme="minorHAnsi" w:hAnsiTheme="minorHAnsi" w:eastAsiaTheme="majorEastAsia" w:cstheme="minorHAnsi"/>
          <w:iCs/>
          <w:color w:val="000000" w:themeColor="text1"/>
          <w:sz w:val="24"/>
          <w:szCs w:val="24"/>
        </w:rPr>
        <w:t>published</w:t>
      </w:r>
      <w:r w:rsidRPr="0008493B" w:rsidR="005F7475">
        <w:rPr>
          <w:rFonts w:asciiTheme="minorHAnsi" w:hAnsiTheme="minorHAnsi" w:eastAsiaTheme="majorEastAsia" w:cstheme="minorHAnsi"/>
          <w:iCs/>
          <w:color w:val="000000" w:themeColor="text1"/>
          <w:sz w:val="24"/>
          <w:szCs w:val="24"/>
        </w:rPr>
        <w:t xml:space="preserve"> books and articles targeted for the educated lay reader – what we would call “public scholarship” today – to reach a broader community of people beyond the elite circle of classical musicians like himself</w:t>
      </w:r>
      <w:r w:rsidR="00446A70">
        <w:rPr>
          <w:rFonts w:asciiTheme="minorHAnsi" w:hAnsiTheme="minorHAnsi" w:eastAsiaTheme="majorEastAsia" w:cstheme="minorHAnsi"/>
          <w:iCs/>
          <w:color w:val="000000" w:themeColor="text1"/>
          <w:sz w:val="24"/>
          <w:szCs w:val="24"/>
        </w:rPr>
        <w:t xml:space="preserve">. </w:t>
      </w:r>
      <w:r w:rsidRPr="00D4398C" w:rsidR="00446A70">
        <w:rPr>
          <w:rFonts w:asciiTheme="minorHAnsi" w:hAnsiTheme="minorHAnsi" w:eastAsiaTheme="majorEastAsia" w:cstheme="minorHAnsi"/>
          <w:iCs/>
          <w:color w:val="000000" w:themeColor="text1"/>
          <w:sz w:val="24"/>
          <w:szCs w:val="24"/>
        </w:rPr>
        <w:t>While he wrote</w:t>
      </w:r>
      <w:r w:rsidRPr="00D4398C" w:rsidR="007D3B9E">
        <w:rPr>
          <w:rFonts w:asciiTheme="minorHAnsi" w:hAnsiTheme="minorHAnsi" w:eastAsiaTheme="majorEastAsia" w:cstheme="minorHAnsi"/>
          <w:iCs/>
          <w:color w:val="000000" w:themeColor="text1"/>
          <w:sz w:val="24"/>
          <w:szCs w:val="24"/>
        </w:rPr>
        <w:t xml:space="preserve"> on a vast array of topics</w:t>
      </w:r>
      <w:r w:rsidRPr="00D4398C" w:rsidR="007D3B9E">
        <w:rPr>
          <w:rFonts w:asciiTheme="minorHAnsi" w:hAnsiTheme="minorHAnsi" w:eastAsiaTheme="majorEastAsia" w:cstheme="minorHAnsi"/>
          <w:bCs/>
          <w:iCs/>
          <w:sz w:val="24"/>
          <w:szCs w:val="24"/>
        </w:rPr>
        <w:t xml:space="preserve"> including </w:t>
      </w:r>
      <w:r w:rsidRPr="00D4398C" w:rsidR="007D3B9E">
        <w:rPr>
          <w:rFonts w:asciiTheme="minorHAnsi" w:hAnsiTheme="minorHAnsi" w:eastAsiaTheme="majorEastAsia" w:cstheme="minorHAnsi"/>
          <w:iCs/>
          <w:sz w:val="24"/>
          <w:szCs w:val="24"/>
        </w:rPr>
        <w:t>western and world music, education, politics, and even the environment</w:t>
      </w:r>
      <w:r w:rsidR="00DF521C">
        <w:rPr>
          <w:rFonts w:asciiTheme="minorHAnsi" w:hAnsiTheme="minorHAnsi" w:eastAsiaTheme="majorEastAsia" w:cstheme="minorHAnsi"/>
          <w:iCs/>
          <w:sz w:val="24"/>
          <w:szCs w:val="24"/>
        </w:rPr>
        <w:t>.</w:t>
      </w:r>
      <w:r w:rsidR="00FF4198">
        <w:rPr>
          <w:rStyle w:val="FootnoteReference"/>
          <w:rFonts w:asciiTheme="minorHAnsi" w:hAnsiTheme="minorHAnsi" w:eastAsiaTheme="majorEastAsia" w:cstheme="minorHAnsi"/>
          <w:iCs/>
          <w:sz w:val="24"/>
          <w:szCs w:val="24"/>
        </w:rPr>
        <w:footnoteReference w:id="1"/>
      </w:r>
      <w:r w:rsidRPr="00D4398C" w:rsidR="007D3B9E">
        <w:rPr>
          <w:rFonts w:asciiTheme="minorHAnsi" w:hAnsiTheme="minorHAnsi" w:eastAsiaTheme="majorEastAsia" w:cstheme="minorHAnsi"/>
          <w:iCs/>
          <w:sz w:val="24"/>
          <w:szCs w:val="24"/>
        </w:rPr>
        <w:t xml:space="preserve"> </w:t>
      </w:r>
      <w:r w:rsidR="00DF521C">
        <w:rPr>
          <w:rFonts w:asciiTheme="minorHAnsi" w:hAnsiTheme="minorHAnsi" w:eastAsiaTheme="majorEastAsia" w:cstheme="minorHAnsi"/>
          <w:bCs/>
          <w:iCs/>
          <w:sz w:val="24"/>
          <w:szCs w:val="24"/>
        </w:rPr>
        <w:t>H</w:t>
      </w:r>
      <w:r w:rsidRPr="00D4398C" w:rsidR="00BF376F">
        <w:rPr>
          <w:rFonts w:asciiTheme="minorHAnsi" w:hAnsiTheme="minorHAnsi" w:eastAsiaTheme="majorEastAsia" w:cstheme="minorHAnsi"/>
          <w:iCs/>
          <w:color w:val="000000" w:themeColor="text1"/>
          <w:sz w:val="24"/>
          <w:szCs w:val="24"/>
        </w:rPr>
        <w:t>is</w:t>
      </w:r>
      <w:r w:rsidR="00BF376F">
        <w:rPr>
          <w:rFonts w:asciiTheme="minorHAnsi" w:hAnsiTheme="minorHAnsi" w:eastAsiaTheme="majorEastAsia" w:cstheme="minorHAnsi"/>
          <w:iCs/>
          <w:color w:val="000000" w:themeColor="text1"/>
          <w:sz w:val="24"/>
          <w:szCs w:val="24"/>
        </w:rPr>
        <w:t xml:space="preserve"> writings on Indian music particularly tie into this discussion of how Menuhin’s yoga practice impacted the dimension of the mind on a path of knowledge. </w:t>
      </w:r>
      <w:r w:rsidR="006A78BE">
        <w:rPr>
          <w:rFonts w:asciiTheme="minorHAnsi" w:hAnsiTheme="minorHAnsi" w:eastAsiaTheme="majorEastAsia" w:cstheme="minorHAnsi"/>
          <w:iCs/>
          <w:color w:val="000000" w:themeColor="text1"/>
          <w:sz w:val="24"/>
          <w:szCs w:val="24"/>
        </w:rPr>
        <w:t xml:space="preserve"> </w:t>
      </w:r>
    </w:p>
    <w:p w:rsidRPr="00BF376F" w:rsidR="00271C1F" w:rsidP="00271C1F" w:rsidRDefault="00271C1F" w14:paraId="24B0793A" w14:textId="77777777">
      <w:pPr>
        <w:pStyle w:val="CommentText"/>
        <w:spacing w:line="480" w:lineRule="auto"/>
        <w:ind w:firstLine="720"/>
        <w:rPr>
          <w:rFonts w:asciiTheme="minorHAnsi" w:hAnsiTheme="minorHAnsi" w:eastAsiaTheme="majorEastAsia" w:cstheme="minorHAnsi"/>
          <w:color w:val="000000" w:themeColor="text1"/>
          <w:sz w:val="24"/>
          <w:szCs w:val="24"/>
        </w:rPr>
      </w:pPr>
    </w:p>
    <w:p w:rsidRPr="006E4910" w:rsidR="00EF2CA3" w:rsidP="006E4910" w:rsidRDefault="00CD3BD7" w14:paraId="6D28CD5F" w14:textId="6D6DE960">
      <w:pPr>
        <w:pStyle w:val="Heading1"/>
      </w:pPr>
      <w:r w:rsidRPr="006E4910">
        <w:t>Yoga and Menuhin’s Approach to Violin Playing</w:t>
      </w:r>
      <w:r w:rsidRPr="006E4910" w:rsidR="00956BCE">
        <w:t xml:space="preserve"> and Teaching </w:t>
      </w:r>
    </w:p>
    <w:p w:rsidR="00271C1F" w:rsidP="00554B22" w:rsidRDefault="00271C1F" w14:paraId="7E5B1940" w14:textId="77777777">
      <w:pPr>
        <w:spacing w:line="480" w:lineRule="auto"/>
        <w:rPr>
          <w:rFonts w:asciiTheme="minorHAnsi" w:hAnsiTheme="minorHAnsi" w:eastAsiaTheme="majorEastAsia" w:cstheme="minorHAnsi"/>
          <w:bCs/>
          <w:color w:val="000000" w:themeColor="text1"/>
          <w:u w:val="single"/>
        </w:rPr>
      </w:pPr>
    </w:p>
    <w:p w:rsidRPr="00271C1F" w:rsidR="00CD3BD7" w:rsidP="008A4ED4" w:rsidRDefault="00EF2CA3" w14:paraId="343F36A7" w14:textId="6924576F">
      <w:pPr>
        <w:spacing w:line="480" w:lineRule="auto"/>
        <w:rPr>
          <w:rFonts w:asciiTheme="minorHAnsi" w:hAnsiTheme="minorHAnsi" w:cstheme="minorHAnsi"/>
          <w:color w:val="FF0000"/>
        </w:rPr>
      </w:pPr>
      <w:r>
        <w:rPr>
          <w:rFonts w:asciiTheme="minorHAnsi" w:hAnsiTheme="minorHAnsi" w:eastAsiaTheme="majorEastAsia" w:cstheme="minorHAnsi"/>
          <w:bCs/>
          <w:color w:val="000000" w:themeColor="text1"/>
        </w:rPr>
        <w:tab/>
      </w:r>
      <w:r w:rsidR="00823EFA">
        <w:rPr>
          <w:rFonts w:asciiTheme="minorHAnsi" w:hAnsiTheme="minorHAnsi" w:eastAsiaTheme="majorEastAsia" w:cstheme="minorHAnsi"/>
          <w:bCs/>
          <w:color w:val="000000" w:themeColor="text1"/>
        </w:rPr>
        <w:t>Y</w:t>
      </w:r>
      <w:r w:rsidR="00CD3BD7">
        <w:rPr>
          <w:rFonts w:asciiTheme="minorHAnsi" w:hAnsiTheme="minorHAnsi" w:eastAsiaTheme="majorEastAsia" w:cstheme="minorHAnsi"/>
          <w:bCs/>
          <w:color w:val="000000" w:themeColor="text1"/>
        </w:rPr>
        <w:t xml:space="preserve">oga intersected </w:t>
      </w:r>
      <w:r w:rsidR="00823EFA">
        <w:rPr>
          <w:rFonts w:asciiTheme="minorHAnsi" w:hAnsiTheme="minorHAnsi" w:eastAsiaTheme="majorEastAsia" w:cstheme="minorHAnsi"/>
          <w:bCs/>
          <w:color w:val="000000" w:themeColor="text1"/>
        </w:rPr>
        <w:t xml:space="preserve">most profoundly </w:t>
      </w:r>
      <w:r w:rsidR="00CD3BD7">
        <w:rPr>
          <w:rFonts w:asciiTheme="minorHAnsi" w:hAnsiTheme="minorHAnsi" w:eastAsiaTheme="majorEastAsia" w:cstheme="minorHAnsi"/>
          <w:bCs/>
          <w:color w:val="000000" w:themeColor="text1"/>
        </w:rPr>
        <w:t xml:space="preserve">with Menuhin’s </w:t>
      </w:r>
      <w:r w:rsidR="00823EFA">
        <w:rPr>
          <w:rFonts w:asciiTheme="minorHAnsi" w:hAnsiTheme="minorHAnsi" w:eastAsiaTheme="majorEastAsia" w:cstheme="minorHAnsi"/>
          <w:bCs/>
          <w:color w:val="000000" w:themeColor="text1"/>
        </w:rPr>
        <w:t>pursuit of musical knowledge as he applied it to violin playing</w:t>
      </w:r>
      <w:r w:rsidR="00956BCE">
        <w:rPr>
          <w:rFonts w:asciiTheme="minorHAnsi" w:hAnsiTheme="minorHAnsi" w:eastAsiaTheme="majorEastAsia" w:cstheme="minorHAnsi"/>
          <w:bCs/>
          <w:color w:val="000000" w:themeColor="text1"/>
        </w:rPr>
        <w:t xml:space="preserve"> and teaching</w:t>
      </w:r>
      <w:r w:rsidR="00823EFA">
        <w:rPr>
          <w:rFonts w:asciiTheme="minorHAnsi" w:hAnsiTheme="minorHAnsi" w:eastAsiaTheme="majorEastAsia" w:cstheme="minorHAnsi"/>
          <w:bCs/>
          <w:color w:val="000000" w:themeColor="text1"/>
        </w:rPr>
        <w:t>. During the years he was most actively studying with Iyengar and practicing himself, yoga influenced</w:t>
      </w:r>
      <w:r w:rsidR="00F050DD">
        <w:rPr>
          <w:rFonts w:asciiTheme="minorHAnsi" w:hAnsiTheme="minorHAnsi" w:eastAsiaTheme="majorEastAsia" w:cstheme="minorHAnsi"/>
          <w:bCs/>
          <w:color w:val="000000" w:themeColor="text1"/>
        </w:rPr>
        <w:t xml:space="preserve"> not only</w:t>
      </w:r>
      <w:r w:rsidR="00823EFA">
        <w:rPr>
          <w:rFonts w:asciiTheme="minorHAnsi" w:hAnsiTheme="minorHAnsi" w:eastAsiaTheme="majorEastAsia" w:cstheme="minorHAnsi"/>
          <w:bCs/>
          <w:color w:val="000000" w:themeColor="text1"/>
        </w:rPr>
        <w:t xml:space="preserve"> Menuhin’s </w:t>
      </w:r>
      <w:r w:rsidR="00F050DD">
        <w:rPr>
          <w:rFonts w:asciiTheme="minorHAnsi" w:hAnsiTheme="minorHAnsi" w:eastAsiaTheme="majorEastAsia" w:cstheme="minorHAnsi"/>
          <w:bCs/>
          <w:color w:val="000000" w:themeColor="text1"/>
        </w:rPr>
        <w:t xml:space="preserve">own violin technique, but also his </w:t>
      </w:r>
      <w:r w:rsidR="00823EFA">
        <w:rPr>
          <w:rFonts w:asciiTheme="minorHAnsi" w:hAnsiTheme="minorHAnsi" w:eastAsiaTheme="majorEastAsia" w:cstheme="minorHAnsi"/>
          <w:bCs/>
          <w:color w:val="000000" w:themeColor="text1"/>
        </w:rPr>
        <w:t xml:space="preserve">work as an educator </w:t>
      </w:r>
      <w:r w:rsidR="00E209F3">
        <w:rPr>
          <w:rFonts w:asciiTheme="minorHAnsi" w:hAnsiTheme="minorHAnsi" w:eastAsiaTheme="majorEastAsia" w:cstheme="minorHAnsi"/>
          <w:bCs/>
          <w:color w:val="000000" w:themeColor="text1"/>
        </w:rPr>
        <w:t xml:space="preserve">of young musicians in training. In particular, he transferred elements of yoga </w:t>
      </w:r>
      <w:r w:rsidRPr="00E209F3" w:rsidR="00E209F3">
        <w:rPr>
          <w:rFonts w:asciiTheme="minorHAnsi" w:hAnsiTheme="minorHAnsi" w:eastAsiaTheme="majorEastAsia" w:cstheme="minorHAnsi"/>
          <w:bCs/>
          <w:i/>
          <w:iCs/>
          <w:color w:val="000000" w:themeColor="text1"/>
        </w:rPr>
        <w:t>asana</w:t>
      </w:r>
      <w:r w:rsidR="00E209F3">
        <w:rPr>
          <w:rFonts w:asciiTheme="minorHAnsi" w:hAnsiTheme="minorHAnsi" w:eastAsiaTheme="majorEastAsia" w:cstheme="minorHAnsi"/>
          <w:bCs/>
          <w:i/>
          <w:iCs/>
          <w:color w:val="000000" w:themeColor="text1"/>
        </w:rPr>
        <w:t xml:space="preserve"> </w:t>
      </w:r>
      <w:r w:rsidRPr="00E209F3" w:rsidR="00E209F3">
        <w:rPr>
          <w:rFonts w:asciiTheme="minorHAnsi" w:hAnsiTheme="minorHAnsi" w:eastAsiaTheme="majorEastAsia" w:cstheme="minorHAnsi"/>
          <w:bCs/>
          <w:color w:val="000000" w:themeColor="text1"/>
        </w:rPr>
        <w:t>(postures) and</w:t>
      </w:r>
      <w:r w:rsidR="00E209F3">
        <w:rPr>
          <w:rFonts w:asciiTheme="minorHAnsi" w:hAnsiTheme="minorHAnsi" w:eastAsiaTheme="majorEastAsia" w:cstheme="minorHAnsi"/>
          <w:bCs/>
          <w:i/>
          <w:iCs/>
          <w:color w:val="000000" w:themeColor="text1"/>
        </w:rPr>
        <w:t xml:space="preserve"> pranayama</w:t>
      </w:r>
      <w:r w:rsidRPr="00E209F3" w:rsidR="00E209F3">
        <w:rPr>
          <w:rFonts w:asciiTheme="minorHAnsi" w:hAnsiTheme="minorHAnsi" w:eastAsiaTheme="majorEastAsia" w:cstheme="minorHAnsi"/>
          <w:bCs/>
          <w:i/>
          <w:iCs/>
          <w:color w:val="000000" w:themeColor="text1"/>
        </w:rPr>
        <w:t xml:space="preserve"> </w:t>
      </w:r>
      <w:r w:rsidR="00E209F3">
        <w:rPr>
          <w:rFonts w:asciiTheme="minorHAnsi" w:hAnsiTheme="minorHAnsi" w:eastAsiaTheme="majorEastAsia" w:cstheme="minorHAnsi"/>
          <w:bCs/>
          <w:color w:val="000000" w:themeColor="text1"/>
        </w:rPr>
        <w:t xml:space="preserve">(breath control) to his teaching methods, as </w:t>
      </w:r>
      <w:r w:rsidR="00E209F3">
        <w:rPr>
          <w:rFonts w:asciiTheme="minorHAnsi" w:hAnsiTheme="minorHAnsi" w:eastAsiaTheme="majorEastAsia" w:cstheme="minorHAnsi"/>
          <w:bCs/>
          <w:color w:val="000000" w:themeColor="text1"/>
        </w:rPr>
        <w:lastRenderedPageBreak/>
        <w:t xml:space="preserve">well as elements of the deeper levels of yoga practice like </w:t>
      </w:r>
      <w:r w:rsidRPr="00B340C1" w:rsidR="00E209F3">
        <w:rPr>
          <w:rFonts w:asciiTheme="minorHAnsi" w:hAnsiTheme="minorHAnsi" w:eastAsiaTheme="majorEastAsia" w:cstheme="minorHAnsi"/>
          <w:i/>
          <w:iCs/>
          <w:color w:val="000000" w:themeColor="text1"/>
        </w:rPr>
        <w:t>dharana</w:t>
      </w:r>
      <w:r w:rsidRPr="00B340C1" w:rsidR="00E209F3">
        <w:rPr>
          <w:rFonts w:asciiTheme="minorHAnsi" w:hAnsiTheme="minorHAnsi" w:eastAsiaTheme="majorEastAsia" w:cstheme="minorHAnsi"/>
          <w:color w:val="000000" w:themeColor="text1"/>
        </w:rPr>
        <w:t xml:space="preserve"> (concentration</w:t>
      </w:r>
      <w:r w:rsidR="00E209F3">
        <w:rPr>
          <w:rFonts w:asciiTheme="minorHAnsi" w:hAnsiTheme="minorHAnsi" w:eastAsiaTheme="majorEastAsia" w:cstheme="minorHAnsi"/>
          <w:color w:val="000000" w:themeColor="text1"/>
        </w:rPr>
        <w:t>),</w:t>
      </w:r>
      <w:r w:rsidRPr="009B6B4F" w:rsidR="00E209F3">
        <w:rPr>
          <w:rFonts w:asciiTheme="minorHAnsi" w:hAnsiTheme="minorHAnsi" w:eastAsiaTheme="majorEastAsia" w:cstheme="minorHAnsi"/>
          <w:bCs/>
          <w:i/>
          <w:color w:val="000000" w:themeColor="text1"/>
        </w:rPr>
        <w:t xml:space="preserve"> </w:t>
      </w:r>
      <w:proofErr w:type="spellStart"/>
      <w:r w:rsidRPr="00D21E9B" w:rsidR="00E209F3">
        <w:rPr>
          <w:rFonts w:asciiTheme="minorHAnsi" w:hAnsiTheme="minorHAnsi" w:eastAsiaTheme="majorEastAsia" w:cstheme="minorHAnsi"/>
          <w:bCs/>
          <w:i/>
          <w:color w:val="000000" w:themeColor="text1"/>
        </w:rPr>
        <w:t>dhyani</w:t>
      </w:r>
      <w:proofErr w:type="spellEnd"/>
      <w:r w:rsidRPr="00D21E9B" w:rsidR="00E209F3">
        <w:rPr>
          <w:rFonts w:asciiTheme="minorHAnsi" w:hAnsiTheme="minorHAnsi" w:eastAsiaTheme="majorEastAsia" w:cstheme="minorHAnsi"/>
          <w:bCs/>
          <w:iCs/>
          <w:color w:val="000000" w:themeColor="text1"/>
        </w:rPr>
        <w:t xml:space="preserve"> (one-pointed attention)</w:t>
      </w:r>
      <w:r w:rsidR="00E209F3">
        <w:rPr>
          <w:rFonts w:asciiTheme="minorHAnsi" w:hAnsiTheme="minorHAnsi" w:eastAsiaTheme="majorEastAsia" w:cstheme="minorHAnsi"/>
          <w:bCs/>
          <w:iCs/>
          <w:color w:val="000000" w:themeColor="text1"/>
        </w:rPr>
        <w:t>,</w:t>
      </w:r>
      <w:r w:rsidRPr="00D21E9B" w:rsidR="00E209F3">
        <w:rPr>
          <w:rFonts w:asciiTheme="minorHAnsi" w:hAnsiTheme="minorHAnsi" w:eastAsiaTheme="majorEastAsia" w:cstheme="minorHAnsi"/>
          <w:bCs/>
          <w:iCs/>
          <w:color w:val="000000" w:themeColor="text1"/>
        </w:rPr>
        <w:t xml:space="preserve"> and </w:t>
      </w:r>
      <w:r w:rsidRPr="00D21E9B" w:rsidR="00E209F3">
        <w:rPr>
          <w:rFonts w:asciiTheme="minorHAnsi" w:hAnsiTheme="minorHAnsi" w:eastAsiaTheme="majorEastAsia" w:cstheme="minorHAnsi"/>
          <w:bCs/>
          <w:i/>
          <w:color w:val="000000" w:themeColor="text1"/>
        </w:rPr>
        <w:t>samadhi</w:t>
      </w:r>
      <w:r w:rsidRPr="00D21E9B" w:rsidR="00E209F3">
        <w:rPr>
          <w:rFonts w:asciiTheme="minorHAnsi" w:hAnsiTheme="minorHAnsi" w:eastAsiaTheme="majorEastAsia" w:cstheme="minorHAnsi"/>
          <w:bCs/>
          <w:iCs/>
          <w:color w:val="000000" w:themeColor="text1"/>
        </w:rPr>
        <w:t xml:space="preserve"> (total absorption)</w:t>
      </w:r>
      <w:r w:rsidRPr="00B340C1" w:rsidR="00E209F3">
        <w:rPr>
          <w:rFonts w:asciiTheme="minorHAnsi" w:hAnsiTheme="minorHAnsi" w:eastAsiaTheme="majorEastAsia" w:cstheme="minorHAnsi"/>
          <w:color w:val="000000" w:themeColor="text1"/>
        </w:rPr>
        <w:t>.</w:t>
      </w:r>
      <w:r w:rsidR="008E5AD5">
        <w:rPr>
          <w:rFonts w:asciiTheme="minorHAnsi" w:hAnsiTheme="minorHAnsi" w:eastAsiaTheme="majorEastAsia" w:cstheme="minorHAnsi"/>
          <w:color w:val="000000" w:themeColor="text1"/>
        </w:rPr>
        <w:t xml:space="preserve"> </w:t>
      </w:r>
      <w:r w:rsidRPr="00554B22">
        <w:rPr>
          <w:rFonts w:asciiTheme="minorHAnsi" w:hAnsiTheme="minorHAnsi" w:eastAsiaTheme="majorEastAsia" w:cstheme="minorHAnsi"/>
          <w:color w:val="000000" w:themeColor="text1"/>
        </w:rPr>
        <w:t xml:space="preserve">Even later in the 1980s </w:t>
      </w:r>
      <w:r>
        <w:rPr>
          <w:rFonts w:asciiTheme="minorHAnsi" w:hAnsiTheme="minorHAnsi" w:eastAsiaTheme="majorEastAsia" w:cstheme="minorHAnsi"/>
          <w:color w:val="000000" w:themeColor="text1"/>
        </w:rPr>
        <w:t>Menuhin</w:t>
      </w:r>
      <w:r w:rsidRPr="00894E98">
        <w:rPr>
          <w:rFonts w:asciiTheme="minorHAnsi" w:hAnsiTheme="minorHAnsi" w:eastAsiaTheme="majorEastAsia" w:cstheme="minorHAnsi"/>
          <w:color w:val="000000" w:themeColor="text1"/>
        </w:rPr>
        <w:t xml:space="preserve"> continued to transmit his yogic approach to violin teaching</w:t>
      </w:r>
      <w:r w:rsidR="00F137D5">
        <w:rPr>
          <w:rFonts w:asciiTheme="minorHAnsi" w:hAnsiTheme="minorHAnsi" w:eastAsiaTheme="majorEastAsia" w:cstheme="minorHAnsi"/>
          <w:color w:val="000000" w:themeColor="text1"/>
        </w:rPr>
        <w:t>. For example,</w:t>
      </w:r>
      <w:r w:rsidRPr="00894E98">
        <w:rPr>
          <w:rFonts w:asciiTheme="minorHAnsi" w:hAnsiTheme="minorHAnsi" w:eastAsiaTheme="majorEastAsia" w:cstheme="minorHAnsi"/>
          <w:color w:val="000000" w:themeColor="text1"/>
        </w:rPr>
        <w:t xml:space="preserve"> in his </w:t>
      </w:r>
      <w:r w:rsidRPr="00894E98">
        <w:rPr>
          <w:rFonts w:asciiTheme="minorHAnsi" w:hAnsiTheme="minorHAnsi" w:cstheme="minorHAnsi"/>
          <w:color w:val="000000" w:themeColor="text1"/>
        </w:rPr>
        <w:t xml:space="preserve">masterclasses at the Manhattan School of </w:t>
      </w:r>
      <w:r w:rsidRPr="00F137D5">
        <w:rPr>
          <w:rFonts w:asciiTheme="minorHAnsi" w:hAnsiTheme="minorHAnsi" w:cstheme="minorHAnsi"/>
          <w:color w:val="000000" w:themeColor="text1"/>
        </w:rPr>
        <w:t xml:space="preserve">Music in February and March 1983, he </w:t>
      </w:r>
      <w:r w:rsidR="007011D1">
        <w:rPr>
          <w:rFonts w:asciiTheme="minorHAnsi" w:hAnsiTheme="minorHAnsi" w:cstheme="minorHAnsi"/>
          <w:color w:val="000000" w:themeColor="text1"/>
        </w:rPr>
        <w:t>delivered</w:t>
      </w:r>
      <w:r w:rsidRPr="00894E98" w:rsidR="007011D1">
        <w:rPr>
          <w:rFonts w:asciiTheme="minorHAnsi" w:hAnsiTheme="minorHAnsi" w:cstheme="minorHAnsi"/>
          <w:color w:val="FF0000"/>
        </w:rPr>
        <w:t xml:space="preserve"> </w:t>
      </w:r>
      <w:r w:rsidRPr="00F137D5">
        <w:rPr>
          <w:rFonts w:asciiTheme="minorHAnsi" w:hAnsiTheme="minorHAnsi" w:cstheme="minorHAnsi"/>
          <w:color w:val="000000" w:themeColor="text1"/>
        </w:rPr>
        <w:t xml:space="preserve">many </w:t>
      </w:r>
      <w:r w:rsidR="007011D1">
        <w:rPr>
          <w:rFonts w:asciiTheme="minorHAnsi" w:hAnsiTheme="minorHAnsi" w:cstheme="minorHAnsi"/>
          <w:color w:val="000000" w:themeColor="text1"/>
        </w:rPr>
        <w:t xml:space="preserve">instructions </w:t>
      </w:r>
      <w:r w:rsidRPr="00F137D5">
        <w:rPr>
          <w:rFonts w:asciiTheme="minorHAnsi" w:hAnsiTheme="minorHAnsi" w:cstheme="minorHAnsi"/>
          <w:color w:val="000000" w:themeColor="text1"/>
        </w:rPr>
        <w:t>for the violinist</w:t>
      </w:r>
      <w:r w:rsidR="00F050DD">
        <w:rPr>
          <w:rFonts w:asciiTheme="minorHAnsi" w:hAnsiTheme="minorHAnsi" w:cstheme="minorHAnsi"/>
          <w:color w:val="000000" w:themeColor="text1"/>
        </w:rPr>
        <w:t xml:space="preserve"> that </w:t>
      </w:r>
      <w:r w:rsidR="007011D1">
        <w:rPr>
          <w:rFonts w:asciiTheme="minorHAnsi" w:hAnsiTheme="minorHAnsi" w:cstheme="minorHAnsi"/>
          <w:color w:val="000000" w:themeColor="text1"/>
        </w:rPr>
        <w:t>recall yoga philosophy of union, consciousness</w:t>
      </w:r>
      <w:r w:rsidRPr="00F137D5">
        <w:rPr>
          <w:rFonts w:asciiTheme="minorHAnsi" w:hAnsiTheme="minorHAnsi" w:cstheme="minorHAnsi"/>
          <w:color w:val="000000" w:themeColor="text1"/>
        </w:rPr>
        <w:t>,</w:t>
      </w:r>
      <w:r w:rsidR="007011D1">
        <w:rPr>
          <w:rFonts w:asciiTheme="minorHAnsi" w:hAnsiTheme="minorHAnsi" w:cstheme="minorHAnsi"/>
          <w:color w:val="000000" w:themeColor="text1"/>
        </w:rPr>
        <w:t xml:space="preserve"> and total absorption</w:t>
      </w:r>
      <w:r w:rsidRPr="00894E98">
        <w:rPr>
          <w:rFonts w:asciiTheme="minorHAnsi" w:hAnsiTheme="minorHAnsi" w:cstheme="minorHAnsi"/>
          <w:color w:val="000000" w:themeColor="text1"/>
        </w:rPr>
        <w:t xml:space="preserve"> regarding the “whole body…where the mind belongs….When you play, every level of consciousness is used, and it must all work together</w:t>
      </w:r>
      <w:r w:rsidR="0097568B">
        <w:rPr>
          <w:rFonts w:asciiTheme="minorHAnsi" w:hAnsiTheme="minorHAnsi" w:cstheme="minorHAnsi"/>
          <w:color w:val="000000" w:themeColor="text1"/>
        </w:rPr>
        <w:t>.”</w:t>
      </w:r>
      <w:r w:rsidR="001E2FCB">
        <w:rPr>
          <w:rStyle w:val="FootnoteReference"/>
          <w:rFonts w:asciiTheme="minorHAnsi" w:hAnsiTheme="minorHAnsi" w:cstheme="minorHAnsi"/>
          <w:color w:val="000000" w:themeColor="text1"/>
        </w:rPr>
        <w:footnoteReference w:id="2"/>
      </w:r>
      <w:r w:rsidR="0097568B">
        <w:rPr>
          <w:rFonts w:asciiTheme="minorHAnsi" w:hAnsiTheme="minorHAnsi" w:cstheme="minorHAnsi"/>
          <w:color w:val="000000" w:themeColor="text1"/>
        </w:rPr>
        <w:t xml:space="preserve"> </w:t>
      </w:r>
    </w:p>
    <w:p w:rsidR="00271C1F" w:rsidP="00271C1F" w:rsidRDefault="00271C1F" w14:paraId="1C0EE07D" w14:textId="77777777">
      <w:pPr>
        <w:pStyle w:val="Heading3"/>
      </w:pPr>
    </w:p>
    <w:p w:rsidR="008A4ED4" w:rsidP="00271C1F" w:rsidRDefault="00DB094E" w14:paraId="64808948" w14:textId="01C6D423">
      <w:pPr>
        <w:pStyle w:val="Heading3"/>
      </w:pPr>
      <w:r w:rsidRPr="006E4910">
        <w:t xml:space="preserve">The Yehudi Menuhin School </w:t>
      </w:r>
    </w:p>
    <w:p w:rsidRPr="00271C1F" w:rsidR="00271C1F" w:rsidP="00271C1F" w:rsidRDefault="00271C1F" w14:paraId="43C4E315" w14:textId="77777777">
      <w:pPr>
        <w:rPr>
          <w:rFonts w:eastAsiaTheme="majorEastAsia"/>
        </w:rPr>
      </w:pPr>
    </w:p>
    <w:p w:rsidR="00DB094E" w:rsidP="001B5153" w:rsidRDefault="00676FD1" w14:paraId="3F975F8D" w14:textId="478EF24D">
      <w:pPr>
        <w:spacing w:line="480" w:lineRule="auto"/>
        <w:ind w:firstLine="720"/>
        <w:rPr>
          <w:rFonts w:asciiTheme="minorHAnsi" w:hAnsiTheme="minorHAnsi" w:eastAsiaTheme="majorEastAsia" w:cstheme="minorHAnsi"/>
        </w:rPr>
      </w:pPr>
      <w:r w:rsidRPr="00B340C1">
        <w:rPr>
          <w:rFonts w:asciiTheme="minorHAnsi" w:hAnsiTheme="minorHAnsi" w:eastAsiaTheme="majorEastAsia" w:cstheme="minorHAnsi"/>
          <w:bCs/>
          <w:color w:val="000000" w:themeColor="text1"/>
        </w:rPr>
        <w:t>Menuhin first</w:t>
      </w:r>
      <w:r w:rsidRPr="00B340C1">
        <w:rPr>
          <w:rFonts w:asciiTheme="minorHAnsi" w:hAnsiTheme="minorHAnsi" w:eastAsiaTheme="majorEastAsia" w:cstheme="minorHAnsi"/>
          <w:bCs/>
          <w:color w:val="FF0000"/>
        </w:rPr>
        <w:t xml:space="preserve"> </w:t>
      </w:r>
      <w:r w:rsidRPr="00B340C1">
        <w:rPr>
          <w:rFonts w:asciiTheme="minorHAnsi" w:hAnsiTheme="minorHAnsi" w:eastAsiaTheme="majorEastAsia" w:cstheme="minorHAnsi"/>
          <w:bCs/>
          <w:color w:val="000000" w:themeColor="text1"/>
        </w:rPr>
        <w:t>channeled his musical knowledge and experience</w:t>
      </w:r>
      <w:r w:rsidR="0097568B">
        <w:rPr>
          <w:rFonts w:asciiTheme="minorHAnsi" w:hAnsiTheme="minorHAnsi" w:eastAsiaTheme="majorEastAsia" w:cstheme="minorHAnsi"/>
          <w:bCs/>
          <w:color w:val="000000" w:themeColor="text1"/>
        </w:rPr>
        <w:t>, including the influences of his yoga practice,</w:t>
      </w:r>
      <w:r w:rsidRPr="00B340C1">
        <w:rPr>
          <w:rFonts w:asciiTheme="minorHAnsi" w:hAnsiTheme="minorHAnsi" w:eastAsiaTheme="majorEastAsia" w:cstheme="minorHAnsi"/>
          <w:bCs/>
          <w:color w:val="000000" w:themeColor="text1"/>
        </w:rPr>
        <w:t xml:space="preserve"> in a systematic way when he created his own school</w:t>
      </w:r>
      <w:r>
        <w:rPr>
          <w:rFonts w:asciiTheme="minorHAnsi" w:hAnsiTheme="minorHAnsi" w:eastAsiaTheme="majorEastAsia" w:cstheme="minorHAnsi"/>
          <w:bCs/>
          <w:color w:val="000000" w:themeColor="text1"/>
        </w:rPr>
        <w:t>.  An early inspiration came from his visit to the</w:t>
      </w:r>
      <w:r w:rsidRPr="00B340C1" w:rsidR="00613289">
        <w:rPr>
          <w:rFonts w:asciiTheme="minorHAnsi" w:hAnsiTheme="minorHAnsi" w:eastAsiaTheme="majorEastAsia" w:cstheme="minorHAnsi"/>
          <w:bCs/>
          <w:color w:val="000000" w:themeColor="text1"/>
        </w:rPr>
        <w:t xml:space="preserve"> Soviet Union’s Central School of Music </w:t>
      </w:r>
      <w:r w:rsidR="00613289">
        <w:rPr>
          <w:rFonts w:asciiTheme="minorHAnsi" w:hAnsiTheme="minorHAnsi" w:eastAsiaTheme="majorEastAsia" w:cstheme="minorHAnsi"/>
          <w:bCs/>
          <w:color w:val="000000" w:themeColor="text1"/>
        </w:rPr>
        <w:t>o</w:t>
      </w:r>
      <w:r w:rsidRPr="00B340C1" w:rsidR="00DB094E">
        <w:rPr>
          <w:rFonts w:asciiTheme="minorHAnsi" w:hAnsiTheme="minorHAnsi" w:eastAsiaTheme="majorEastAsia" w:cstheme="minorHAnsi"/>
          <w:bCs/>
          <w:color w:val="000000" w:themeColor="text1"/>
        </w:rPr>
        <w:t xml:space="preserve">n </w:t>
      </w:r>
      <w:r w:rsidR="00613289">
        <w:rPr>
          <w:rFonts w:asciiTheme="minorHAnsi" w:hAnsiTheme="minorHAnsi" w:eastAsiaTheme="majorEastAsia" w:cstheme="minorHAnsi"/>
          <w:bCs/>
          <w:color w:val="000000" w:themeColor="text1"/>
        </w:rPr>
        <w:t xml:space="preserve">his </w:t>
      </w:r>
      <w:r w:rsidRPr="00B340C1" w:rsidR="00DB094E">
        <w:rPr>
          <w:rFonts w:asciiTheme="minorHAnsi" w:hAnsiTheme="minorHAnsi" w:eastAsiaTheme="majorEastAsia" w:cstheme="minorHAnsi"/>
          <w:bCs/>
          <w:color w:val="000000" w:themeColor="text1"/>
        </w:rPr>
        <w:t>trip to Russia in 1945</w:t>
      </w:r>
      <w:r w:rsidR="00613289">
        <w:rPr>
          <w:rFonts w:asciiTheme="minorHAnsi" w:hAnsiTheme="minorHAnsi" w:eastAsiaTheme="majorEastAsia" w:cstheme="minorHAnsi"/>
          <w:bCs/>
          <w:color w:val="000000" w:themeColor="text1"/>
        </w:rPr>
        <w:t xml:space="preserve">, </w:t>
      </w:r>
      <w:r>
        <w:rPr>
          <w:rFonts w:asciiTheme="minorHAnsi" w:hAnsiTheme="minorHAnsi" w:eastAsiaTheme="majorEastAsia" w:cstheme="minorHAnsi"/>
          <w:bCs/>
          <w:color w:val="000000" w:themeColor="text1"/>
        </w:rPr>
        <w:t>which</w:t>
      </w:r>
      <w:r w:rsidR="00613289">
        <w:rPr>
          <w:rFonts w:asciiTheme="minorHAnsi" w:hAnsiTheme="minorHAnsi" w:eastAsiaTheme="majorEastAsia" w:cstheme="minorHAnsi"/>
          <w:bCs/>
          <w:color w:val="000000" w:themeColor="text1"/>
        </w:rPr>
        <w:t xml:space="preserve"> </w:t>
      </w:r>
      <w:r w:rsidRPr="00B340C1" w:rsidR="00DB094E">
        <w:rPr>
          <w:rFonts w:asciiTheme="minorHAnsi" w:hAnsiTheme="minorHAnsi" w:eastAsiaTheme="majorEastAsia" w:cstheme="minorHAnsi"/>
          <w:bCs/>
          <w:color w:val="000000" w:themeColor="text1"/>
        </w:rPr>
        <w:t>impressed him as “shining like a lone good deed in a war-drained Moscow.”</w:t>
      </w:r>
      <w:r w:rsidR="00DF521C">
        <w:rPr>
          <w:rStyle w:val="FootnoteReference"/>
          <w:rFonts w:asciiTheme="minorHAnsi" w:hAnsiTheme="minorHAnsi" w:eastAsiaTheme="majorEastAsia" w:cstheme="minorHAnsi"/>
          <w:bCs/>
          <w:color w:val="000000" w:themeColor="text1"/>
        </w:rPr>
        <w:footnoteReference w:id="3"/>
      </w:r>
      <w:r w:rsidRPr="00B340C1" w:rsidR="00DB094E">
        <w:rPr>
          <w:rFonts w:asciiTheme="minorHAnsi" w:hAnsiTheme="minorHAnsi" w:eastAsiaTheme="majorEastAsia" w:cstheme="minorHAnsi"/>
          <w:bCs/>
          <w:color w:val="000000" w:themeColor="text1"/>
        </w:rPr>
        <w:t xml:space="preserve"> </w:t>
      </w:r>
      <w:r w:rsidR="00613289">
        <w:rPr>
          <w:rFonts w:asciiTheme="minorHAnsi" w:hAnsiTheme="minorHAnsi" w:eastAsiaTheme="majorEastAsia" w:cstheme="minorHAnsi"/>
          <w:bCs/>
          <w:color w:val="000000" w:themeColor="text1"/>
        </w:rPr>
        <w:t xml:space="preserve">Observing </w:t>
      </w:r>
      <w:r w:rsidRPr="00B340C1" w:rsidR="00DB094E">
        <w:rPr>
          <w:rFonts w:asciiTheme="minorHAnsi" w:hAnsiTheme="minorHAnsi" w:eastAsiaTheme="majorEastAsia" w:cstheme="minorHAnsi"/>
          <w:bCs/>
          <w:color w:val="000000" w:themeColor="text1"/>
        </w:rPr>
        <w:t xml:space="preserve">the Russian teaching method </w:t>
      </w:r>
      <w:r w:rsidR="00CD3A34">
        <w:rPr>
          <w:rFonts w:asciiTheme="minorHAnsi" w:hAnsiTheme="minorHAnsi" w:eastAsiaTheme="majorEastAsia" w:cstheme="minorHAnsi"/>
          <w:bCs/>
          <w:color w:val="000000" w:themeColor="text1"/>
        </w:rPr>
        <w:t xml:space="preserve">there </w:t>
      </w:r>
      <w:r w:rsidRPr="00B340C1" w:rsidR="00DB094E">
        <w:rPr>
          <w:rFonts w:asciiTheme="minorHAnsi" w:hAnsiTheme="minorHAnsi" w:eastAsiaTheme="majorEastAsia" w:cstheme="minorHAnsi"/>
          <w:bCs/>
          <w:color w:val="000000" w:themeColor="text1"/>
        </w:rPr>
        <w:t xml:space="preserve">first planted the seed in his mind </w:t>
      </w:r>
      <w:r w:rsidR="00613289">
        <w:rPr>
          <w:rFonts w:asciiTheme="minorHAnsi" w:hAnsiTheme="minorHAnsi" w:eastAsiaTheme="majorEastAsia" w:cstheme="minorHAnsi"/>
          <w:bCs/>
          <w:color w:val="000000" w:themeColor="text1"/>
        </w:rPr>
        <w:t>to start</w:t>
      </w:r>
      <w:r w:rsidRPr="00B340C1" w:rsidR="00DB094E">
        <w:rPr>
          <w:rFonts w:asciiTheme="minorHAnsi" w:hAnsiTheme="minorHAnsi" w:eastAsiaTheme="majorEastAsia" w:cstheme="minorHAnsi"/>
          <w:bCs/>
          <w:color w:val="000000" w:themeColor="text1"/>
        </w:rPr>
        <w:t xml:space="preserve"> something similar in the West. But not until he acquired his first protégé in the mid-1950s, the teenaged Argentine violinist Alberto </w:t>
      </w:r>
      <w:proofErr w:type="spellStart"/>
      <w:r w:rsidRPr="00B340C1" w:rsidR="00DB094E">
        <w:rPr>
          <w:rFonts w:asciiTheme="minorHAnsi" w:hAnsiTheme="minorHAnsi" w:eastAsiaTheme="majorEastAsia" w:cstheme="minorHAnsi"/>
          <w:bCs/>
          <w:color w:val="000000" w:themeColor="text1"/>
        </w:rPr>
        <w:t>Lysy</w:t>
      </w:r>
      <w:proofErr w:type="spellEnd"/>
      <w:r w:rsidRPr="00B340C1" w:rsidR="008F210D">
        <w:rPr>
          <w:rFonts w:asciiTheme="minorHAnsi" w:hAnsiTheme="minorHAnsi" w:eastAsiaTheme="majorEastAsia" w:cstheme="minorHAnsi"/>
          <w:bCs/>
          <w:color w:val="000000" w:themeColor="text1"/>
        </w:rPr>
        <w:t xml:space="preserve"> (1935-2009)</w:t>
      </w:r>
      <w:r w:rsidRPr="00B340C1" w:rsidR="00DB094E">
        <w:rPr>
          <w:rFonts w:asciiTheme="minorHAnsi" w:hAnsiTheme="minorHAnsi" w:eastAsiaTheme="majorEastAsia" w:cstheme="minorHAnsi"/>
          <w:bCs/>
          <w:color w:val="000000" w:themeColor="text1"/>
        </w:rPr>
        <w:t xml:space="preserve">, did Menuhin’s ideas for his own school begin to take root. </w:t>
      </w:r>
      <w:r w:rsidR="004921B3">
        <w:rPr>
          <w:rFonts w:asciiTheme="minorHAnsi" w:hAnsiTheme="minorHAnsi" w:eastAsiaTheme="majorEastAsia" w:cstheme="minorHAnsi"/>
          <w:bCs/>
          <w:color w:val="000000" w:themeColor="text1"/>
        </w:rPr>
        <w:t xml:space="preserve">Over a two-year period, Menuhin laid </w:t>
      </w:r>
      <w:r w:rsidRPr="00B340C1" w:rsidR="00613289">
        <w:rPr>
          <w:rFonts w:asciiTheme="minorHAnsi" w:hAnsiTheme="minorHAnsi" w:eastAsiaTheme="majorEastAsia" w:cstheme="minorHAnsi"/>
          <w:bCs/>
          <w:color w:val="000000" w:themeColor="text1"/>
        </w:rPr>
        <w:t xml:space="preserve">the ground work </w:t>
      </w:r>
      <w:r w:rsidR="00613289">
        <w:rPr>
          <w:rFonts w:asciiTheme="minorHAnsi" w:hAnsiTheme="minorHAnsi" w:eastAsiaTheme="majorEastAsia" w:cstheme="minorHAnsi"/>
          <w:bCs/>
          <w:color w:val="000000" w:themeColor="text1"/>
        </w:rPr>
        <w:t xml:space="preserve">for </w:t>
      </w:r>
      <w:r w:rsidR="004921B3">
        <w:rPr>
          <w:rFonts w:asciiTheme="minorHAnsi" w:hAnsiTheme="minorHAnsi" w:eastAsiaTheme="majorEastAsia" w:cstheme="minorHAnsi"/>
          <w:bCs/>
          <w:color w:val="000000" w:themeColor="text1"/>
        </w:rPr>
        <w:t>his school</w:t>
      </w:r>
      <w:r w:rsidRPr="00B340C1" w:rsidR="00DB094E">
        <w:rPr>
          <w:rFonts w:asciiTheme="minorHAnsi" w:hAnsiTheme="minorHAnsi" w:eastAsiaTheme="majorEastAsia" w:cstheme="minorHAnsi"/>
          <w:bCs/>
          <w:color w:val="000000" w:themeColor="text1"/>
        </w:rPr>
        <w:t xml:space="preserve"> by forming an advisory committee and fund raising</w:t>
      </w:r>
      <w:r w:rsidR="004921B3">
        <w:rPr>
          <w:rFonts w:asciiTheme="minorHAnsi" w:hAnsiTheme="minorHAnsi" w:eastAsiaTheme="majorEastAsia" w:cstheme="minorHAnsi"/>
          <w:bCs/>
          <w:color w:val="000000" w:themeColor="text1"/>
        </w:rPr>
        <w:t>.</w:t>
      </w:r>
      <w:r w:rsidRPr="00B340C1" w:rsidR="00DB094E">
        <w:rPr>
          <w:rFonts w:asciiTheme="minorHAnsi" w:hAnsiTheme="minorHAnsi" w:eastAsiaTheme="majorEastAsia" w:cstheme="minorHAnsi"/>
          <w:bCs/>
          <w:color w:val="000000" w:themeColor="text1"/>
        </w:rPr>
        <w:t xml:space="preserve"> </w:t>
      </w:r>
      <w:r w:rsidR="004921B3">
        <w:rPr>
          <w:rFonts w:asciiTheme="minorHAnsi" w:hAnsiTheme="minorHAnsi" w:eastAsiaTheme="majorEastAsia" w:cstheme="minorHAnsi"/>
          <w:bCs/>
          <w:color w:val="000000" w:themeColor="text1"/>
        </w:rPr>
        <w:t xml:space="preserve"> He</w:t>
      </w:r>
      <w:r w:rsidRPr="00B340C1" w:rsidR="00DB094E">
        <w:rPr>
          <w:rFonts w:asciiTheme="minorHAnsi" w:hAnsiTheme="minorHAnsi" w:eastAsiaTheme="majorEastAsia" w:cstheme="minorHAnsi"/>
          <w:bCs/>
          <w:color w:val="000000" w:themeColor="text1"/>
        </w:rPr>
        <w:t xml:space="preserve"> opened his school </w:t>
      </w:r>
      <w:r w:rsidRPr="00B340C1" w:rsidR="00DB094E">
        <w:rPr>
          <w:rFonts w:asciiTheme="minorHAnsi" w:hAnsiTheme="minorHAnsi" w:eastAsiaTheme="majorEastAsia" w:cstheme="minorHAnsi"/>
        </w:rPr>
        <w:t>in the fall of 1963 in London</w:t>
      </w:r>
      <w:r w:rsidR="004921B3">
        <w:rPr>
          <w:rFonts w:asciiTheme="minorHAnsi" w:hAnsiTheme="minorHAnsi" w:eastAsiaTheme="majorEastAsia" w:cstheme="minorHAnsi"/>
        </w:rPr>
        <w:t xml:space="preserve">, starting </w:t>
      </w:r>
      <w:r w:rsidRPr="00B340C1" w:rsidR="00DB094E">
        <w:rPr>
          <w:rFonts w:asciiTheme="minorHAnsi" w:hAnsiTheme="minorHAnsi" w:eastAsiaTheme="majorEastAsia" w:cstheme="minorHAnsi"/>
        </w:rPr>
        <w:t xml:space="preserve">with just eleven string and piano students. The following year, </w:t>
      </w:r>
      <w:r w:rsidR="00613289">
        <w:rPr>
          <w:rFonts w:asciiTheme="minorHAnsi" w:hAnsiTheme="minorHAnsi" w:eastAsiaTheme="majorEastAsia" w:cstheme="minorHAnsi"/>
        </w:rPr>
        <w:t>the School</w:t>
      </w:r>
      <w:r w:rsidRPr="00B340C1" w:rsidR="00DB094E">
        <w:rPr>
          <w:rFonts w:asciiTheme="minorHAnsi" w:hAnsiTheme="minorHAnsi" w:eastAsiaTheme="majorEastAsia" w:cstheme="minorHAnsi"/>
        </w:rPr>
        <w:t xml:space="preserve"> moved to </w:t>
      </w:r>
      <w:r w:rsidR="00CD3A34">
        <w:rPr>
          <w:rFonts w:asciiTheme="minorHAnsi" w:hAnsiTheme="minorHAnsi" w:eastAsiaTheme="majorEastAsia" w:cstheme="minorHAnsi"/>
        </w:rPr>
        <w:t xml:space="preserve">a </w:t>
      </w:r>
      <w:r w:rsidRPr="00B340C1" w:rsidR="00DB094E">
        <w:rPr>
          <w:rFonts w:asciiTheme="minorHAnsi" w:hAnsiTheme="minorHAnsi" w:eastAsiaTheme="majorEastAsia" w:cstheme="minorHAnsi"/>
        </w:rPr>
        <w:lastRenderedPageBreak/>
        <w:t xml:space="preserve">beautiful estate with two buildings in Stoke </w:t>
      </w:r>
      <w:proofErr w:type="spellStart"/>
      <w:r w:rsidRPr="00B340C1" w:rsidR="00DB094E">
        <w:rPr>
          <w:rFonts w:asciiTheme="minorHAnsi" w:hAnsiTheme="minorHAnsi" w:eastAsiaTheme="majorEastAsia" w:cstheme="minorHAnsi"/>
        </w:rPr>
        <w:t>d’Abernon</w:t>
      </w:r>
      <w:proofErr w:type="spellEnd"/>
      <w:r w:rsidRPr="00B340C1" w:rsidR="00DB094E">
        <w:rPr>
          <w:rFonts w:asciiTheme="minorHAnsi" w:hAnsiTheme="minorHAnsi" w:eastAsiaTheme="majorEastAsia" w:cstheme="minorHAnsi"/>
        </w:rPr>
        <w:t xml:space="preserve">, Surrey in 1964. Already by that same year, the BBC show “Master Classes” featured students from the </w:t>
      </w:r>
      <w:r w:rsidR="003E1AF1">
        <w:rPr>
          <w:rFonts w:asciiTheme="minorHAnsi" w:hAnsiTheme="minorHAnsi" w:eastAsiaTheme="majorEastAsia" w:cstheme="minorHAnsi"/>
        </w:rPr>
        <w:t>S</w:t>
      </w:r>
      <w:r w:rsidRPr="00B340C1" w:rsidR="00DB094E">
        <w:rPr>
          <w:rFonts w:asciiTheme="minorHAnsi" w:hAnsiTheme="minorHAnsi" w:eastAsiaTheme="majorEastAsia" w:cstheme="minorHAnsi"/>
        </w:rPr>
        <w:t>chool, most notably Menuhin himself coaching the then seven-year old brilliant violinist Nigel Kennedy</w:t>
      </w:r>
      <w:r w:rsidR="00CD3A34">
        <w:rPr>
          <w:rFonts w:asciiTheme="minorHAnsi" w:hAnsiTheme="minorHAnsi" w:eastAsiaTheme="majorEastAsia" w:cstheme="minorHAnsi"/>
        </w:rPr>
        <w:t>.</w:t>
      </w:r>
      <w:r w:rsidR="00F3018E">
        <w:rPr>
          <w:rStyle w:val="FootnoteReference"/>
          <w:rFonts w:asciiTheme="minorHAnsi" w:hAnsiTheme="minorHAnsi" w:eastAsiaTheme="majorEastAsia" w:cstheme="minorHAnsi"/>
        </w:rPr>
        <w:footnoteReference w:id="4"/>
      </w:r>
      <w:r w:rsidRPr="00B340C1" w:rsidR="00DB094E">
        <w:rPr>
          <w:rFonts w:asciiTheme="minorHAnsi" w:hAnsiTheme="minorHAnsi" w:eastAsiaTheme="majorEastAsia" w:cstheme="minorHAnsi"/>
        </w:rPr>
        <w:t xml:space="preserve"> </w:t>
      </w:r>
    </w:p>
    <w:p w:rsidRPr="00B340C1" w:rsidR="00F91B1A" w:rsidP="00F91B1A" w:rsidRDefault="00F91B1A" w14:paraId="3F6BAEA8" w14:textId="77777777">
      <w:pPr>
        <w:spacing w:line="480" w:lineRule="auto"/>
        <w:ind w:firstLine="720"/>
        <w:rPr>
          <w:rFonts w:asciiTheme="minorHAnsi" w:hAnsiTheme="minorHAnsi" w:eastAsiaTheme="majorEastAsia" w:cstheme="minorHAnsi"/>
          <w:bCs/>
          <w:color w:val="000000" w:themeColor="text1"/>
        </w:rPr>
      </w:pPr>
      <w:r w:rsidRPr="00B340C1">
        <w:rPr>
          <w:rFonts w:asciiTheme="minorHAnsi" w:hAnsiTheme="minorHAnsi" w:eastAsiaTheme="majorEastAsia" w:cstheme="minorHAnsi"/>
        </w:rPr>
        <w:t xml:space="preserve">In the formative stages of his </w:t>
      </w:r>
      <w:r>
        <w:rPr>
          <w:rFonts w:asciiTheme="minorHAnsi" w:hAnsiTheme="minorHAnsi" w:eastAsiaTheme="majorEastAsia" w:cstheme="minorHAnsi"/>
        </w:rPr>
        <w:t>s</w:t>
      </w:r>
      <w:r w:rsidRPr="00B340C1">
        <w:rPr>
          <w:rFonts w:asciiTheme="minorHAnsi" w:hAnsiTheme="minorHAnsi" w:eastAsiaTheme="majorEastAsia" w:cstheme="minorHAnsi"/>
        </w:rPr>
        <w:t>chool, Menuhin worked closely with</w:t>
      </w:r>
      <w:r w:rsidRPr="00B340C1">
        <w:rPr>
          <w:rFonts w:asciiTheme="minorHAnsi" w:hAnsiTheme="minorHAnsi" w:eastAsiaTheme="majorEastAsia" w:cstheme="minorHAnsi"/>
          <w:sz w:val="22"/>
          <w:szCs w:val="22"/>
        </w:rPr>
        <w:t xml:space="preserve"> </w:t>
      </w:r>
      <w:r w:rsidRPr="00B340C1">
        <w:rPr>
          <w:rFonts w:asciiTheme="minorHAnsi" w:hAnsiTheme="minorHAnsi" w:eastAsiaTheme="majorEastAsia" w:cstheme="minorHAnsi"/>
          <w:bCs/>
          <w:color w:val="000000" w:themeColor="text1"/>
        </w:rPr>
        <w:t xml:space="preserve">two musical pillars, Alberto </w:t>
      </w:r>
      <w:proofErr w:type="spellStart"/>
      <w:r w:rsidRPr="00B340C1">
        <w:rPr>
          <w:rFonts w:asciiTheme="minorHAnsi" w:hAnsiTheme="minorHAnsi" w:eastAsiaTheme="majorEastAsia" w:cstheme="minorHAnsi"/>
          <w:bCs/>
          <w:color w:val="000000" w:themeColor="text1"/>
        </w:rPr>
        <w:t>Lysy</w:t>
      </w:r>
      <w:proofErr w:type="spellEnd"/>
      <w:r w:rsidRPr="00B340C1">
        <w:rPr>
          <w:rFonts w:asciiTheme="minorHAnsi" w:hAnsiTheme="minorHAnsi" w:eastAsiaTheme="majorEastAsia" w:cstheme="minorHAnsi"/>
          <w:bCs/>
          <w:color w:val="000000" w:themeColor="text1"/>
        </w:rPr>
        <w:t xml:space="preserve">, who was then a young adult, and Marcel Gazelle, </w:t>
      </w:r>
      <w:r>
        <w:rPr>
          <w:rFonts w:asciiTheme="minorHAnsi" w:hAnsiTheme="minorHAnsi" w:eastAsiaTheme="majorEastAsia" w:cstheme="minorHAnsi"/>
          <w:bCs/>
          <w:color w:val="000000" w:themeColor="text1"/>
        </w:rPr>
        <w:t>his</w:t>
      </w:r>
      <w:r w:rsidRPr="00B340C1">
        <w:rPr>
          <w:rFonts w:asciiTheme="minorHAnsi" w:hAnsiTheme="minorHAnsi" w:eastAsiaTheme="majorEastAsia" w:cstheme="minorHAnsi"/>
          <w:bCs/>
          <w:color w:val="000000" w:themeColor="text1"/>
        </w:rPr>
        <w:t xml:space="preserve"> long-time collaborative pianist. While </w:t>
      </w:r>
      <w:proofErr w:type="spellStart"/>
      <w:r w:rsidRPr="00B340C1">
        <w:rPr>
          <w:rFonts w:asciiTheme="minorHAnsi" w:hAnsiTheme="minorHAnsi" w:eastAsiaTheme="majorEastAsia" w:cstheme="minorHAnsi"/>
          <w:bCs/>
          <w:color w:val="000000" w:themeColor="text1"/>
        </w:rPr>
        <w:t>Lysy’s</w:t>
      </w:r>
      <w:proofErr w:type="spellEnd"/>
      <w:r w:rsidRPr="00B340C1">
        <w:rPr>
          <w:rFonts w:asciiTheme="minorHAnsi" w:hAnsiTheme="minorHAnsi" w:eastAsiaTheme="majorEastAsia" w:cstheme="minorHAnsi"/>
          <w:bCs/>
          <w:color w:val="000000" w:themeColor="text1"/>
        </w:rPr>
        <w:t xml:space="preserve"> budding career prevented him from teaching regularly at the School, Gazelle became its first Musical Director. They had designed the School to function administratively without Menuhin’s hands-on presence, although he regularly taught there.</w:t>
      </w:r>
    </w:p>
    <w:p w:rsidRPr="00B340C1" w:rsidR="00F91B1A" w:rsidP="00F91B1A" w:rsidRDefault="00F91B1A" w14:paraId="21183561" w14:textId="00D79BE5">
      <w:pPr>
        <w:spacing w:line="480" w:lineRule="auto"/>
        <w:rPr>
          <w:rFonts w:asciiTheme="minorHAnsi" w:hAnsiTheme="minorHAnsi" w:eastAsiaTheme="majorEastAsia" w:cstheme="minorHAnsi"/>
          <w:bCs/>
          <w:color w:val="000000" w:themeColor="text1"/>
        </w:rPr>
      </w:pPr>
      <w:r w:rsidRPr="00B340C1">
        <w:rPr>
          <w:rFonts w:asciiTheme="minorHAnsi" w:hAnsiTheme="minorHAnsi" w:cstheme="minorHAnsi"/>
        </w:rPr>
        <w:t>Through the years, Menuhin’s broad educational mission brought many distinguished musicians to conduct special classes and lectures to broaden the students’ own education</w:t>
      </w:r>
      <w:r>
        <w:rPr>
          <w:rFonts w:asciiTheme="minorHAnsi" w:hAnsiTheme="minorHAnsi" w:cstheme="minorHAnsi"/>
        </w:rPr>
        <w:t xml:space="preserve">, including such </w:t>
      </w:r>
      <w:r w:rsidRPr="00B340C1">
        <w:rPr>
          <w:rFonts w:asciiTheme="minorHAnsi" w:hAnsiTheme="minorHAnsi" w:cstheme="minorHAnsi"/>
        </w:rPr>
        <w:t xml:space="preserve">renowned musicians as Itzhak Perlman and Nadia Boulanger, and other great thinkers like the economist Fritz Schumacher, author of the classic </w:t>
      </w:r>
      <w:r w:rsidRPr="00B340C1">
        <w:rPr>
          <w:rFonts w:asciiTheme="minorHAnsi" w:hAnsiTheme="minorHAnsi" w:cstheme="minorHAnsi"/>
          <w:i/>
          <w:iCs/>
        </w:rPr>
        <w:t>Small Is Beautiful</w:t>
      </w:r>
      <w:r w:rsidRPr="00B340C1">
        <w:rPr>
          <w:rFonts w:asciiTheme="minorHAnsi" w:hAnsiTheme="minorHAnsi" w:cstheme="minorHAnsi"/>
        </w:rPr>
        <w:t xml:space="preserve"> (1973).</w:t>
      </w:r>
      <w:r w:rsidR="00565374">
        <w:rPr>
          <w:rStyle w:val="FootnoteReference"/>
          <w:rFonts w:asciiTheme="minorHAnsi" w:hAnsiTheme="minorHAnsi" w:cstheme="minorHAnsi"/>
        </w:rPr>
        <w:footnoteReference w:id="5"/>
      </w:r>
      <w:r w:rsidRPr="00B340C1">
        <w:rPr>
          <w:rFonts w:asciiTheme="minorHAnsi" w:hAnsiTheme="minorHAnsi" w:cstheme="minorHAnsi"/>
        </w:rPr>
        <w:t xml:space="preserve"> </w:t>
      </w:r>
      <w:r w:rsidRPr="00B340C1">
        <w:rPr>
          <w:rFonts w:asciiTheme="minorHAnsi" w:hAnsiTheme="minorHAnsi" w:eastAsiaTheme="majorEastAsia" w:cstheme="minorHAnsi"/>
          <w:bCs/>
          <w:color w:val="000000" w:themeColor="text1"/>
        </w:rPr>
        <w:t xml:space="preserve">Menuhin </w:t>
      </w:r>
      <w:r>
        <w:rPr>
          <w:rFonts w:asciiTheme="minorHAnsi" w:hAnsiTheme="minorHAnsi" w:eastAsiaTheme="majorEastAsia" w:cstheme="minorHAnsi"/>
          <w:bCs/>
          <w:color w:val="000000" w:themeColor="text1"/>
        </w:rPr>
        <w:t xml:space="preserve">also </w:t>
      </w:r>
      <w:r w:rsidRPr="00B340C1">
        <w:rPr>
          <w:rFonts w:asciiTheme="minorHAnsi" w:hAnsiTheme="minorHAnsi" w:eastAsiaTheme="majorEastAsia" w:cstheme="minorHAnsi"/>
          <w:bCs/>
          <w:color w:val="000000" w:themeColor="text1"/>
        </w:rPr>
        <w:t xml:space="preserve">wanted to </w:t>
      </w:r>
      <w:r>
        <w:rPr>
          <w:rFonts w:asciiTheme="minorHAnsi" w:hAnsiTheme="minorHAnsi" w:eastAsiaTheme="majorEastAsia" w:cstheme="minorHAnsi"/>
          <w:bCs/>
          <w:color w:val="000000" w:themeColor="text1"/>
        </w:rPr>
        <w:t xml:space="preserve">broaden </w:t>
      </w:r>
      <w:r w:rsidRPr="00B340C1">
        <w:rPr>
          <w:rFonts w:asciiTheme="minorHAnsi" w:hAnsiTheme="minorHAnsi" w:eastAsiaTheme="majorEastAsia" w:cstheme="minorHAnsi"/>
          <w:bCs/>
          <w:color w:val="000000" w:themeColor="text1"/>
        </w:rPr>
        <w:t>student perfor</w:t>
      </w:r>
      <w:r>
        <w:rPr>
          <w:rFonts w:asciiTheme="minorHAnsi" w:hAnsiTheme="minorHAnsi" w:eastAsiaTheme="majorEastAsia" w:cstheme="minorHAnsi"/>
          <w:bCs/>
          <w:color w:val="000000" w:themeColor="text1"/>
        </w:rPr>
        <w:t xml:space="preserve">mance </w:t>
      </w:r>
      <w:r w:rsidRPr="00B340C1">
        <w:rPr>
          <w:rFonts w:asciiTheme="minorHAnsi" w:hAnsiTheme="minorHAnsi" w:eastAsiaTheme="majorEastAsia" w:cstheme="minorHAnsi"/>
          <w:bCs/>
          <w:color w:val="000000" w:themeColor="text1"/>
        </w:rPr>
        <w:t xml:space="preserve">opportunities outside of his school, both at Festivals in England and </w:t>
      </w:r>
      <w:r>
        <w:rPr>
          <w:rFonts w:asciiTheme="minorHAnsi" w:hAnsiTheme="minorHAnsi" w:eastAsiaTheme="majorEastAsia" w:cstheme="minorHAnsi"/>
          <w:bCs/>
          <w:color w:val="000000" w:themeColor="text1"/>
        </w:rPr>
        <w:t xml:space="preserve">on </w:t>
      </w:r>
      <w:r w:rsidRPr="00B340C1">
        <w:rPr>
          <w:rFonts w:asciiTheme="minorHAnsi" w:hAnsiTheme="minorHAnsi" w:eastAsiaTheme="majorEastAsia" w:cstheme="minorHAnsi"/>
          <w:bCs/>
          <w:color w:val="000000" w:themeColor="text1"/>
        </w:rPr>
        <w:t xml:space="preserve">trips abroad. In addition to regular performances at the Gstaad Festival in Switzerland, Menuhin School students traveled to </w:t>
      </w:r>
      <w:r>
        <w:rPr>
          <w:rFonts w:asciiTheme="minorHAnsi" w:hAnsiTheme="minorHAnsi" w:eastAsiaTheme="majorEastAsia" w:cstheme="minorHAnsi"/>
          <w:bCs/>
          <w:color w:val="000000" w:themeColor="text1"/>
        </w:rPr>
        <w:t>other European countries</w:t>
      </w:r>
      <w:r w:rsidRPr="00B340C1">
        <w:rPr>
          <w:rFonts w:asciiTheme="minorHAnsi" w:hAnsiTheme="minorHAnsi" w:eastAsiaTheme="majorEastAsia" w:cstheme="minorHAnsi"/>
          <w:bCs/>
          <w:color w:val="000000" w:themeColor="text1"/>
        </w:rPr>
        <w:t xml:space="preserve">, the US, China, </w:t>
      </w:r>
      <w:r>
        <w:rPr>
          <w:rFonts w:asciiTheme="minorHAnsi" w:hAnsiTheme="minorHAnsi" w:eastAsiaTheme="majorEastAsia" w:cstheme="minorHAnsi"/>
          <w:bCs/>
          <w:color w:val="000000" w:themeColor="text1"/>
        </w:rPr>
        <w:t xml:space="preserve">and </w:t>
      </w:r>
      <w:r w:rsidRPr="00B340C1">
        <w:rPr>
          <w:rFonts w:asciiTheme="minorHAnsi" w:hAnsiTheme="minorHAnsi" w:eastAsiaTheme="majorEastAsia" w:cstheme="minorHAnsi"/>
          <w:bCs/>
          <w:color w:val="000000" w:themeColor="text1"/>
        </w:rPr>
        <w:t>Israel</w:t>
      </w:r>
      <w:r>
        <w:rPr>
          <w:rFonts w:asciiTheme="minorHAnsi" w:hAnsiTheme="minorHAnsi" w:eastAsiaTheme="majorEastAsia" w:cstheme="minorHAnsi"/>
          <w:bCs/>
          <w:color w:val="000000" w:themeColor="text1"/>
        </w:rPr>
        <w:t>.</w:t>
      </w:r>
      <w:r w:rsidR="00BC453F">
        <w:rPr>
          <w:rStyle w:val="FootnoteReference"/>
          <w:rFonts w:asciiTheme="minorHAnsi" w:hAnsiTheme="minorHAnsi" w:eastAsiaTheme="majorEastAsia" w:cstheme="minorHAnsi"/>
          <w:bCs/>
          <w:color w:val="000000" w:themeColor="text1"/>
        </w:rPr>
        <w:footnoteReference w:id="6"/>
      </w:r>
      <w:r>
        <w:rPr>
          <w:rFonts w:asciiTheme="minorHAnsi" w:hAnsiTheme="minorHAnsi" w:eastAsiaTheme="majorEastAsia" w:cstheme="minorHAnsi"/>
          <w:bCs/>
          <w:color w:val="000000" w:themeColor="text1"/>
        </w:rPr>
        <w:t xml:space="preserve"> </w:t>
      </w:r>
    </w:p>
    <w:p w:rsidRPr="00B340C1" w:rsidR="00F91B1A" w:rsidP="00F91B1A" w:rsidRDefault="00F91B1A" w14:paraId="37A4916C" w14:textId="77777777">
      <w:pPr>
        <w:spacing w:line="480" w:lineRule="auto"/>
        <w:ind w:firstLine="720"/>
        <w:rPr>
          <w:rFonts w:asciiTheme="minorHAnsi" w:hAnsiTheme="minorHAnsi" w:eastAsiaTheme="majorEastAsia" w:cstheme="minorHAnsi"/>
          <w:sz w:val="22"/>
          <w:szCs w:val="22"/>
        </w:rPr>
      </w:pPr>
    </w:p>
    <w:p w:rsidR="00DB094E" w:rsidP="00271C1F" w:rsidRDefault="001B5153" w14:paraId="3D629891" w14:textId="4223318E">
      <w:pPr>
        <w:pStyle w:val="Heading4"/>
        <w:rPr>
          <w:ins w:author="Wendland, Kristin" w:date="2020-05-05T14:28:00Z" w:id="1"/>
        </w:rPr>
      </w:pPr>
      <w:r>
        <w:t>Yoga-influenced i</w:t>
      </w:r>
      <w:r w:rsidRPr="001B5153" w:rsidR="00DB094E">
        <w:t xml:space="preserve">deals and approach </w:t>
      </w:r>
    </w:p>
    <w:p w:rsidRPr="001B5153" w:rsidR="001B5153" w:rsidP="001B5153" w:rsidRDefault="001B5153" w14:paraId="32A6C012" w14:textId="77777777">
      <w:pPr>
        <w:spacing w:line="480" w:lineRule="auto"/>
        <w:ind w:firstLine="720"/>
        <w:rPr>
          <w:rFonts w:asciiTheme="minorHAnsi" w:hAnsiTheme="minorHAnsi" w:eastAsiaTheme="majorEastAsia" w:cstheme="minorHAnsi"/>
          <w:bCs/>
          <w:color w:val="000000" w:themeColor="text1"/>
          <w:u w:val="single"/>
        </w:rPr>
      </w:pPr>
    </w:p>
    <w:p w:rsidR="001B5153" w:rsidP="001B5153" w:rsidRDefault="001B5153" w14:paraId="586C94E0" w14:textId="7E152C21">
      <w:pPr>
        <w:spacing w:line="480" w:lineRule="auto"/>
        <w:ind w:firstLine="720"/>
        <w:rPr>
          <w:rFonts w:asciiTheme="minorHAnsi" w:hAnsiTheme="minorHAnsi" w:eastAsiaTheme="majorEastAsia" w:cstheme="minorHAnsi"/>
          <w:bCs/>
          <w:color w:val="000000" w:themeColor="text1"/>
        </w:rPr>
      </w:pPr>
      <w:r w:rsidRPr="001B5153">
        <w:rPr>
          <w:rFonts w:asciiTheme="minorHAnsi" w:hAnsiTheme="minorHAnsi" w:eastAsiaTheme="majorEastAsia" w:cstheme="minorHAnsi"/>
          <w:bCs/>
          <w:iCs/>
          <w:color w:val="000000" w:themeColor="text1"/>
        </w:rPr>
        <w:lastRenderedPageBreak/>
        <w:t xml:space="preserve">From the very beginnings of </w:t>
      </w:r>
      <w:r>
        <w:rPr>
          <w:rFonts w:asciiTheme="minorHAnsi" w:hAnsiTheme="minorHAnsi" w:eastAsiaTheme="majorEastAsia" w:cstheme="minorHAnsi"/>
          <w:bCs/>
          <w:iCs/>
          <w:color w:val="000000" w:themeColor="text1"/>
        </w:rPr>
        <w:t>his</w:t>
      </w:r>
      <w:r w:rsidRPr="001B5153">
        <w:rPr>
          <w:rFonts w:asciiTheme="minorHAnsi" w:hAnsiTheme="minorHAnsi" w:eastAsiaTheme="majorEastAsia" w:cstheme="minorHAnsi"/>
          <w:bCs/>
          <w:iCs/>
          <w:color w:val="000000" w:themeColor="text1"/>
        </w:rPr>
        <w:t xml:space="preserve"> school, Menuhin’s </w:t>
      </w:r>
      <w:r>
        <w:rPr>
          <w:rFonts w:asciiTheme="minorHAnsi" w:hAnsiTheme="minorHAnsi" w:eastAsiaTheme="majorEastAsia" w:cstheme="minorHAnsi"/>
          <w:bCs/>
          <w:iCs/>
          <w:color w:val="000000" w:themeColor="text1"/>
        </w:rPr>
        <w:t>integrated</w:t>
      </w:r>
      <w:r w:rsidRPr="001B5153">
        <w:rPr>
          <w:rFonts w:asciiTheme="minorHAnsi" w:hAnsiTheme="minorHAnsi" w:eastAsiaTheme="majorEastAsia" w:cstheme="minorHAnsi"/>
          <w:bCs/>
          <w:iCs/>
          <w:color w:val="000000" w:themeColor="text1"/>
        </w:rPr>
        <w:t xml:space="preserve"> key elements of </w:t>
      </w:r>
      <w:r>
        <w:rPr>
          <w:rFonts w:asciiTheme="minorHAnsi" w:hAnsiTheme="minorHAnsi" w:eastAsiaTheme="majorEastAsia" w:cstheme="minorHAnsi"/>
          <w:bCs/>
          <w:iCs/>
          <w:color w:val="000000" w:themeColor="text1"/>
        </w:rPr>
        <w:t xml:space="preserve">yoga into his educational </w:t>
      </w:r>
      <w:r w:rsidR="00F91B1A">
        <w:rPr>
          <w:rFonts w:asciiTheme="minorHAnsi" w:hAnsiTheme="minorHAnsi" w:eastAsiaTheme="majorEastAsia" w:cstheme="minorHAnsi"/>
          <w:bCs/>
          <w:iCs/>
          <w:color w:val="000000" w:themeColor="text1"/>
        </w:rPr>
        <w:t>mission</w:t>
      </w:r>
      <w:r w:rsidRPr="001B5153">
        <w:rPr>
          <w:rFonts w:asciiTheme="minorHAnsi" w:hAnsiTheme="minorHAnsi" w:eastAsiaTheme="majorEastAsia" w:cstheme="minorHAnsi"/>
          <w:bCs/>
          <w:iCs/>
          <w:color w:val="000000" w:themeColor="text1"/>
        </w:rPr>
        <w:t xml:space="preserve">. </w:t>
      </w:r>
      <w:r w:rsidRPr="00B340C1">
        <w:rPr>
          <w:rFonts w:asciiTheme="minorHAnsi" w:hAnsiTheme="minorHAnsi" w:eastAsiaTheme="majorEastAsia" w:cstheme="minorHAnsi"/>
          <w:bCs/>
          <w:color w:val="000000" w:themeColor="text1"/>
        </w:rPr>
        <w:t>A true idealist</w:t>
      </w:r>
      <w:r>
        <w:rPr>
          <w:rFonts w:asciiTheme="minorHAnsi" w:hAnsiTheme="minorHAnsi" w:eastAsiaTheme="majorEastAsia" w:cstheme="minorHAnsi"/>
          <w:bCs/>
          <w:color w:val="000000" w:themeColor="text1"/>
        </w:rPr>
        <w:t xml:space="preserve"> in search of a kind of physical and spiritual liberation like </w:t>
      </w:r>
      <w:r w:rsidRPr="00715EA2">
        <w:rPr>
          <w:rFonts w:asciiTheme="minorHAnsi" w:hAnsiTheme="minorHAnsi" w:eastAsiaTheme="majorEastAsia" w:cstheme="minorHAnsi"/>
          <w:bCs/>
          <w:i/>
          <w:iCs/>
          <w:color w:val="000000" w:themeColor="text1"/>
        </w:rPr>
        <w:t>samadhi</w:t>
      </w:r>
      <w:r w:rsidRPr="00B340C1">
        <w:rPr>
          <w:rFonts w:asciiTheme="minorHAnsi" w:hAnsiTheme="minorHAnsi" w:eastAsiaTheme="majorEastAsia" w:cstheme="minorHAnsi"/>
          <w:bCs/>
          <w:color w:val="000000" w:themeColor="text1"/>
        </w:rPr>
        <w:t>, Menuhin himself admits his “life has been spent in creating Utopia.”</w:t>
      </w:r>
      <w:r w:rsidR="00BC453F">
        <w:rPr>
          <w:rStyle w:val="FootnoteReference"/>
          <w:rFonts w:asciiTheme="minorHAnsi" w:hAnsiTheme="minorHAnsi" w:eastAsiaTheme="majorEastAsia" w:cstheme="minorHAnsi"/>
          <w:bCs/>
          <w:color w:val="000000" w:themeColor="text1"/>
        </w:rPr>
        <w:footnoteReference w:id="7"/>
      </w:r>
      <w:r w:rsidRPr="00B340C1">
        <w:rPr>
          <w:rFonts w:asciiTheme="minorHAnsi" w:hAnsiTheme="minorHAnsi" w:eastAsiaTheme="majorEastAsia" w:cstheme="minorHAnsi"/>
          <w:bCs/>
          <w:color w:val="000000" w:themeColor="text1"/>
        </w:rPr>
        <w:t xml:space="preserve"> </w:t>
      </w:r>
      <w:r w:rsidR="00BC453F">
        <w:rPr>
          <w:rFonts w:asciiTheme="minorHAnsi" w:hAnsiTheme="minorHAnsi" w:eastAsiaTheme="majorEastAsia" w:cstheme="minorHAnsi"/>
          <w:bCs/>
          <w:color w:val="000000" w:themeColor="text1"/>
        </w:rPr>
        <w:t xml:space="preserve"> </w:t>
      </w:r>
      <w:r w:rsidRPr="00B340C1">
        <w:rPr>
          <w:rFonts w:asciiTheme="minorHAnsi" w:hAnsiTheme="minorHAnsi" w:eastAsiaTheme="majorEastAsia" w:cstheme="minorHAnsi"/>
          <w:bCs/>
          <w:color w:val="000000" w:themeColor="text1"/>
        </w:rPr>
        <w:t xml:space="preserve">Perhaps the biggest fruit of </w:t>
      </w:r>
      <w:r>
        <w:rPr>
          <w:rFonts w:asciiTheme="minorHAnsi" w:hAnsiTheme="minorHAnsi" w:eastAsiaTheme="majorEastAsia" w:cstheme="minorHAnsi"/>
          <w:bCs/>
          <w:color w:val="000000" w:themeColor="text1"/>
        </w:rPr>
        <w:t>this</w:t>
      </w:r>
      <w:r w:rsidRPr="00B340C1">
        <w:rPr>
          <w:rFonts w:asciiTheme="minorHAnsi" w:hAnsiTheme="minorHAnsi" w:eastAsiaTheme="majorEastAsia" w:cstheme="minorHAnsi"/>
          <w:bCs/>
          <w:color w:val="000000" w:themeColor="text1"/>
        </w:rPr>
        <w:t xml:space="preserve"> constant effort was the </w:t>
      </w:r>
      <w:r>
        <w:rPr>
          <w:rFonts w:asciiTheme="minorHAnsi" w:hAnsiTheme="minorHAnsi" w:eastAsiaTheme="majorEastAsia" w:cstheme="minorHAnsi"/>
          <w:bCs/>
          <w:color w:val="000000" w:themeColor="text1"/>
        </w:rPr>
        <w:t>creation</w:t>
      </w:r>
      <w:r w:rsidRPr="00B340C1">
        <w:rPr>
          <w:rFonts w:asciiTheme="minorHAnsi" w:hAnsiTheme="minorHAnsi" w:eastAsiaTheme="majorEastAsia" w:cstheme="minorHAnsi"/>
          <w:bCs/>
          <w:color w:val="000000" w:themeColor="text1"/>
        </w:rPr>
        <w:t xml:space="preserve"> of his school. Menuhin’s mission was to create a </w:t>
      </w:r>
      <w:r>
        <w:rPr>
          <w:rFonts w:asciiTheme="minorHAnsi" w:hAnsiTheme="minorHAnsi" w:eastAsiaTheme="majorEastAsia" w:cstheme="minorHAnsi"/>
          <w:bCs/>
          <w:color w:val="000000" w:themeColor="text1"/>
        </w:rPr>
        <w:t>“</w:t>
      </w:r>
      <w:r w:rsidRPr="00B340C1">
        <w:rPr>
          <w:rFonts w:asciiTheme="minorHAnsi" w:hAnsiTheme="minorHAnsi" w:eastAsiaTheme="majorEastAsia" w:cstheme="minorHAnsi"/>
          <w:bCs/>
          <w:color w:val="000000" w:themeColor="text1"/>
        </w:rPr>
        <w:t>happy</w:t>
      </w:r>
      <w:r>
        <w:rPr>
          <w:rFonts w:asciiTheme="minorHAnsi" w:hAnsiTheme="minorHAnsi" w:eastAsiaTheme="majorEastAsia" w:cstheme="minorHAnsi"/>
          <w:bCs/>
          <w:color w:val="000000" w:themeColor="text1"/>
        </w:rPr>
        <w:t xml:space="preserve">, </w:t>
      </w:r>
      <w:r w:rsidRPr="00B340C1">
        <w:rPr>
          <w:rFonts w:asciiTheme="minorHAnsi" w:hAnsiTheme="minorHAnsi" w:eastAsiaTheme="majorEastAsia" w:cstheme="minorHAnsi"/>
          <w:bCs/>
          <w:color w:val="000000" w:themeColor="text1"/>
        </w:rPr>
        <w:t xml:space="preserve">healthy community of the young,” and his sense of obligation to </w:t>
      </w:r>
      <w:r>
        <w:rPr>
          <w:rFonts w:asciiTheme="minorHAnsi" w:hAnsiTheme="minorHAnsi" w:eastAsiaTheme="majorEastAsia" w:cstheme="minorHAnsi"/>
          <w:bCs/>
          <w:color w:val="000000" w:themeColor="text1"/>
        </w:rPr>
        <w:t>life and society</w:t>
      </w:r>
      <w:r w:rsidRPr="00B340C1">
        <w:rPr>
          <w:rFonts w:asciiTheme="minorHAnsi" w:hAnsiTheme="minorHAnsi" w:eastAsiaTheme="majorEastAsia" w:cstheme="minorHAnsi"/>
          <w:bCs/>
          <w:color w:val="000000" w:themeColor="text1"/>
        </w:rPr>
        <w:t xml:space="preserve"> provided his motivation.</w:t>
      </w:r>
      <w:r w:rsidR="00BC453F">
        <w:rPr>
          <w:rStyle w:val="FootnoteReference"/>
          <w:rFonts w:asciiTheme="minorHAnsi" w:hAnsiTheme="minorHAnsi" w:eastAsiaTheme="majorEastAsia" w:cstheme="minorHAnsi"/>
          <w:bCs/>
          <w:color w:val="000000" w:themeColor="text1"/>
        </w:rPr>
        <w:footnoteReference w:id="8"/>
      </w:r>
      <w:r w:rsidRPr="00B340C1">
        <w:rPr>
          <w:rFonts w:asciiTheme="minorHAnsi" w:hAnsiTheme="minorHAnsi" w:eastAsiaTheme="majorEastAsia" w:cstheme="minorHAnsi"/>
          <w:bCs/>
          <w:color w:val="000000" w:themeColor="text1"/>
        </w:rPr>
        <w:t xml:space="preserve"> Menuhin knew he had something unique to contribute from his own experience, </w:t>
      </w:r>
      <w:r>
        <w:rPr>
          <w:rFonts w:asciiTheme="minorHAnsi" w:hAnsiTheme="minorHAnsi" w:eastAsiaTheme="majorEastAsia" w:cstheme="minorHAnsi"/>
          <w:bCs/>
          <w:color w:val="000000" w:themeColor="text1"/>
        </w:rPr>
        <w:t xml:space="preserve">including his lessons from yoga but </w:t>
      </w:r>
      <w:r w:rsidRPr="00B340C1">
        <w:rPr>
          <w:rFonts w:asciiTheme="minorHAnsi" w:hAnsiTheme="minorHAnsi" w:eastAsiaTheme="majorEastAsia" w:cstheme="minorHAnsi"/>
          <w:bCs/>
          <w:color w:val="000000" w:themeColor="text1"/>
        </w:rPr>
        <w:t xml:space="preserve">even going back to his early </w:t>
      </w:r>
      <w:r>
        <w:rPr>
          <w:rFonts w:asciiTheme="minorHAnsi" w:hAnsiTheme="minorHAnsi" w:eastAsiaTheme="majorEastAsia" w:cstheme="minorHAnsi"/>
          <w:bCs/>
          <w:color w:val="000000" w:themeColor="text1"/>
        </w:rPr>
        <w:t>“</w:t>
      </w:r>
      <w:r w:rsidRPr="00B340C1">
        <w:rPr>
          <w:rFonts w:asciiTheme="minorHAnsi" w:hAnsiTheme="minorHAnsi" w:eastAsiaTheme="majorEastAsia" w:cstheme="minorHAnsi"/>
          <w:bCs/>
          <w:color w:val="000000" w:themeColor="text1"/>
        </w:rPr>
        <w:t>collaborative laboratory</w:t>
      </w:r>
      <w:r>
        <w:rPr>
          <w:rFonts w:asciiTheme="minorHAnsi" w:hAnsiTheme="minorHAnsi" w:eastAsiaTheme="majorEastAsia" w:cstheme="minorHAnsi"/>
          <w:bCs/>
          <w:color w:val="000000" w:themeColor="text1"/>
        </w:rPr>
        <w:t>”</w:t>
      </w:r>
      <w:r w:rsidRPr="00B340C1">
        <w:rPr>
          <w:rFonts w:asciiTheme="minorHAnsi" w:hAnsiTheme="minorHAnsi" w:eastAsiaTheme="majorEastAsia" w:cstheme="minorHAnsi"/>
          <w:bCs/>
          <w:color w:val="000000" w:themeColor="text1"/>
        </w:rPr>
        <w:t xml:space="preserve"> of making music with his sister Hephzibah</w:t>
      </w:r>
      <w:r w:rsidR="00BC453F">
        <w:rPr>
          <w:rFonts w:asciiTheme="minorHAnsi" w:hAnsiTheme="minorHAnsi" w:eastAsiaTheme="majorEastAsia" w:cstheme="minorHAnsi"/>
          <w:bCs/>
          <w:color w:val="000000" w:themeColor="text1"/>
        </w:rPr>
        <w:t>.</w:t>
      </w:r>
      <w:r w:rsidR="00BC453F">
        <w:rPr>
          <w:rStyle w:val="FootnoteReference"/>
          <w:rFonts w:asciiTheme="minorHAnsi" w:hAnsiTheme="minorHAnsi" w:eastAsiaTheme="majorEastAsia" w:cstheme="minorHAnsi"/>
          <w:bCs/>
          <w:color w:val="000000" w:themeColor="text1"/>
        </w:rPr>
        <w:footnoteReference w:id="9"/>
      </w:r>
      <w:r w:rsidRPr="00B340C1">
        <w:rPr>
          <w:rFonts w:asciiTheme="minorHAnsi" w:hAnsiTheme="minorHAnsi" w:eastAsiaTheme="majorEastAsia" w:cstheme="minorHAnsi"/>
          <w:bCs/>
          <w:color w:val="000000" w:themeColor="text1"/>
        </w:rPr>
        <w:t xml:space="preserve"> </w:t>
      </w:r>
      <w:r w:rsidR="00BC453F">
        <w:rPr>
          <w:rFonts w:asciiTheme="minorHAnsi" w:hAnsiTheme="minorHAnsi" w:eastAsiaTheme="majorEastAsia" w:cstheme="minorHAnsi"/>
          <w:bCs/>
          <w:color w:val="000000" w:themeColor="text1"/>
        </w:rPr>
        <w:t xml:space="preserve"> </w:t>
      </w:r>
      <w:r w:rsidRPr="00B340C1">
        <w:rPr>
          <w:rFonts w:asciiTheme="minorHAnsi" w:hAnsiTheme="minorHAnsi" w:eastAsiaTheme="majorEastAsia" w:cstheme="minorHAnsi"/>
          <w:bCs/>
          <w:color w:val="000000" w:themeColor="text1"/>
        </w:rPr>
        <w:t xml:space="preserve">Having “made his pilgrimage” as an adult to “comprehension of the violin,” </w:t>
      </w:r>
      <w:r>
        <w:rPr>
          <w:rFonts w:asciiTheme="minorHAnsi" w:hAnsiTheme="minorHAnsi" w:eastAsiaTheme="majorEastAsia" w:cstheme="minorHAnsi"/>
          <w:bCs/>
          <w:color w:val="000000" w:themeColor="text1"/>
        </w:rPr>
        <w:t xml:space="preserve">which was largely guided by his yoga practice, </w:t>
      </w:r>
      <w:r w:rsidRPr="00B340C1">
        <w:rPr>
          <w:rFonts w:asciiTheme="minorHAnsi" w:hAnsiTheme="minorHAnsi" w:eastAsiaTheme="majorEastAsia" w:cstheme="minorHAnsi"/>
          <w:bCs/>
          <w:color w:val="000000" w:themeColor="text1"/>
        </w:rPr>
        <w:t xml:space="preserve">he wanted to </w:t>
      </w:r>
      <w:r>
        <w:rPr>
          <w:rFonts w:asciiTheme="minorHAnsi" w:hAnsiTheme="minorHAnsi" w:eastAsiaTheme="majorEastAsia" w:cstheme="minorHAnsi"/>
          <w:bCs/>
          <w:color w:val="000000" w:themeColor="text1"/>
        </w:rPr>
        <w:t>help</w:t>
      </w:r>
      <w:r w:rsidRPr="00B340C1">
        <w:rPr>
          <w:rFonts w:asciiTheme="minorHAnsi" w:hAnsiTheme="minorHAnsi" w:eastAsiaTheme="majorEastAsia" w:cstheme="minorHAnsi"/>
          <w:bCs/>
          <w:color w:val="000000" w:themeColor="text1"/>
        </w:rPr>
        <w:t xml:space="preserve"> others and pass on “his findings.”</w:t>
      </w:r>
      <w:r w:rsidR="00BC453F">
        <w:rPr>
          <w:rStyle w:val="FootnoteReference"/>
          <w:rFonts w:asciiTheme="minorHAnsi" w:hAnsiTheme="minorHAnsi" w:eastAsiaTheme="majorEastAsia" w:cstheme="minorHAnsi"/>
          <w:bCs/>
          <w:color w:val="000000" w:themeColor="text1"/>
        </w:rPr>
        <w:footnoteReference w:id="10"/>
      </w:r>
      <w:r w:rsidRPr="00B340C1">
        <w:rPr>
          <w:rFonts w:asciiTheme="minorHAnsi" w:hAnsiTheme="minorHAnsi" w:eastAsiaTheme="majorEastAsia" w:cstheme="minorHAnsi"/>
          <w:bCs/>
          <w:color w:val="000000" w:themeColor="text1"/>
        </w:rPr>
        <w:t xml:space="preserve"> </w:t>
      </w:r>
    </w:p>
    <w:p w:rsidRPr="00186974" w:rsidR="00C67884" w:rsidP="00186974" w:rsidRDefault="00DB094E" w14:paraId="677074D7" w14:textId="72B994F3">
      <w:pPr>
        <w:spacing w:line="480" w:lineRule="auto"/>
        <w:ind w:firstLine="720"/>
        <w:rPr>
          <w:rFonts w:asciiTheme="minorHAnsi" w:hAnsiTheme="minorHAnsi" w:eastAsiaTheme="majorEastAsia" w:cstheme="minorHAnsi"/>
          <w:color w:val="000000" w:themeColor="text1"/>
        </w:rPr>
      </w:pPr>
      <w:r w:rsidRPr="00B340C1">
        <w:rPr>
          <w:rFonts w:asciiTheme="minorHAnsi" w:hAnsiTheme="minorHAnsi" w:eastAsiaTheme="majorEastAsia" w:cstheme="minorHAnsi"/>
          <w:bCs/>
          <w:color w:val="000000" w:themeColor="text1"/>
        </w:rPr>
        <w:t xml:space="preserve">Shaped by his own musical life growing up, Menuhin took a </w:t>
      </w:r>
      <w:r w:rsidR="00C12F12">
        <w:rPr>
          <w:rFonts w:asciiTheme="minorHAnsi" w:hAnsiTheme="minorHAnsi" w:eastAsiaTheme="majorEastAsia" w:cstheme="minorHAnsi"/>
          <w:bCs/>
          <w:color w:val="000000" w:themeColor="text1"/>
        </w:rPr>
        <w:t xml:space="preserve">yoga-like </w:t>
      </w:r>
      <w:r w:rsidRPr="00B340C1">
        <w:rPr>
          <w:rFonts w:asciiTheme="minorHAnsi" w:hAnsiTheme="minorHAnsi" w:eastAsiaTheme="majorEastAsia" w:cstheme="minorHAnsi"/>
          <w:bCs/>
          <w:color w:val="000000" w:themeColor="text1"/>
        </w:rPr>
        <w:t xml:space="preserve">holistic approach </w:t>
      </w:r>
      <w:r w:rsidR="00C12F12">
        <w:rPr>
          <w:rFonts w:asciiTheme="minorHAnsi" w:hAnsiTheme="minorHAnsi" w:eastAsiaTheme="majorEastAsia" w:cstheme="minorHAnsi"/>
          <w:bCs/>
          <w:color w:val="000000" w:themeColor="text1"/>
        </w:rPr>
        <w:t xml:space="preserve">to enact his </w:t>
      </w:r>
      <w:r w:rsidRPr="00B340C1" w:rsidR="00C12F12">
        <w:rPr>
          <w:rFonts w:asciiTheme="minorHAnsi" w:hAnsiTheme="minorHAnsi" w:eastAsiaTheme="majorEastAsia" w:cstheme="minorHAnsi"/>
          <w:bCs/>
          <w:color w:val="000000" w:themeColor="text1"/>
        </w:rPr>
        <w:t>conscious motives for founding his school – his search for Utopia, conviction he had something unique to contribute, and a zeal to pass it on</w:t>
      </w:r>
      <w:r w:rsidR="00C12F12">
        <w:rPr>
          <w:rFonts w:asciiTheme="minorHAnsi" w:hAnsiTheme="minorHAnsi" w:eastAsiaTheme="majorEastAsia" w:cstheme="minorHAnsi"/>
          <w:bCs/>
          <w:color w:val="000000" w:themeColor="text1"/>
        </w:rPr>
        <w:t>.</w:t>
      </w:r>
      <w:r w:rsidRPr="00B340C1" w:rsidR="00C12F12">
        <w:rPr>
          <w:rFonts w:asciiTheme="minorHAnsi" w:hAnsiTheme="minorHAnsi" w:eastAsiaTheme="majorEastAsia" w:cstheme="minorHAnsi"/>
          <w:bCs/>
          <w:color w:val="000000" w:themeColor="text1"/>
        </w:rPr>
        <w:t xml:space="preserve"> </w:t>
      </w:r>
      <w:r w:rsidRPr="00B340C1">
        <w:rPr>
          <w:rFonts w:asciiTheme="minorHAnsi" w:hAnsiTheme="minorHAnsi" w:eastAsiaTheme="majorEastAsia" w:cstheme="minorHAnsi"/>
          <w:bCs/>
          <w:color w:val="000000" w:themeColor="text1"/>
        </w:rPr>
        <w:t xml:space="preserve">He never intended it to be a conservatory, but rather to educate musically well-rounded young students. Taking a more flexible approach than the Russian model of training soloists, </w:t>
      </w:r>
      <w:r w:rsidR="008D056F">
        <w:rPr>
          <w:rFonts w:asciiTheme="minorHAnsi" w:hAnsiTheme="minorHAnsi" w:eastAsiaTheme="majorEastAsia" w:cstheme="minorHAnsi"/>
          <w:bCs/>
          <w:color w:val="000000" w:themeColor="text1"/>
        </w:rPr>
        <w:t>he</w:t>
      </w:r>
      <w:r w:rsidRPr="00B340C1">
        <w:rPr>
          <w:rFonts w:asciiTheme="minorHAnsi" w:hAnsiTheme="minorHAnsi" w:eastAsiaTheme="majorEastAsia" w:cstheme="minorHAnsi"/>
          <w:bCs/>
          <w:color w:val="000000" w:themeColor="text1"/>
        </w:rPr>
        <w:t xml:space="preserve"> prioriti</w:t>
      </w:r>
      <w:r w:rsidR="008D056F">
        <w:rPr>
          <w:rFonts w:asciiTheme="minorHAnsi" w:hAnsiTheme="minorHAnsi" w:eastAsiaTheme="majorEastAsia" w:cstheme="minorHAnsi"/>
          <w:bCs/>
          <w:color w:val="000000" w:themeColor="text1"/>
        </w:rPr>
        <w:t>zed</w:t>
      </w:r>
      <w:r w:rsidRPr="00B340C1">
        <w:rPr>
          <w:rFonts w:asciiTheme="minorHAnsi" w:hAnsiTheme="minorHAnsi" w:eastAsiaTheme="majorEastAsia" w:cstheme="minorHAnsi"/>
          <w:bCs/>
          <w:color w:val="000000" w:themeColor="text1"/>
        </w:rPr>
        <w:t xml:space="preserve"> giv</w:t>
      </w:r>
      <w:r w:rsidR="008D056F">
        <w:rPr>
          <w:rFonts w:asciiTheme="minorHAnsi" w:hAnsiTheme="minorHAnsi" w:eastAsiaTheme="majorEastAsia" w:cstheme="minorHAnsi"/>
          <w:bCs/>
          <w:color w:val="000000" w:themeColor="text1"/>
        </w:rPr>
        <w:t>ing</w:t>
      </w:r>
      <w:r w:rsidRPr="00B340C1">
        <w:rPr>
          <w:rFonts w:asciiTheme="minorHAnsi" w:hAnsiTheme="minorHAnsi" w:eastAsiaTheme="majorEastAsia" w:cstheme="minorHAnsi"/>
          <w:bCs/>
          <w:color w:val="000000" w:themeColor="text1"/>
        </w:rPr>
        <w:t xml:space="preserve"> students a wider array of musical training. </w:t>
      </w:r>
      <w:r w:rsidR="001B5153">
        <w:rPr>
          <w:rFonts w:asciiTheme="minorHAnsi" w:hAnsiTheme="minorHAnsi" w:eastAsiaTheme="majorEastAsia" w:cstheme="minorHAnsi"/>
          <w:bCs/>
          <w:color w:val="000000" w:themeColor="text1"/>
        </w:rPr>
        <w:t xml:space="preserve">In keeping with his values on cultivating cultural diversity, </w:t>
      </w:r>
      <w:r w:rsidRPr="00B340C1">
        <w:rPr>
          <w:rFonts w:asciiTheme="minorHAnsi" w:hAnsiTheme="minorHAnsi" w:eastAsiaTheme="majorEastAsia" w:cstheme="minorHAnsi"/>
          <w:color w:val="000000" w:themeColor="text1"/>
        </w:rPr>
        <w:t>he exposed students to music beyond the western canon</w:t>
      </w:r>
      <w:r w:rsidRPr="001B5153" w:rsidR="001B5153">
        <w:rPr>
          <w:rFonts w:asciiTheme="minorHAnsi" w:hAnsiTheme="minorHAnsi" w:eastAsiaTheme="majorEastAsia" w:cstheme="minorHAnsi"/>
          <w:color w:val="000000" w:themeColor="text1"/>
        </w:rPr>
        <w:t xml:space="preserve"> </w:t>
      </w:r>
      <w:r w:rsidR="001B5153">
        <w:rPr>
          <w:rFonts w:asciiTheme="minorHAnsi" w:hAnsiTheme="minorHAnsi" w:eastAsiaTheme="majorEastAsia" w:cstheme="minorHAnsi"/>
          <w:color w:val="000000" w:themeColor="text1"/>
        </w:rPr>
        <w:t>e</w:t>
      </w:r>
      <w:r w:rsidRPr="00B340C1" w:rsidR="001B5153">
        <w:rPr>
          <w:rFonts w:asciiTheme="minorHAnsi" w:hAnsiTheme="minorHAnsi" w:eastAsiaTheme="majorEastAsia" w:cstheme="minorHAnsi"/>
          <w:color w:val="000000" w:themeColor="text1"/>
        </w:rPr>
        <w:t>arly on</w:t>
      </w:r>
      <w:r w:rsidRPr="00B340C1">
        <w:rPr>
          <w:rFonts w:asciiTheme="minorHAnsi" w:hAnsiTheme="minorHAnsi" w:eastAsiaTheme="majorEastAsia" w:cstheme="minorHAnsi"/>
          <w:color w:val="000000" w:themeColor="text1"/>
        </w:rPr>
        <w:t xml:space="preserve">, such as the visits by Grappelli and Shankar in the 1960s. </w:t>
      </w:r>
      <w:r w:rsidRPr="00B340C1">
        <w:rPr>
          <w:rFonts w:asciiTheme="minorHAnsi" w:hAnsiTheme="minorHAnsi" w:eastAsiaTheme="majorEastAsia" w:cstheme="minorHAnsi"/>
          <w:bCs/>
          <w:color w:val="000000" w:themeColor="text1"/>
        </w:rPr>
        <w:t>He and his faculty “wanted to train musical all-rounders, fitted to moving on into teaching, chamber</w:t>
      </w:r>
      <w:r w:rsidR="00B73932">
        <w:rPr>
          <w:rFonts w:asciiTheme="minorHAnsi" w:hAnsiTheme="minorHAnsi" w:eastAsiaTheme="majorEastAsia" w:cstheme="minorHAnsi"/>
          <w:bCs/>
          <w:color w:val="000000" w:themeColor="text1"/>
        </w:rPr>
        <w:t xml:space="preserve"> </w:t>
      </w:r>
      <w:r w:rsidRPr="00B340C1">
        <w:rPr>
          <w:rFonts w:asciiTheme="minorHAnsi" w:hAnsiTheme="minorHAnsi" w:eastAsiaTheme="majorEastAsia" w:cstheme="minorHAnsi"/>
          <w:bCs/>
          <w:color w:val="000000" w:themeColor="text1"/>
        </w:rPr>
        <w:t>groups, orchestra, or solo work.”</w:t>
      </w:r>
      <w:r w:rsidR="00CF54C9">
        <w:rPr>
          <w:rStyle w:val="FootnoteReference"/>
          <w:rFonts w:asciiTheme="minorHAnsi" w:hAnsiTheme="minorHAnsi" w:eastAsiaTheme="majorEastAsia" w:cstheme="minorHAnsi"/>
          <w:bCs/>
          <w:color w:val="000000" w:themeColor="text1"/>
        </w:rPr>
        <w:footnoteReference w:id="11"/>
      </w:r>
      <w:r w:rsidRPr="00B340C1">
        <w:rPr>
          <w:rFonts w:asciiTheme="minorHAnsi" w:hAnsiTheme="minorHAnsi" w:eastAsiaTheme="majorEastAsia" w:cstheme="minorHAnsi"/>
          <w:bCs/>
          <w:color w:val="000000" w:themeColor="text1"/>
        </w:rPr>
        <w:t xml:space="preserve"> They created an </w:t>
      </w:r>
      <w:r w:rsidRPr="00B340C1">
        <w:rPr>
          <w:rFonts w:asciiTheme="minorHAnsi" w:hAnsiTheme="minorHAnsi" w:eastAsiaTheme="majorEastAsia" w:cstheme="minorHAnsi"/>
          <w:bCs/>
          <w:color w:val="000000" w:themeColor="text1"/>
        </w:rPr>
        <w:lastRenderedPageBreak/>
        <w:t>atmosphere less competitive, and more community-oriented. Menuhin believed England itself offered the perfect environment for his vision, since it “is a land where the team is uppermos</w:t>
      </w:r>
      <w:r w:rsidR="00B73932">
        <w:rPr>
          <w:rFonts w:asciiTheme="minorHAnsi" w:hAnsiTheme="minorHAnsi" w:eastAsiaTheme="majorEastAsia" w:cstheme="minorHAnsi"/>
          <w:bCs/>
          <w:color w:val="000000" w:themeColor="text1"/>
        </w:rPr>
        <w:t>t.”</w:t>
      </w:r>
      <w:r w:rsidR="0066284D">
        <w:rPr>
          <w:rStyle w:val="FootnoteReference"/>
          <w:rFonts w:asciiTheme="minorHAnsi" w:hAnsiTheme="minorHAnsi" w:eastAsiaTheme="majorEastAsia" w:cstheme="minorHAnsi"/>
          <w:bCs/>
          <w:color w:val="000000" w:themeColor="text1"/>
        </w:rPr>
        <w:footnoteReference w:id="12"/>
      </w:r>
      <w:r w:rsidR="00B73932">
        <w:rPr>
          <w:rFonts w:asciiTheme="minorHAnsi" w:hAnsiTheme="minorHAnsi" w:eastAsiaTheme="majorEastAsia" w:cstheme="minorHAnsi"/>
          <w:bCs/>
          <w:color w:val="000000" w:themeColor="text1"/>
        </w:rPr>
        <w:t xml:space="preserve"> </w:t>
      </w:r>
      <w:r w:rsidR="00B54C94">
        <w:rPr>
          <w:rFonts w:asciiTheme="minorHAnsi" w:hAnsiTheme="minorHAnsi" w:eastAsiaTheme="majorEastAsia" w:cstheme="minorHAnsi"/>
          <w:bCs/>
          <w:color w:val="000000" w:themeColor="text1"/>
        </w:rPr>
        <w:t xml:space="preserve">Still he </w:t>
      </w:r>
      <w:r w:rsidR="00E11192">
        <w:rPr>
          <w:rFonts w:asciiTheme="minorHAnsi" w:hAnsiTheme="minorHAnsi" w:cstheme="minorHAnsi"/>
        </w:rPr>
        <w:t>hoped the “</w:t>
      </w:r>
      <w:r w:rsidRPr="00B340C1" w:rsidR="00E11192">
        <w:rPr>
          <w:rFonts w:asciiTheme="minorHAnsi" w:hAnsiTheme="minorHAnsi" w:cstheme="minorHAnsi"/>
        </w:rPr>
        <w:t xml:space="preserve">Gallic-Viennese-Romanian spirit” </w:t>
      </w:r>
      <w:r w:rsidR="00E11192">
        <w:rPr>
          <w:rFonts w:asciiTheme="minorHAnsi" w:hAnsiTheme="minorHAnsi" w:cstheme="minorHAnsi"/>
        </w:rPr>
        <w:t xml:space="preserve">of his childhood mentor </w:t>
      </w:r>
      <w:r w:rsidRPr="00B340C1">
        <w:rPr>
          <w:rFonts w:asciiTheme="minorHAnsi" w:hAnsiTheme="minorHAnsi" w:cstheme="minorHAnsi"/>
        </w:rPr>
        <w:t>Enesco presided</w:t>
      </w:r>
      <w:r w:rsidR="00E11192">
        <w:rPr>
          <w:rFonts w:asciiTheme="minorHAnsi" w:hAnsiTheme="minorHAnsi" w:cstheme="minorHAnsi"/>
        </w:rPr>
        <w:t xml:space="preserve"> there, too</w:t>
      </w:r>
      <w:r w:rsidRPr="00B340C1">
        <w:rPr>
          <w:rFonts w:asciiTheme="minorHAnsi" w:hAnsiTheme="minorHAnsi" w:cstheme="minorHAnsi"/>
        </w:rPr>
        <w:t>, not only through him</w:t>
      </w:r>
      <w:r w:rsidR="001B5153">
        <w:rPr>
          <w:rFonts w:asciiTheme="minorHAnsi" w:hAnsiTheme="minorHAnsi" w:cstheme="minorHAnsi"/>
        </w:rPr>
        <w:t>s</w:t>
      </w:r>
      <w:r w:rsidR="00E11192">
        <w:rPr>
          <w:rFonts w:asciiTheme="minorHAnsi" w:hAnsiTheme="minorHAnsi" w:cstheme="minorHAnsi"/>
        </w:rPr>
        <w:t>elf</w:t>
      </w:r>
      <w:r w:rsidRPr="00B340C1">
        <w:rPr>
          <w:rFonts w:asciiTheme="minorHAnsi" w:hAnsiTheme="minorHAnsi" w:cstheme="minorHAnsi"/>
        </w:rPr>
        <w:t xml:space="preserve">, but </w:t>
      </w:r>
      <w:r w:rsidR="00C67884">
        <w:rPr>
          <w:rFonts w:asciiTheme="minorHAnsi" w:hAnsiTheme="minorHAnsi" w:cstheme="minorHAnsi"/>
        </w:rPr>
        <w:t xml:space="preserve">also </w:t>
      </w:r>
      <w:r w:rsidRPr="00B340C1">
        <w:rPr>
          <w:rFonts w:asciiTheme="minorHAnsi" w:hAnsiTheme="minorHAnsi" w:cstheme="minorHAnsi"/>
        </w:rPr>
        <w:t xml:space="preserve">through </w:t>
      </w:r>
      <w:r w:rsidRPr="00B340C1" w:rsidR="008D056F">
        <w:rPr>
          <w:rFonts w:asciiTheme="minorHAnsi" w:hAnsiTheme="minorHAnsi" w:cstheme="minorHAnsi"/>
        </w:rPr>
        <w:t>Gazelle</w:t>
      </w:r>
      <w:r w:rsidR="008D056F">
        <w:rPr>
          <w:rFonts w:asciiTheme="minorHAnsi" w:hAnsiTheme="minorHAnsi" w:cstheme="minorHAnsi"/>
        </w:rPr>
        <w:t>’s</w:t>
      </w:r>
      <w:r w:rsidRPr="00B340C1" w:rsidR="008D056F">
        <w:rPr>
          <w:rFonts w:asciiTheme="minorHAnsi" w:hAnsiTheme="minorHAnsi" w:cstheme="minorHAnsi"/>
        </w:rPr>
        <w:t xml:space="preserve"> wife Jacquelin</w:t>
      </w:r>
      <w:r w:rsidR="008D056F">
        <w:rPr>
          <w:rFonts w:asciiTheme="minorHAnsi" w:hAnsiTheme="minorHAnsi" w:cstheme="minorHAnsi"/>
        </w:rPr>
        <w:t>e</w:t>
      </w:r>
      <w:r w:rsidRPr="00B340C1">
        <w:rPr>
          <w:rFonts w:asciiTheme="minorHAnsi" w:hAnsiTheme="minorHAnsi" w:cstheme="minorHAnsi"/>
        </w:rPr>
        <w:t xml:space="preserve">, who had </w:t>
      </w:r>
      <w:r w:rsidR="00E11192">
        <w:rPr>
          <w:rFonts w:asciiTheme="minorHAnsi" w:hAnsiTheme="minorHAnsi" w:cstheme="minorHAnsi"/>
        </w:rPr>
        <w:t xml:space="preserve">also </w:t>
      </w:r>
      <w:r w:rsidRPr="00B340C1">
        <w:rPr>
          <w:rFonts w:asciiTheme="minorHAnsi" w:hAnsiTheme="minorHAnsi" w:cstheme="minorHAnsi"/>
        </w:rPr>
        <w:t>studied with Enesco as a child</w:t>
      </w:r>
      <w:r w:rsidR="002200D6">
        <w:rPr>
          <w:rFonts w:asciiTheme="minorHAnsi" w:hAnsiTheme="minorHAnsi" w:cstheme="minorHAnsi"/>
        </w:rPr>
        <w:t>,</w:t>
      </w:r>
      <w:r w:rsidRPr="00B340C1">
        <w:rPr>
          <w:rFonts w:asciiTheme="minorHAnsi" w:hAnsiTheme="minorHAnsi" w:cstheme="minorHAnsi"/>
        </w:rPr>
        <w:t xml:space="preserve"> and </w:t>
      </w:r>
      <w:r w:rsidR="002200D6">
        <w:rPr>
          <w:rFonts w:asciiTheme="minorHAnsi" w:hAnsiTheme="minorHAnsi" w:cstheme="minorHAnsi"/>
        </w:rPr>
        <w:t xml:space="preserve">who </w:t>
      </w:r>
      <w:r w:rsidRPr="00B340C1">
        <w:rPr>
          <w:rFonts w:asciiTheme="minorHAnsi" w:hAnsiTheme="minorHAnsi" w:cstheme="minorHAnsi"/>
        </w:rPr>
        <w:t xml:space="preserve">taught </w:t>
      </w:r>
      <w:r w:rsidRPr="00B340C1" w:rsidR="00C67884">
        <w:rPr>
          <w:rFonts w:asciiTheme="minorHAnsi" w:hAnsiTheme="minorHAnsi" w:cstheme="minorHAnsi"/>
        </w:rPr>
        <w:t xml:space="preserve">violin </w:t>
      </w:r>
      <w:r w:rsidRPr="00B340C1">
        <w:rPr>
          <w:rFonts w:asciiTheme="minorHAnsi" w:hAnsiTheme="minorHAnsi" w:cstheme="minorHAnsi"/>
        </w:rPr>
        <w:t>at the School.</w:t>
      </w:r>
      <w:r w:rsidR="0066284D">
        <w:rPr>
          <w:rStyle w:val="FootnoteReference"/>
          <w:rFonts w:asciiTheme="minorHAnsi" w:hAnsiTheme="minorHAnsi" w:cstheme="minorHAnsi"/>
        </w:rPr>
        <w:footnoteReference w:id="13"/>
      </w:r>
      <w:r w:rsidRPr="00B340C1">
        <w:rPr>
          <w:rFonts w:asciiTheme="minorHAnsi" w:hAnsiTheme="minorHAnsi" w:cstheme="minorHAnsi"/>
        </w:rPr>
        <w:t xml:space="preserve"> </w:t>
      </w:r>
    </w:p>
    <w:p w:rsidRPr="00B340C1" w:rsidR="00DB094E" w:rsidP="008A4ED4" w:rsidRDefault="00DB094E" w14:paraId="730774EB" w14:textId="5C7E304A">
      <w:pPr>
        <w:spacing w:line="480" w:lineRule="auto"/>
        <w:ind w:firstLine="720"/>
        <w:rPr>
          <w:rFonts w:asciiTheme="minorHAnsi" w:hAnsiTheme="minorHAnsi" w:eastAsiaTheme="majorEastAsia" w:cstheme="minorHAnsi"/>
          <w:bCs/>
          <w:color w:val="000000" w:themeColor="text1"/>
        </w:rPr>
      </w:pPr>
      <w:r w:rsidRPr="00B340C1">
        <w:rPr>
          <w:rFonts w:asciiTheme="minorHAnsi" w:hAnsiTheme="minorHAnsi" w:eastAsiaTheme="majorEastAsia" w:cstheme="minorHAnsi"/>
          <w:bCs/>
          <w:color w:val="000000" w:themeColor="text1"/>
        </w:rPr>
        <w:t xml:space="preserve">Menuhin </w:t>
      </w:r>
      <w:r w:rsidRPr="00B340C1" w:rsidR="00C21ADD">
        <w:rPr>
          <w:rFonts w:asciiTheme="minorHAnsi" w:hAnsiTheme="minorHAnsi" w:eastAsiaTheme="majorEastAsia" w:cstheme="minorHAnsi"/>
          <w:bCs/>
          <w:color w:val="000000" w:themeColor="text1"/>
        </w:rPr>
        <w:t xml:space="preserve">based </w:t>
      </w:r>
      <w:r w:rsidR="00C21ADD">
        <w:rPr>
          <w:rFonts w:asciiTheme="minorHAnsi" w:hAnsiTheme="minorHAnsi" w:eastAsiaTheme="majorEastAsia" w:cstheme="minorHAnsi"/>
          <w:bCs/>
          <w:color w:val="000000" w:themeColor="text1"/>
        </w:rPr>
        <w:t xml:space="preserve">his </w:t>
      </w:r>
      <w:r w:rsidRPr="00B340C1">
        <w:rPr>
          <w:rFonts w:asciiTheme="minorHAnsi" w:hAnsiTheme="minorHAnsi" w:eastAsiaTheme="majorEastAsia" w:cstheme="minorHAnsi"/>
          <w:bCs/>
          <w:color w:val="000000" w:themeColor="text1"/>
        </w:rPr>
        <w:t>pedagogical approach</w:t>
      </w:r>
      <w:r w:rsidRPr="00C21ADD" w:rsidR="00C21ADD">
        <w:rPr>
          <w:rFonts w:asciiTheme="minorHAnsi" w:hAnsiTheme="minorHAnsi" w:eastAsiaTheme="majorEastAsia" w:cstheme="minorHAnsi"/>
          <w:bCs/>
          <w:color w:val="000000" w:themeColor="text1"/>
        </w:rPr>
        <w:t xml:space="preserve"> </w:t>
      </w:r>
      <w:r w:rsidRPr="00B340C1" w:rsidR="00C21ADD">
        <w:rPr>
          <w:rFonts w:asciiTheme="minorHAnsi" w:hAnsiTheme="minorHAnsi" w:eastAsiaTheme="majorEastAsia" w:cstheme="minorHAnsi"/>
          <w:bCs/>
          <w:color w:val="000000" w:themeColor="text1"/>
        </w:rPr>
        <w:t xml:space="preserve">on his own </w:t>
      </w:r>
      <w:r w:rsidR="003E1AF1">
        <w:rPr>
          <w:rFonts w:asciiTheme="minorHAnsi" w:hAnsiTheme="minorHAnsi" w:eastAsiaTheme="majorEastAsia" w:cstheme="minorHAnsi"/>
          <w:bCs/>
          <w:color w:val="000000" w:themeColor="text1"/>
        </w:rPr>
        <w:t xml:space="preserve">study </w:t>
      </w:r>
      <w:r w:rsidR="00C21ADD">
        <w:rPr>
          <w:rFonts w:asciiTheme="minorHAnsi" w:hAnsiTheme="minorHAnsi" w:eastAsiaTheme="majorEastAsia" w:cstheme="minorHAnsi"/>
          <w:bCs/>
          <w:color w:val="000000" w:themeColor="text1"/>
        </w:rPr>
        <w:t>of</w:t>
      </w:r>
      <w:r w:rsidRPr="00B340C1" w:rsidR="00C21ADD">
        <w:rPr>
          <w:rFonts w:asciiTheme="minorHAnsi" w:hAnsiTheme="minorHAnsi" w:eastAsiaTheme="majorEastAsia" w:cstheme="minorHAnsi"/>
          <w:bCs/>
          <w:color w:val="000000" w:themeColor="text1"/>
        </w:rPr>
        <w:t xml:space="preserve"> the violin</w:t>
      </w:r>
      <w:r w:rsidRPr="00B54C94" w:rsidR="00B54C94">
        <w:rPr>
          <w:rFonts w:asciiTheme="minorHAnsi" w:hAnsiTheme="minorHAnsi" w:eastAsiaTheme="majorEastAsia" w:cstheme="minorHAnsi"/>
          <w:bCs/>
          <w:color w:val="000000" w:themeColor="text1"/>
        </w:rPr>
        <w:t xml:space="preserve"> </w:t>
      </w:r>
      <w:r w:rsidR="00B54C94">
        <w:rPr>
          <w:rFonts w:asciiTheme="minorHAnsi" w:hAnsiTheme="minorHAnsi" w:eastAsiaTheme="majorEastAsia" w:cstheme="minorHAnsi"/>
          <w:bCs/>
          <w:color w:val="000000" w:themeColor="text1"/>
        </w:rPr>
        <w:t xml:space="preserve">and the knowledge he acquired through years of experience, much of it directly influenced by </w:t>
      </w:r>
      <w:r w:rsidRPr="00B340C1" w:rsidR="00B54C94">
        <w:rPr>
          <w:rFonts w:asciiTheme="minorHAnsi" w:hAnsiTheme="minorHAnsi" w:eastAsiaTheme="majorEastAsia" w:cstheme="minorHAnsi"/>
          <w:bCs/>
          <w:color w:val="000000" w:themeColor="text1"/>
        </w:rPr>
        <w:t>his yoga practice</w:t>
      </w:r>
      <w:r w:rsidR="00B54C94">
        <w:rPr>
          <w:rFonts w:asciiTheme="minorHAnsi" w:hAnsiTheme="minorHAnsi" w:eastAsiaTheme="majorEastAsia" w:cstheme="minorHAnsi"/>
          <w:bCs/>
          <w:color w:val="000000" w:themeColor="text1"/>
        </w:rPr>
        <w:t>. H</w:t>
      </w:r>
      <w:r w:rsidR="00C21ADD">
        <w:rPr>
          <w:rFonts w:asciiTheme="minorHAnsi" w:hAnsiTheme="minorHAnsi" w:eastAsiaTheme="majorEastAsia" w:cstheme="minorHAnsi"/>
          <w:bCs/>
          <w:color w:val="000000" w:themeColor="text1"/>
        </w:rPr>
        <w:t xml:space="preserve">e never </w:t>
      </w:r>
      <w:r w:rsidRPr="00B340C1">
        <w:rPr>
          <w:rFonts w:asciiTheme="minorHAnsi" w:hAnsiTheme="minorHAnsi" w:eastAsiaTheme="majorEastAsia" w:cstheme="minorHAnsi"/>
          <w:bCs/>
          <w:color w:val="000000" w:themeColor="text1"/>
        </w:rPr>
        <w:t xml:space="preserve">constricted </w:t>
      </w:r>
      <w:r w:rsidR="00C21ADD">
        <w:rPr>
          <w:rFonts w:asciiTheme="minorHAnsi" w:hAnsiTheme="minorHAnsi" w:eastAsiaTheme="majorEastAsia" w:cstheme="minorHAnsi"/>
          <w:bCs/>
          <w:color w:val="000000" w:themeColor="text1"/>
        </w:rPr>
        <w:t xml:space="preserve">it </w:t>
      </w:r>
      <w:r w:rsidRPr="00B340C1">
        <w:rPr>
          <w:rFonts w:asciiTheme="minorHAnsi" w:hAnsiTheme="minorHAnsi" w:eastAsiaTheme="majorEastAsia" w:cstheme="minorHAnsi"/>
          <w:bCs/>
          <w:color w:val="000000" w:themeColor="text1"/>
        </w:rPr>
        <w:t xml:space="preserve">to anything he would call “the Menuhin </w:t>
      </w:r>
      <w:r w:rsidR="003E1AF1">
        <w:rPr>
          <w:rFonts w:asciiTheme="minorHAnsi" w:hAnsiTheme="minorHAnsi" w:eastAsiaTheme="majorEastAsia" w:cstheme="minorHAnsi"/>
          <w:bCs/>
          <w:color w:val="000000" w:themeColor="text1"/>
        </w:rPr>
        <w:t>M</w:t>
      </w:r>
      <w:r w:rsidRPr="00B340C1">
        <w:rPr>
          <w:rFonts w:asciiTheme="minorHAnsi" w:hAnsiTheme="minorHAnsi" w:eastAsiaTheme="majorEastAsia" w:cstheme="minorHAnsi"/>
          <w:bCs/>
          <w:color w:val="000000" w:themeColor="text1"/>
        </w:rPr>
        <w:t>ethod</w:t>
      </w:r>
      <w:r w:rsidR="00B54C94">
        <w:rPr>
          <w:rFonts w:asciiTheme="minorHAnsi" w:hAnsiTheme="minorHAnsi" w:eastAsiaTheme="majorEastAsia" w:cstheme="minorHAnsi"/>
          <w:bCs/>
          <w:color w:val="000000" w:themeColor="text1"/>
        </w:rPr>
        <w:t>,</w:t>
      </w:r>
      <w:r w:rsidRPr="00B340C1">
        <w:rPr>
          <w:rFonts w:asciiTheme="minorHAnsi" w:hAnsiTheme="minorHAnsi" w:eastAsiaTheme="majorEastAsia" w:cstheme="minorHAnsi"/>
          <w:bCs/>
          <w:color w:val="000000" w:themeColor="text1"/>
        </w:rPr>
        <w:t xml:space="preserve">” </w:t>
      </w:r>
      <w:r w:rsidR="00B54C94">
        <w:rPr>
          <w:rFonts w:asciiTheme="minorHAnsi" w:hAnsiTheme="minorHAnsi" w:eastAsiaTheme="majorEastAsia" w:cstheme="minorHAnsi"/>
          <w:bCs/>
          <w:color w:val="000000" w:themeColor="text1"/>
        </w:rPr>
        <w:t>yet he intentionally</w:t>
      </w:r>
      <w:r w:rsidRPr="00B340C1" w:rsidR="00B54C94">
        <w:rPr>
          <w:rFonts w:asciiTheme="minorHAnsi" w:hAnsiTheme="minorHAnsi" w:eastAsiaTheme="majorEastAsia" w:cstheme="minorHAnsi"/>
          <w:bCs/>
          <w:color w:val="000000" w:themeColor="text1"/>
        </w:rPr>
        <w:t xml:space="preserve"> </w:t>
      </w:r>
      <w:r w:rsidRPr="00B340C1">
        <w:rPr>
          <w:rFonts w:asciiTheme="minorHAnsi" w:hAnsiTheme="minorHAnsi" w:eastAsiaTheme="majorEastAsia" w:cstheme="minorHAnsi"/>
          <w:bCs/>
          <w:color w:val="000000" w:themeColor="text1"/>
        </w:rPr>
        <w:t>taught on two levels</w:t>
      </w:r>
      <w:r w:rsidR="006C5BC7">
        <w:rPr>
          <w:rFonts w:asciiTheme="minorHAnsi" w:hAnsiTheme="minorHAnsi" w:eastAsiaTheme="majorEastAsia" w:cstheme="minorHAnsi"/>
          <w:bCs/>
          <w:color w:val="000000" w:themeColor="text1"/>
        </w:rPr>
        <w:t xml:space="preserve">, which </w:t>
      </w:r>
      <w:r w:rsidR="00250598">
        <w:rPr>
          <w:rFonts w:asciiTheme="minorHAnsi" w:hAnsiTheme="minorHAnsi" w:eastAsiaTheme="majorEastAsia" w:cstheme="minorHAnsi"/>
          <w:bCs/>
          <w:color w:val="000000" w:themeColor="text1"/>
        </w:rPr>
        <w:t>mirror</w:t>
      </w:r>
      <w:r w:rsidR="00B54C94">
        <w:rPr>
          <w:rFonts w:asciiTheme="minorHAnsi" w:hAnsiTheme="minorHAnsi" w:eastAsiaTheme="majorEastAsia" w:cstheme="minorHAnsi"/>
          <w:bCs/>
          <w:color w:val="000000" w:themeColor="text1"/>
        </w:rPr>
        <w:t>s</w:t>
      </w:r>
      <w:r w:rsidR="00250598">
        <w:rPr>
          <w:rFonts w:asciiTheme="minorHAnsi" w:hAnsiTheme="minorHAnsi" w:eastAsiaTheme="majorEastAsia" w:cstheme="minorHAnsi"/>
          <w:bCs/>
          <w:color w:val="000000" w:themeColor="text1"/>
        </w:rPr>
        <w:t xml:space="preserve"> a yogic approach</w:t>
      </w:r>
      <w:r w:rsidRPr="00B340C1">
        <w:rPr>
          <w:rFonts w:asciiTheme="minorHAnsi" w:hAnsiTheme="minorHAnsi" w:eastAsiaTheme="majorEastAsia" w:cstheme="minorHAnsi"/>
          <w:bCs/>
          <w:color w:val="000000" w:themeColor="text1"/>
        </w:rPr>
        <w:t xml:space="preserve">. </w:t>
      </w:r>
      <w:r w:rsidR="00250598">
        <w:rPr>
          <w:rFonts w:asciiTheme="minorHAnsi" w:hAnsiTheme="minorHAnsi" w:eastAsiaTheme="majorEastAsia" w:cstheme="minorHAnsi"/>
          <w:bCs/>
          <w:color w:val="000000" w:themeColor="text1"/>
        </w:rPr>
        <w:t>F</w:t>
      </w:r>
      <w:r w:rsidRPr="00B340C1">
        <w:rPr>
          <w:rFonts w:asciiTheme="minorHAnsi" w:hAnsiTheme="minorHAnsi" w:eastAsiaTheme="majorEastAsia" w:cstheme="minorHAnsi"/>
          <w:bCs/>
          <w:color w:val="000000" w:themeColor="text1"/>
        </w:rPr>
        <w:t>irst</w:t>
      </w:r>
      <w:r w:rsidR="00FA63F6">
        <w:rPr>
          <w:rFonts w:asciiTheme="minorHAnsi" w:hAnsiTheme="minorHAnsi" w:eastAsiaTheme="majorEastAsia" w:cstheme="minorHAnsi"/>
          <w:bCs/>
          <w:color w:val="000000" w:themeColor="text1"/>
        </w:rPr>
        <w:t>,</w:t>
      </w:r>
      <w:r w:rsidRPr="00B340C1">
        <w:rPr>
          <w:rFonts w:asciiTheme="minorHAnsi" w:hAnsiTheme="minorHAnsi" w:eastAsiaTheme="majorEastAsia" w:cstheme="minorHAnsi"/>
          <w:bCs/>
          <w:color w:val="000000" w:themeColor="text1"/>
        </w:rPr>
        <w:t xml:space="preserve"> </w:t>
      </w:r>
      <w:r w:rsidR="00250598">
        <w:rPr>
          <w:rFonts w:asciiTheme="minorHAnsi" w:hAnsiTheme="minorHAnsi" w:eastAsiaTheme="majorEastAsia" w:cstheme="minorHAnsi"/>
          <w:bCs/>
          <w:color w:val="000000" w:themeColor="text1"/>
        </w:rPr>
        <w:t xml:space="preserve">he taught </w:t>
      </w:r>
      <w:r w:rsidRPr="00B340C1">
        <w:rPr>
          <w:rFonts w:asciiTheme="minorHAnsi" w:hAnsiTheme="minorHAnsi" w:eastAsiaTheme="majorEastAsia" w:cstheme="minorHAnsi"/>
          <w:bCs/>
          <w:color w:val="000000" w:themeColor="text1"/>
        </w:rPr>
        <w:t xml:space="preserve">on the </w:t>
      </w:r>
      <w:r w:rsidR="0079027F">
        <w:rPr>
          <w:rFonts w:asciiTheme="minorHAnsi" w:hAnsiTheme="minorHAnsi" w:eastAsiaTheme="majorEastAsia" w:cstheme="minorHAnsi"/>
          <w:bCs/>
          <w:color w:val="000000" w:themeColor="text1"/>
        </w:rPr>
        <w:t>“</w:t>
      </w:r>
      <w:proofErr w:type="spellStart"/>
      <w:r w:rsidRPr="00B340C1">
        <w:rPr>
          <w:rFonts w:asciiTheme="minorHAnsi" w:hAnsiTheme="minorHAnsi" w:eastAsiaTheme="majorEastAsia" w:cstheme="minorHAnsi"/>
          <w:bCs/>
          <w:color w:val="000000" w:themeColor="text1"/>
        </w:rPr>
        <w:t>violinistic</w:t>
      </w:r>
      <w:proofErr w:type="spellEnd"/>
      <w:r w:rsidR="0079027F">
        <w:rPr>
          <w:rFonts w:asciiTheme="minorHAnsi" w:hAnsiTheme="minorHAnsi" w:eastAsiaTheme="majorEastAsia" w:cstheme="minorHAnsi"/>
          <w:bCs/>
          <w:color w:val="000000" w:themeColor="text1"/>
        </w:rPr>
        <w:t>”</w:t>
      </w:r>
      <w:r w:rsidRPr="00B340C1">
        <w:rPr>
          <w:rFonts w:asciiTheme="minorHAnsi" w:hAnsiTheme="minorHAnsi" w:eastAsiaTheme="majorEastAsia" w:cstheme="minorHAnsi"/>
          <w:bCs/>
          <w:color w:val="000000" w:themeColor="text1"/>
        </w:rPr>
        <w:t xml:space="preserve"> level </w:t>
      </w:r>
      <w:r w:rsidR="00250598">
        <w:rPr>
          <w:rFonts w:asciiTheme="minorHAnsi" w:hAnsiTheme="minorHAnsi" w:eastAsiaTheme="majorEastAsia" w:cstheme="minorHAnsi"/>
          <w:bCs/>
          <w:color w:val="000000" w:themeColor="text1"/>
        </w:rPr>
        <w:t xml:space="preserve">to enable a student </w:t>
      </w:r>
      <w:r w:rsidRPr="00B340C1">
        <w:rPr>
          <w:rFonts w:asciiTheme="minorHAnsi" w:hAnsiTheme="minorHAnsi" w:eastAsiaTheme="majorEastAsia" w:cstheme="minorHAnsi"/>
          <w:bCs/>
          <w:color w:val="000000" w:themeColor="text1"/>
        </w:rPr>
        <w:t xml:space="preserve">to play adequately, </w:t>
      </w:r>
      <w:r w:rsidR="00FA63F6">
        <w:rPr>
          <w:rFonts w:asciiTheme="minorHAnsi" w:hAnsiTheme="minorHAnsi" w:eastAsiaTheme="majorEastAsia" w:cstheme="minorHAnsi"/>
          <w:bCs/>
          <w:color w:val="000000" w:themeColor="text1"/>
        </w:rPr>
        <w:t>just as</w:t>
      </w:r>
      <w:r w:rsidR="00250598">
        <w:rPr>
          <w:rFonts w:asciiTheme="minorHAnsi" w:hAnsiTheme="minorHAnsi" w:eastAsiaTheme="majorEastAsia" w:cstheme="minorHAnsi"/>
          <w:bCs/>
          <w:color w:val="000000" w:themeColor="text1"/>
        </w:rPr>
        <w:t xml:space="preserve"> </w:t>
      </w:r>
      <w:r w:rsidRPr="00825DAA">
        <w:rPr>
          <w:rFonts w:asciiTheme="minorHAnsi" w:hAnsiTheme="minorHAnsi" w:eastAsiaTheme="majorEastAsia" w:cstheme="minorHAnsi"/>
          <w:bCs/>
          <w:i/>
          <w:iCs/>
          <w:color w:val="000000" w:themeColor="text1"/>
        </w:rPr>
        <w:t>asana</w:t>
      </w:r>
      <w:r w:rsidRPr="00B340C1">
        <w:rPr>
          <w:rFonts w:asciiTheme="minorHAnsi" w:hAnsiTheme="minorHAnsi" w:eastAsiaTheme="majorEastAsia" w:cstheme="minorHAnsi"/>
          <w:bCs/>
          <w:color w:val="000000" w:themeColor="text1"/>
        </w:rPr>
        <w:t xml:space="preserve"> </w:t>
      </w:r>
      <w:r w:rsidR="00250598">
        <w:rPr>
          <w:rFonts w:asciiTheme="minorHAnsi" w:hAnsiTheme="minorHAnsi" w:eastAsiaTheme="majorEastAsia" w:cstheme="minorHAnsi"/>
          <w:bCs/>
          <w:color w:val="000000" w:themeColor="text1"/>
        </w:rPr>
        <w:t xml:space="preserve">(yoga postures) </w:t>
      </w:r>
      <w:r w:rsidRPr="00B340C1">
        <w:rPr>
          <w:rFonts w:asciiTheme="minorHAnsi" w:hAnsiTheme="minorHAnsi" w:eastAsiaTheme="majorEastAsia" w:cstheme="minorHAnsi"/>
          <w:bCs/>
          <w:color w:val="000000" w:themeColor="text1"/>
        </w:rPr>
        <w:t xml:space="preserve">strengthens the body </w:t>
      </w:r>
      <w:r w:rsidR="00250598">
        <w:rPr>
          <w:rFonts w:asciiTheme="minorHAnsi" w:hAnsiTheme="minorHAnsi" w:eastAsiaTheme="majorEastAsia" w:cstheme="minorHAnsi"/>
          <w:bCs/>
          <w:color w:val="000000" w:themeColor="text1"/>
        </w:rPr>
        <w:t>to function fluidly</w:t>
      </w:r>
      <w:r w:rsidR="0079027F">
        <w:rPr>
          <w:rFonts w:asciiTheme="minorHAnsi" w:hAnsiTheme="minorHAnsi" w:eastAsiaTheme="majorEastAsia" w:cstheme="minorHAnsi"/>
          <w:bCs/>
          <w:color w:val="000000" w:themeColor="text1"/>
        </w:rPr>
        <w:t>. S</w:t>
      </w:r>
      <w:r w:rsidRPr="00B340C1">
        <w:rPr>
          <w:rFonts w:asciiTheme="minorHAnsi" w:hAnsiTheme="minorHAnsi" w:eastAsiaTheme="majorEastAsia" w:cstheme="minorHAnsi"/>
          <w:bCs/>
          <w:color w:val="000000" w:themeColor="text1"/>
        </w:rPr>
        <w:t>econd</w:t>
      </w:r>
      <w:r w:rsidR="00250598">
        <w:rPr>
          <w:rFonts w:asciiTheme="minorHAnsi" w:hAnsiTheme="minorHAnsi" w:eastAsiaTheme="majorEastAsia" w:cstheme="minorHAnsi"/>
          <w:bCs/>
          <w:color w:val="000000" w:themeColor="text1"/>
        </w:rPr>
        <w:t>, he taught</w:t>
      </w:r>
      <w:r w:rsidRPr="00B340C1">
        <w:rPr>
          <w:rFonts w:asciiTheme="minorHAnsi" w:hAnsiTheme="minorHAnsi" w:eastAsiaTheme="majorEastAsia" w:cstheme="minorHAnsi"/>
          <w:bCs/>
          <w:color w:val="000000" w:themeColor="text1"/>
        </w:rPr>
        <w:t xml:space="preserve"> on the musical level to reach the </w:t>
      </w:r>
      <w:r w:rsidR="00250598">
        <w:rPr>
          <w:rFonts w:asciiTheme="minorHAnsi" w:hAnsiTheme="minorHAnsi" w:eastAsiaTheme="majorEastAsia" w:cstheme="minorHAnsi"/>
          <w:bCs/>
          <w:color w:val="000000" w:themeColor="text1"/>
        </w:rPr>
        <w:t xml:space="preserve">student’s </w:t>
      </w:r>
      <w:r w:rsidRPr="00B340C1">
        <w:rPr>
          <w:rFonts w:asciiTheme="minorHAnsi" w:hAnsiTheme="minorHAnsi" w:eastAsiaTheme="majorEastAsia" w:cstheme="minorHAnsi"/>
          <w:bCs/>
          <w:color w:val="000000" w:themeColor="text1"/>
        </w:rPr>
        <w:t xml:space="preserve">deeper creative spirit, </w:t>
      </w:r>
      <w:r w:rsidR="00250598">
        <w:rPr>
          <w:rFonts w:asciiTheme="minorHAnsi" w:hAnsiTheme="minorHAnsi" w:eastAsiaTheme="majorEastAsia" w:cstheme="minorHAnsi"/>
          <w:bCs/>
          <w:color w:val="000000" w:themeColor="text1"/>
        </w:rPr>
        <w:t xml:space="preserve">just </w:t>
      </w:r>
      <w:r w:rsidRPr="00B340C1">
        <w:rPr>
          <w:rFonts w:asciiTheme="minorHAnsi" w:hAnsiTheme="minorHAnsi" w:eastAsiaTheme="majorEastAsia" w:cstheme="minorHAnsi"/>
          <w:bCs/>
          <w:color w:val="000000" w:themeColor="text1"/>
        </w:rPr>
        <w:t xml:space="preserve">as the yogi moves beyond </w:t>
      </w:r>
      <w:r w:rsidRPr="00250598">
        <w:rPr>
          <w:rFonts w:asciiTheme="minorHAnsi" w:hAnsiTheme="minorHAnsi" w:eastAsiaTheme="majorEastAsia" w:cstheme="minorHAnsi"/>
          <w:bCs/>
          <w:i/>
          <w:iCs/>
          <w:color w:val="000000" w:themeColor="text1"/>
        </w:rPr>
        <w:t>asana</w:t>
      </w:r>
      <w:r w:rsidRPr="00B340C1">
        <w:rPr>
          <w:rFonts w:asciiTheme="minorHAnsi" w:hAnsiTheme="minorHAnsi" w:eastAsiaTheme="majorEastAsia" w:cstheme="minorHAnsi"/>
          <w:bCs/>
          <w:color w:val="000000" w:themeColor="text1"/>
        </w:rPr>
        <w:t xml:space="preserve"> to reach deeper spiritual levels</w:t>
      </w:r>
      <w:r w:rsidR="00250598">
        <w:rPr>
          <w:rFonts w:asciiTheme="minorHAnsi" w:hAnsiTheme="minorHAnsi" w:eastAsiaTheme="majorEastAsia" w:cstheme="minorHAnsi"/>
          <w:bCs/>
          <w:color w:val="000000" w:themeColor="text1"/>
        </w:rPr>
        <w:t xml:space="preserve"> in meditation</w:t>
      </w:r>
      <w:r w:rsidRPr="00B340C1">
        <w:rPr>
          <w:rFonts w:asciiTheme="minorHAnsi" w:hAnsiTheme="minorHAnsi" w:eastAsiaTheme="majorEastAsia" w:cstheme="minorHAnsi"/>
          <w:bCs/>
          <w:color w:val="000000" w:themeColor="text1"/>
        </w:rPr>
        <w:t xml:space="preserve">.  Menuhin </w:t>
      </w:r>
      <w:r w:rsidR="0079027F">
        <w:rPr>
          <w:rFonts w:asciiTheme="minorHAnsi" w:hAnsiTheme="minorHAnsi" w:eastAsiaTheme="majorEastAsia" w:cstheme="minorHAnsi"/>
          <w:bCs/>
          <w:color w:val="000000" w:themeColor="text1"/>
        </w:rPr>
        <w:t>liked to believe</w:t>
      </w:r>
      <w:r w:rsidRPr="00250598" w:rsidR="00250598">
        <w:rPr>
          <w:rFonts w:asciiTheme="minorHAnsi" w:hAnsiTheme="minorHAnsi" w:eastAsiaTheme="majorEastAsia" w:cstheme="minorHAnsi"/>
          <w:bCs/>
          <w:color w:val="000000" w:themeColor="text1"/>
        </w:rPr>
        <w:t xml:space="preserve"> </w:t>
      </w:r>
      <w:r w:rsidRPr="00B340C1" w:rsidR="00250598">
        <w:rPr>
          <w:rFonts w:asciiTheme="minorHAnsi" w:hAnsiTheme="minorHAnsi" w:eastAsiaTheme="majorEastAsia" w:cstheme="minorHAnsi"/>
          <w:bCs/>
          <w:color w:val="000000" w:themeColor="text1"/>
        </w:rPr>
        <w:t>he imparted concepts from his revered teacher Enesco</w:t>
      </w:r>
      <w:r w:rsidR="00250598">
        <w:rPr>
          <w:rFonts w:asciiTheme="minorHAnsi" w:hAnsiTheme="minorHAnsi" w:eastAsiaTheme="majorEastAsia" w:cstheme="minorHAnsi"/>
          <w:bCs/>
          <w:color w:val="000000" w:themeColor="text1"/>
        </w:rPr>
        <w:t xml:space="preserve"> </w:t>
      </w:r>
      <w:r w:rsidRPr="00B340C1">
        <w:rPr>
          <w:rFonts w:asciiTheme="minorHAnsi" w:hAnsiTheme="minorHAnsi" w:eastAsiaTheme="majorEastAsia" w:cstheme="minorHAnsi"/>
          <w:bCs/>
          <w:color w:val="000000" w:themeColor="text1"/>
        </w:rPr>
        <w:t>in the second phase</w:t>
      </w:r>
      <w:r w:rsidR="00250598">
        <w:rPr>
          <w:rFonts w:asciiTheme="minorHAnsi" w:hAnsiTheme="minorHAnsi" w:eastAsiaTheme="majorEastAsia" w:cstheme="minorHAnsi"/>
          <w:bCs/>
          <w:color w:val="000000" w:themeColor="text1"/>
        </w:rPr>
        <w:t xml:space="preserve"> </w:t>
      </w:r>
      <w:r w:rsidRPr="00B340C1">
        <w:rPr>
          <w:rFonts w:asciiTheme="minorHAnsi" w:hAnsiTheme="minorHAnsi" w:eastAsiaTheme="majorEastAsia" w:cstheme="minorHAnsi"/>
          <w:bCs/>
          <w:color w:val="000000" w:themeColor="text1"/>
        </w:rPr>
        <w:t>“not only to do b</w:t>
      </w:r>
      <w:r w:rsidR="00250598">
        <w:rPr>
          <w:rFonts w:asciiTheme="minorHAnsi" w:hAnsiTheme="minorHAnsi" w:eastAsiaTheme="majorEastAsia" w:cstheme="minorHAnsi"/>
          <w:bCs/>
          <w:color w:val="000000" w:themeColor="text1"/>
        </w:rPr>
        <w:t xml:space="preserve">ut </w:t>
      </w:r>
      <w:r w:rsidRPr="00B340C1">
        <w:rPr>
          <w:rFonts w:asciiTheme="minorHAnsi" w:hAnsiTheme="minorHAnsi" w:eastAsiaTheme="majorEastAsia" w:cstheme="minorHAnsi"/>
          <w:bCs/>
          <w:color w:val="000000" w:themeColor="text1"/>
        </w:rPr>
        <w:t>to understand and be able to defend his position against alternatives.”</w:t>
      </w:r>
      <w:r w:rsidR="00AB03FF">
        <w:rPr>
          <w:rStyle w:val="FootnoteReference"/>
          <w:rFonts w:asciiTheme="minorHAnsi" w:hAnsiTheme="minorHAnsi" w:eastAsiaTheme="majorEastAsia" w:cstheme="minorHAnsi"/>
          <w:bCs/>
          <w:color w:val="000000" w:themeColor="text1"/>
        </w:rPr>
        <w:footnoteReference w:id="14"/>
      </w:r>
      <w:r w:rsidRPr="00B340C1">
        <w:rPr>
          <w:rFonts w:asciiTheme="minorHAnsi" w:hAnsiTheme="minorHAnsi" w:eastAsiaTheme="majorEastAsia" w:cstheme="minorHAnsi"/>
          <w:bCs/>
          <w:color w:val="000000" w:themeColor="text1"/>
        </w:rPr>
        <w:t xml:space="preserve"> In short, </w:t>
      </w:r>
      <w:r w:rsidR="00250598">
        <w:rPr>
          <w:rFonts w:asciiTheme="minorHAnsi" w:hAnsiTheme="minorHAnsi" w:eastAsiaTheme="majorEastAsia" w:cstheme="minorHAnsi"/>
          <w:bCs/>
          <w:color w:val="000000" w:themeColor="text1"/>
        </w:rPr>
        <w:t>Menuhin</w:t>
      </w:r>
      <w:r w:rsidRPr="00B340C1">
        <w:rPr>
          <w:rFonts w:asciiTheme="minorHAnsi" w:hAnsiTheme="minorHAnsi" w:eastAsiaTheme="majorEastAsia" w:cstheme="minorHAnsi"/>
          <w:bCs/>
          <w:color w:val="000000" w:themeColor="text1"/>
        </w:rPr>
        <w:t xml:space="preserve"> pushed students </w:t>
      </w:r>
      <w:r w:rsidR="00FA63F6">
        <w:rPr>
          <w:rFonts w:asciiTheme="minorHAnsi" w:hAnsiTheme="minorHAnsi" w:eastAsiaTheme="majorEastAsia" w:cstheme="minorHAnsi"/>
          <w:bCs/>
          <w:color w:val="000000" w:themeColor="text1"/>
        </w:rPr>
        <w:t>beyond technical playing</w:t>
      </w:r>
      <w:r w:rsidRPr="00B340C1" w:rsidR="00FA63F6">
        <w:rPr>
          <w:rFonts w:asciiTheme="minorHAnsi" w:hAnsiTheme="minorHAnsi" w:eastAsiaTheme="majorEastAsia" w:cstheme="minorHAnsi"/>
          <w:bCs/>
          <w:color w:val="000000" w:themeColor="text1"/>
        </w:rPr>
        <w:t xml:space="preserve"> </w:t>
      </w:r>
      <w:r w:rsidRPr="00B340C1">
        <w:rPr>
          <w:rFonts w:asciiTheme="minorHAnsi" w:hAnsiTheme="minorHAnsi" w:eastAsiaTheme="majorEastAsia" w:cstheme="minorHAnsi"/>
          <w:bCs/>
          <w:color w:val="000000" w:themeColor="text1"/>
        </w:rPr>
        <w:t>to use their interpretative powers and intelligence</w:t>
      </w:r>
      <w:r w:rsidR="00250598">
        <w:rPr>
          <w:rFonts w:asciiTheme="minorHAnsi" w:hAnsiTheme="minorHAnsi" w:eastAsiaTheme="majorEastAsia" w:cstheme="minorHAnsi"/>
          <w:bCs/>
          <w:color w:val="000000" w:themeColor="text1"/>
        </w:rPr>
        <w:t xml:space="preserve"> in </w:t>
      </w:r>
      <w:r w:rsidR="00FA63F6">
        <w:rPr>
          <w:rFonts w:asciiTheme="minorHAnsi" w:hAnsiTheme="minorHAnsi" w:eastAsiaTheme="majorEastAsia" w:cstheme="minorHAnsi"/>
          <w:bCs/>
          <w:color w:val="000000" w:themeColor="text1"/>
        </w:rPr>
        <w:t xml:space="preserve">making </w:t>
      </w:r>
      <w:r w:rsidR="00250598">
        <w:rPr>
          <w:rFonts w:asciiTheme="minorHAnsi" w:hAnsiTheme="minorHAnsi" w:eastAsiaTheme="majorEastAsia" w:cstheme="minorHAnsi"/>
          <w:bCs/>
          <w:color w:val="000000" w:themeColor="text1"/>
        </w:rPr>
        <w:t xml:space="preserve">music – two indispensable skills for an aspiring yoga practitioner as well. </w:t>
      </w:r>
    </w:p>
    <w:p w:rsidR="00C61DFB" w:rsidP="00B73932" w:rsidRDefault="00B54C94" w14:paraId="09977072" w14:textId="78A2FAA5">
      <w:pPr>
        <w:spacing w:line="480" w:lineRule="auto"/>
        <w:ind w:firstLine="720"/>
        <w:rPr>
          <w:rFonts w:asciiTheme="minorHAnsi" w:hAnsiTheme="minorHAnsi" w:eastAsiaTheme="majorEastAsia" w:cstheme="minorHAnsi"/>
          <w:bCs/>
          <w:color w:val="000000" w:themeColor="text1"/>
        </w:rPr>
      </w:pPr>
      <w:r w:rsidRPr="00B340C1">
        <w:rPr>
          <w:rFonts w:asciiTheme="minorHAnsi" w:hAnsiTheme="minorHAnsi" w:eastAsiaTheme="majorEastAsia" w:cstheme="minorHAnsi"/>
          <w:bCs/>
          <w:color w:val="000000" w:themeColor="text1"/>
        </w:rPr>
        <w:t>Menuhin’s core focus was always on cultivating a flexible and relaxed body</w:t>
      </w:r>
      <w:r>
        <w:rPr>
          <w:rFonts w:asciiTheme="minorHAnsi" w:hAnsiTheme="minorHAnsi" w:eastAsiaTheme="majorEastAsia" w:cstheme="minorHAnsi"/>
          <w:bCs/>
          <w:color w:val="000000" w:themeColor="text1"/>
        </w:rPr>
        <w:t>. Again, the yoga analogy clearly aligns with his approach, as the discipline focuses on removing obstacles in the path of quieting the consciousness, and calming the body is the first step towards that goal.</w:t>
      </w:r>
      <w:r w:rsidRPr="00B340C1">
        <w:rPr>
          <w:rFonts w:asciiTheme="minorHAnsi" w:hAnsiTheme="minorHAnsi" w:eastAsiaTheme="majorEastAsia" w:cstheme="minorHAnsi"/>
          <w:bCs/>
          <w:color w:val="000000" w:themeColor="text1"/>
        </w:rPr>
        <w:t xml:space="preserve">  </w:t>
      </w:r>
      <w:r w:rsidRPr="00B340C1" w:rsidR="00DB094E">
        <w:rPr>
          <w:rFonts w:asciiTheme="minorHAnsi" w:hAnsiTheme="minorHAnsi" w:eastAsiaTheme="majorEastAsia" w:cstheme="minorHAnsi"/>
          <w:bCs/>
          <w:color w:val="000000" w:themeColor="text1"/>
        </w:rPr>
        <w:lastRenderedPageBreak/>
        <w:t>Menuhin wanted to impart “a sense of fluency, economy, and precision in motion.”</w:t>
      </w:r>
      <w:r w:rsidR="008B5A32">
        <w:rPr>
          <w:rStyle w:val="FootnoteReference"/>
          <w:rFonts w:asciiTheme="minorHAnsi" w:hAnsiTheme="minorHAnsi" w:eastAsiaTheme="majorEastAsia" w:cstheme="minorHAnsi"/>
          <w:bCs/>
          <w:color w:val="000000" w:themeColor="text1"/>
        </w:rPr>
        <w:footnoteReference w:id="15"/>
      </w:r>
      <w:r w:rsidRPr="00B340C1" w:rsidR="00DB094E">
        <w:rPr>
          <w:rFonts w:asciiTheme="minorHAnsi" w:hAnsiTheme="minorHAnsi" w:eastAsiaTheme="majorEastAsia" w:cstheme="minorHAnsi"/>
          <w:bCs/>
          <w:color w:val="000000" w:themeColor="text1"/>
        </w:rPr>
        <w:t xml:space="preserve"> He invented exercises to develop coordination, not only between the hands, but between playing the instrument and the breath. His end-goal was to prepare the student </w:t>
      </w:r>
      <w:r w:rsidR="00FA63F6">
        <w:rPr>
          <w:rFonts w:asciiTheme="minorHAnsi" w:hAnsiTheme="minorHAnsi" w:eastAsiaTheme="majorEastAsia" w:cstheme="minorHAnsi"/>
          <w:bCs/>
          <w:color w:val="000000" w:themeColor="text1"/>
        </w:rPr>
        <w:t xml:space="preserve">to </w:t>
      </w:r>
      <w:r w:rsidRPr="00B340C1" w:rsidR="00DB094E">
        <w:rPr>
          <w:rFonts w:asciiTheme="minorHAnsi" w:hAnsiTheme="minorHAnsi" w:eastAsiaTheme="majorEastAsia" w:cstheme="minorHAnsi"/>
          <w:bCs/>
          <w:color w:val="000000" w:themeColor="text1"/>
        </w:rPr>
        <w:t>realize their own vision of the music, and to allow their own imagination and intuition to take over.</w:t>
      </w:r>
      <w:r w:rsidR="008B5A32">
        <w:rPr>
          <w:rStyle w:val="FootnoteReference"/>
          <w:rFonts w:asciiTheme="minorHAnsi" w:hAnsiTheme="minorHAnsi" w:eastAsiaTheme="majorEastAsia" w:cstheme="minorHAnsi"/>
          <w:bCs/>
          <w:color w:val="000000" w:themeColor="text1"/>
        </w:rPr>
        <w:footnoteReference w:id="16"/>
      </w:r>
      <w:r w:rsidRPr="00B340C1" w:rsidR="00DB094E">
        <w:rPr>
          <w:rFonts w:asciiTheme="minorHAnsi" w:hAnsiTheme="minorHAnsi" w:eastAsiaTheme="majorEastAsia" w:cstheme="minorHAnsi"/>
          <w:bCs/>
          <w:color w:val="000000" w:themeColor="text1"/>
        </w:rPr>
        <w:t xml:space="preserve"> In order to accomplish this flow of creativity, he knew the student must first remove the physical obstacles blocking the ability to play freely</w:t>
      </w:r>
      <w:r>
        <w:rPr>
          <w:rFonts w:asciiTheme="minorHAnsi" w:hAnsiTheme="minorHAnsi" w:eastAsiaTheme="majorEastAsia" w:cstheme="minorHAnsi"/>
          <w:bCs/>
          <w:color w:val="000000" w:themeColor="text1"/>
        </w:rPr>
        <w:t xml:space="preserve">, as a yogi must remove obstacles </w:t>
      </w:r>
      <w:r w:rsidR="00C12F12">
        <w:rPr>
          <w:rFonts w:asciiTheme="minorHAnsi" w:hAnsiTheme="minorHAnsi" w:eastAsiaTheme="majorEastAsia" w:cstheme="minorHAnsi"/>
          <w:bCs/>
          <w:color w:val="000000" w:themeColor="text1"/>
        </w:rPr>
        <w:t>blocking the true self.</w:t>
      </w:r>
    </w:p>
    <w:p w:rsidR="00E11192" w:rsidP="008A4ED4" w:rsidRDefault="00E11192" w14:paraId="1C4FEFB0" w14:textId="77777777">
      <w:pPr>
        <w:spacing w:line="480" w:lineRule="auto"/>
        <w:rPr>
          <w:rFonts w:asciiTheme="minorHAnsi" w:hAnsiTheme="minorHAnsi" w:eastAsiaTheme="majorEastAsia" w:cstheme="minorHAnsi"/>
          <w:bCs/>
          <w:i/>
          <w:iCs/>
          <w:color w:val="000000" w:themeColor="text1"/>
        </w:rPr>
      </w:pPr>
    </w:p>
    <w:p w:rsidR="00DB094E" w:rsidP="00271C1F" w:rsidRDefault="00DB094E" w14:paraId="54B50483" w14:textId="079FCB66">
      <w:pPr>
        <w:pStyle w:val="Heading4"/>
        <w:rPr>
          <w:ins w:author="Wendland, Kristin" w:date="2020-05-05T15:20:00Z" w:id="2"/>
        </w:rPr>
      </w:pPr>
      <w:r w:rsidRPr="009424DD">
        <w:t>Incorporation of yoga</w:t>
      </w:r>
    </w:p>
    <w:p w:rsidRPr="009424DD" w:rsidR="009424DD" w:rsidP="009424DD" w:rsidRDefault="009424DD" w14:paraId="184ABE28" w14:textId="77777777">
      <w:pPr>
        <w:spacing w:line="480" w:lineRule="auto"/>
        <w:ind w:firstLine="720"/>
        <w:rPr>
          <w:rFonts w:asciiTheme="minorHAnsi" w:hAnsiTheme="minorHAnsi" w:eastAsiaTheme="majorEastAsia" w:cstheme="minorHAnsi"/>
          <w:bCs/>
          <w:color w:val="000000" w:themeColor="text1"/>
          <w:u w:val="single"/>
        </w:rPr>
      </w:pPr>
    </w:p>
    <w:p w:rsidR="00E11192" w:rsidP="008A4ED4" w:rsidRDefault="00DF36D0" w14:paraId="2C80DB35" w14:textId="02BBD683">
      <w:pPr>
        <w:spacing w:line="480" w:lineRule="auto"/>
        <w:ind w:firstLine="720"/>
        <w:rPr>
          <w:rFonts w:asciiTheme="minorHAnsi" w:hAnsiTheme="minorHAnsi" w:cstheme="minorHAnsi"/>
        </w:rPr>
      </w:pPr>
      <w:r>
        <w:rPr>
          <w:rFonts w:asciiTheme="minorHAnsi" w:hAnsiTheme="minorHAnsi" w:eastAsiaTheme="majorEastAsia" w:cstheme="minorHAnsi"/>
          <w:color w:val="000000" w:themeColor="text1"/>
        </w:rPr>
        <w:t>While many yogic principles underla</w:t>
      </w:r>
      <w:r w:rsidR="00E11192">
        <w:rPr>
          <w:rFonts w:asciiTheme="minorHAnsi" w:hAnsiTheme="minorHAnsi" w:eastAsiaTheme="majorEastAsia" w:cstheme="minorHAnsi"/>
          <w:color w:val="000000" w:themeColor="text1"/>
        </w:rPr>
        <w:t>id</w:t>
      </w:r>
      <w:r>
        <w:rPr>
          <w:rFonts w:asciiTheme="minorHAnsi" w:hAnsiTheme="minorHAnsi" w:eastAsiaTheme="majorEastAsia" w:cstheme="minorHAnsi"/>
          <w:color w:val="000000" w:themeColor="text1"/>
        </w:rPr>
        <w:t xml:space="preserve"> Menuhin’s </w:t>
      </w:r>
      <w:r w:rsidR="00E62DF2">
        <w:rPr>
          <w:rFonts w:asciiTheme="minorHAnsi" w:hAnsiTheme="minorHAnsi" w:eastAsiaTheme="majorEastAsia" w:cstheme="minorHAnsi"/>
          <w:color w:val="000000" w:themeColor="text1"/>
        </w:rPr>
        <w:t>educational philosophy</w:t>
      </w:r>
      <w:r>
        <w:rPr>
          <w:rFonts w:asciiTheme="minorHAnsi" w:hAnsiTheme="minorHAnsi" w:eastAsiaTheme="majorEastAsia" w:cstheme="minorHAnsi"/>
          <w:color w:val="000000" w:themeColor="text1"/>
        </w:rPr>
        <w:t>, he n</w:t>
      </w:r>
      <w:r w:rsidRPr="00B340C1" w:rsidR="00DB094E">
        <w:rPr>
          <w:rFonts w:asciiTheme="minorHAnsi" w:hAnsiTheme="minorHAnsi" w:eastAsiaTheme="majorEastAsia" w:cstheme="minorHAnsi"/>
          <w:color w:val="000000" w:themeColor="text1"/>
        </w:rPr>
        <w:t>aturally</w:t>
      </w:r>
      <w:r>
        <w:rPr>
          <w:rFonts w:asciiTheme="minorHAnsi" w:hAnsiTheme="minorHAnsi" w:eastAsiaTheme="majorEastAsia" w:cstheme="minorHAnsi"/>
          <w:color w:val="000000" w:themeColor="text1"/>
        </w:rPr>
        <w:t xml:space="preserve"> </w:t>
      </w:r>
      <w:r w:rsidRPr="00B340C1" w:rsidR="00DB094E">
        <w:rPr>
          <w:rFonts w:asciiTheme="minorHAnsi" w:hAnsiTheme="minorHAnsi" w:eastAsiaTheme="majorEastAsia" w:cstheme="minorHAnsi"/>
          <w:color w:val="000000" w:themeColor="text1"/>
        </w:rPr>
        <w:t xml:space="preserve">included </w:t>
      </w:r>
      <w:r>
        <w:rPr>
          <w:rFonts w:asciiTheme="minorHAnsi" w:hAnsiTheme="minorHAnsi" w:eastAsiaTheme="majorEastAsia" w:cstheme="minorHAnsi"/>
          <w:color w:val="000000" w:themeColor="text1"/>
        </w:rPr>
        <w:t xml:space="preserve">actual </w:t>
      </w:r>
      <w:r w:rsidRPr="00B340C1" w:rsidR="00DB094E">
        <w:rPr>
          <w:rFonts w:asciiTheme="minorHAnsi" w:hAnsiTheme="minorHAnsi" w:eastAsiaTheme="majorEastAsia" w:cstheme="minorHAnsi"/>
          <w:color w:val="000000" w:themeColor="text1"/>
        </w:rPr>
        <w:t xml:space="preserve">yoga classes in the students’ holistic course of study from the school’s inception. One student </w:t>
      </w:r>
      <w:r w:rsidRPr="00B340C1" w:rsidR="00DB094E">
        <w:rPr>
          <w:rFonts w:asciiTheme="minorHAnsi" w:hAnsiTheme="minorHAnsi" w:cstheme="minorHAnsi"/>
        </w:rPr>
        <w:t xml:space="preserve">of the first graduating class of the Menuhin School provided this description </w:t>
      </w:r>
      <w:r w:rsidR="00E11192">
        <w:rPr>
          <w:rFonts w:asciiTheme="minorHAnsi" w:hAnsiTheme="minorHAnsi" w:cstheme="minorHAnsi"/>
        </w:rPr>
        <w:t xml:space="preserve">about </w:t>
      </w:r>
      <w:r w:rsidRPr="00B340C1" w:rsidR="00DB094E">
        <w:rPr>
          <w:rFonts w:asciiTheme="minorHAnsi" w:hAnsiTheme="minorHAnsi" w:cstheme="minorHAnsi"/>
        </w:rPr>
        <w:t>Menuhin: “Well, he has worked out this system of exercises which he originally applied to himself. And he’s given them to us. It’s based on relaxation, and the tension that is built up</w:t>
      </w:r>
      <w:r w:rsidRPr="00E11192" w:rsidR="00DB094E">
        <w:rPr>
          <w:rFonts w:asciiTheme="minorHAnsi" w:hAnsiTheme="minorHAnsi" w:cstheme="minorHAnsi"/>
          <w:color w:val="000000" w:themeColor="text1"/>
        </w:rPr>
        <w:t>.”</w:t>
      </w:r>
      <w:r w:rsidR="009D7B99">
        <w:rPr>
          <w:rStyle w:val="FootnoteReference"/>
          <w:rFonts w:asciiTheme="minorHAnsi" w:hAnsiTheme="minorHAnsi" w:cstheme="minorHAnsi"/>
          <w:color w:val="000000" w:themeColor="text1"/>
        </w:rPr>
        <w:footnoteReference w:id="17"/>
      </w:r>
      <w:r w:rsidRPr="00E11192" w:rsidR="00DB094E">
        <w:rPr>
          <w:rStyle w:val="FootnoteReference"/>
          <w:rFonts w:asciiTheme="minorHAnsi" w:hAnsiTheme="minorHAnsi" w:cstheme="minorHAnsi"/>
          <w:color w:val="000000" w:themeColor="text1"/>
        </w:rPr>
        <w:t xml:space="preserve"> </w:t>
      </w:r>
      <w:r w:rsidRPr="00E11192" w:rsidR="00DB094E">
        <w:rPr>
          <w:rFonts w:asciiTheme="minorHAnsi" w:hAnsiTheme="minorHAnsi" w:cstheme="minorHAnsi"/>
          <w:color w:val="000000" w:themeColor="text1"/>
        </w:rPr>
        <w:t xml:space="preserve"> </w:t>
      </w:r>
      <w:r w:rsidRPr="00E11192" w:rsidR="00DB094E">
        <w:rPr>
          <w:rFonts w:asciiTheme="minorHAnsi" w:hAnsiTheme="minorHAnsi" w:eastAsiaTheme="majorEastAsia" w:cstheme="minorHAnsi"/>
          <w:bCs/>
          <w:color w:val="000000" w:themeColor="text1"/>
        </w:rPr>
        <w:t>Su</w:t>
      </w:r>
      <w:r w:rsidRPr="00B340C1" w:rsidR="00DB094E">
        <w:rPr>
          <w:rFonts w:asciiTheme="minorHAnsi" w:hAnsiTheme="minorHAnsi" w:eastAsiaTheme="majorEastAsia" w:cstheme="minorHAnsi"/>
          <w:bCs/>
          <w:color w:val="000000" w:themeColor="text1"/>
        </w:rPr>
        <w:t>ch “exercises” were built into the daily schedule. Menuhin described the routine</w:t>
      </w:r>
      <w:r w:rsidR="00526A54">
        <w:rPr>
          <w:rFonts w:asciiTheme="minorHAnsi" w:hAnsiTheme="minorHAnsi" w:eastAsiaTheme="majorEastAsia" w:cstheme="minorHAnsi"/>
          <w:bCs/>
          <w:color w:val="000000" w:themeColor="text1"/>
        </w:rPr>
        <w:t>:</w:t>
      </w:r>
      <w:r w:rsidRPr="00B340C1" w:rsidR="00DB094E">
        <w:rPr>
          <w:rFonts w:asciiTheme="minorHAnsi" w:hAnsiTheme="minorHAnsi" w:eastAsiaTheme="majorEastAsia" w:cstheme="minorHAnsi"/>
          <w:bCs/>
          <w:color w:val="000000" w:themeColor="text1"/>
        </w:rPr>
        <w:t xml:space="preserve"> </w:t>
      </w:r>
    </w:p>
    <w:p w:rsidR="00E11192" w:rsidP="00E11192" w:rsidRDefault="00E11192" w14:paraId="496F567E" w14:textId="77777777">
      <w:pPr>
        <w:spacing w:line="480" w:lineRule="auto"/>
        <w:rPr>
          <w:rFonts w:asciiTheme="minorHAnsi" w:hAnsiTheme="minorHAnsi" w:cstheme="minorHAnsi"/>
        </w:rPr>
      </w:pPr>
    </w:p>
    <w:p w:rsidR="00E11192" w:rsidP="00E11192" w:rsidRDefault="00DB094E" w14:paraId="7C1484FF" w14:textId="243FBC7E">
      <w:pPr>
        <w:spacing w:line="480" w:lineRule="auto"/>
        <w:ind w:left="720"/>
        <w:rPr>
          <w:rFonts w:asciiTheme="minorHAnsi" w:hAnsiTheme="minorHAnsi" w:cstheme="minorHAnsi"/>
          <w:color w:val="444444"/>
        </w:rPr>
      </w:pPr>
      <w:r w:rsidRPr="00B340C1">
        <w:rPr>
          <w:rFonts w:asciiTheme="minorHAnsi" w:hAnsiTheme="minorHAnsi" w:cstheme="minorHAnsi"/>
        </w:rPr>
        <w:t xml:space="preserve">The children get up at 7:30, go through simple exercises based on Yoga, breakfast, and then take a run in the garden before lessons begin. These are divided into two parts. One is scholastic, and the other is musical. One-half of the children start with music first, </w:t>
      </w:r>
      <w:r w:rsidRPr="00B340C1">
        <w:rPr>
          <w:rFonts w:asciiTheme="minorHAnsi" w:hAnsiTheme="minorHAnsi" w:cstheme="minorHAnsi"/>
        </w:rPr>
        <w:lastRenderedPageBreak/>
        <w:t>and then continue with their academic studies and vice versa. Lunch follows according to my dietary principals of organically produced foods. It is cooked by none other than Mrs. Joachim, a descendant of the great violinist himself…”</w:t>
      </w:r>
      <w:r w:rsidR="00D75546">
        <w:rPr>
          <w:rStyle w:val="FootnoteReference"/>
          <w:rFonts w:asciiTheme="minorHAnsi" w:hAnsiTheme="minorHAnsi" w:cstheme="minorHAnsi"/>
        </w:rPr>
        <w:footnoteReference w:id="18"/>
      </w:r>
      <w:r w:rsidRPr="00B340C1">
        <w:rPr>
          <w:rFonts w:asciiTheme="minorHAnsi" w:hAnsiTheme="minorHAnsi" w:cstheme="minorHAnsi"/>
        </w:rPr>
        <w:t xml:space="preserve"> </w:t>
      </w:r>
    </w:p>
    <w:p w:rsidR="00E11192" w:rsidP="00E11192" w:rsidRDefault="00E11192" w14:paraId="22BD5E7A" w14:textId="77777777">
      <w:pPr>
        <w:spacing w:line="480" w:lineRule="auto"/>
        <w:rPr>
          <w:rFonts w:asciiTheme="minorHAnsi" w:hAnsiTheme="minorHAnsi" w:cstheme="minorHAnsi"/>
          <w:color w:val="444444"/>
        </w:rPr>
      </w:pPr>
    </w:p>
    <w:p w:rsidRPr="00526A54" w:rsidR="00AE6B98" w:rsidP="009424DD" w:rsidRDefault="002D715E" w14:paraId="35A36FC2" w14:textId="06ABD769">
      <w:pPr>
        <w:spacing w:line="480" w:lineRule="auto"/>
        <w:ind w:firstLine="720"/>
        <w:rPr>
          <w:rFonts w:asciiTheme="minorHAnsi" w:hAnsiTheme="minorHAnsi" w:cstheme="minorHAnsi"/>
          <w:color w:val="444444"/>
        </w:rPr>
      </w:pPr>
      <w:r w:rsidRPr="002D715E">
        <w:rPr>
          <w:rFonts w:asciiTheme="minorHAnsi" w:hAnsiTheme="minorHAnsi" w:cstheme="minorHAnsi"/>
        </w:rPr>
        <w:t xml:space="preserve">Menuhin also incorporated </w:t>
      </w:r>
      <w:r w:rsidR="00AE6B98">
        <w:rPr>
          <w:rFonts w:asciiTheme="minorHAnsi" w:hAnsiTheme="minorHAnsi" w:cstheme="minorHAnsi"/>
        </w:rPr>
        <w:t xml:space="preserve">an ecumenical practice </w:t>
      </w:r>
      <w:r w:rsidRPr="002D715E">
        <w:rPr>
          <w:rFonts w:asciiTheme="minorHAnsi" w:hAnsiTheme="minorHAnsi" w:cstheme="minorHAnsi"/>
        </w:rPr>
        <w:t>at his School for students to tap into a broad spiritual energy</w:t>
      </w:r>
      <w:r w:rsidR="00AE6B98">
        <w:rPr>
          <w:rFonts w:asciiTheme="minorHAnsi" w:hAnsiTheme="minorHAnsi" w:cstheme="minorHAnsi"/>
        </w:rPr>
        <w:t xml:space="preserve"> that permeates all living things. </w:t>
      </w:r>
      <w:r>
        <w:rPr>
          <w:rFonts w:asciiTheme="minorHAnsi" w:hAnsiTheme="minorHAnsi" w:cstheme="minorHAnsi"/>
        </w:rPr>
        <w:t>It included</w:t>
      </w:r>
      <w:r w:rsidRPr="002D715E">
        <w:rPr>
          <w:rFonts w:asciiTheme="minorHAnsi" w:hAnsiTheme="minorHAnsi" w:cstheme="minorHAnsi"/>
        </w:rPr>
        <w:t xml:space="preserve"> communal singing </w:t>
      </w:r>
      <w:r w:rsidRPr="002D715E" w:rsidR="00526A54">
        <w:rPr>
          <w:rFonts w:asciiTheme="minorHAnsi" w:hAnsiTheme="minorHAnsi" w:cstheme="minorHAnsi"/>
        </w:rPr>
        <w:t xml:space="preserve">first </w:t>
      </w:r>
      <w:r w:rsidRPr="002D715E">
        <w:rPr>
          <w:rFonts w:asciiTheme="minorHAnsi" w:hAnsiTheme="minorHAnsi" w:cstheme="minorHAnsi"/>
        </w:rPr>
        <w:t xml:space="preserve">to cleanse the lungs and </w:t>
      </w:r>
      <w:r w:rsidR="00AE6B98">
        <w:rPr>
          <w:rFonts w:asciiTheme="minorHAnsi" w:hAnsiTheme="minorHAnsi" w:cstheme="minorHAnsi"/>
        </w:rPr>
        <w:t xml:space="preserve">to </w:t>
      </w:r>
      <w:r w:rsidRPr="002D715E">
        <w:rPr>
          <w:rFonts w:asciiTheme="minorHAnsi" w:hAnsiTheme="minorHAnsi" w:cstheme="minorHAnsi"/>
        </w:rPr>
        <w:t xml:space="preserve">“join us to each other and to the cosmos,” followed by an inspirational reading, and finally a period of silence to find </w:t>
      </w:r>
      <w:r w:rsidR="006D0E1C">
        <w:rPr>
          <w:rFonts w:asciiTheme="minorHAnsi" w:hAnsiTheme="minorHAnsi" w:cstheme="minorHAnsi"/>
        </w:rPr>
        <w:t>a</w:t>
      </w:r>
      <w:r w:rsidRPr="002D715E">
        <w:rPr>
          <w:rFonts w:asciiTheme="minorHAnsi" w:hAnsiTheme="minorHAnsi" w:cstheme="minorHAnsi"/>
        </w:rPr>
        <w:t xml:space="preserve"> stillness within</w:t>
      </w:r>
      <w:r>
        <w:rPr>
          <w:rFonts w:asciiTheme="minorHAnsi" w:hAnsiTheme="minorHAnsi" w:cstheme="minorHAnsi"/>
        </w:rPr>
        <w:t>.</w:t>
      </w:r>
      <w:r w:rsidR="00D75546">
        <w:rPr>
          <w:rStyle w:val="FootnoteReference"/>
          <w:rFonts w:asciiTheme="minorHAnsi" w:hAnsiTheme="minorHAnsi" w:cstheme="minorHAnsi"/>
        </w:rPr>
        <w:footnoteReference w:id="19"/>
      </w:r>
      <w:r w:rsidRPr="00AE6B98" w:rsidR="00AE6B98">
        <w:rPr>
          <w:rFonts w:asciiTheme="minorHAnsi" w:hAnsiTheme="minorHAnsi" w:cstheme="minorHAnsi"/>
        </w:rPr>
        <w:t xml:space="preserve"> </w:t>
      </w:r>
    </w:p>
    <w:p w:rsidR="006D0E1C" w:rsidP="008A4ED4" w:rsidRDefault="002D715E" w14:paraId="6A96EF15" w14:textId="7B42A04E">
      <w:pPr>
        <w:spacing w:line="480" w:lineRule="auto"/>
        <w:rPr>
          <w:rFonts w:asciiTheme="minorHAnsi" w:hAnsiTheme="minorHAnsi" w:cstheme="minorHAnsi"/>
        </w:rPr>
      </w:pPr>
      <w:r>
        <w:rPr>
          <w:rFonts w:asciiTheme="minorHAnsi" w:hAnsiTheme="minorHAnsi" w:cstheme="minorHAnsi"/>
        </w:rPr>
        <w:t xml:space="preserve"> </w:t>
      </w:r>
      <w:r w:rsidR="008A4ED4">
        <w:rPr>
          <w:rFonts w:asciiTheme="minorHAnsi" w:hAnsiTheme="minorHAnsi" w:cstheme="minorHAnsi"/>
        </w:rPr>
        <w:tab/>
      </w:r>
      <w:r w:rsidRPr="00B340C1" w:rsidR="00DB094E">
        <w:rPr>
          <w:rFonts w:asciiTheme="minorHAnsi" w:hAnsiTheme="minorHAnsi" w:eastAsiaTheme="majorEastAsia" w:cstheme="minorHAnsi"/>
          <w:bCs/>
          <w:color w:val="000000" w:themeColor="text1"/>
        </w:rPr>
        <w:t xml:space="preserve">When my research assistant, </w:t>
      </w:r>
      <w:r w:rsidR="003A71E4">
        <w:rPr>
          <w:rFonts w:asciiTheme="minorHAnsi" w:hAnsiTheme="minorHAnsi" w:eastAsiaTheme="majorEastAsia" w:cstheme="minorHAnsi"/>
          <w:bCs/>
          <w:color w:val="000000" w:themeColor="text1"/>
        </w:rPr>
        <w:t xml:space="preserve">violinist </w:t>
      </w:r>
      <w:r w:rsidRPr="00B340C1" w:rsidR="00DB094E">
        <w:rPr>
          <w:rFonts w:asciiTheme="minorHAnsi" w:hAnsiTheme="minorHAnsi" w:eastAsiaTheme="majorEastAsia" w:cstheme="minorHAnsi"/>
          <w:bCs/>
          <w:color w:val="000000" w:themeColor="text1"/>
        </w:rPr>
        <w:t xml:space="preserve">Catherine MacGregor, and I visited the School in March, 2018, we had the good fortune to </w:t>
      </w:r>
      <w:r w:rsidR="00676FD1">
        <w:rPr>
          <w:rFonts w:asciiTheme="minorHAnsi" w:hAnsiTheme="minorHAnsi" w:eastAsiaTheme="majorEastAsia" w:cstheme="minorHAnsi"/>
          <w:bCs/>
          <w:color w:val="000000" w:themeColor="text1"/>
        </w:rPr>
        <w:t>talk with</w:t>
      </w:r>
      <w:r w:rsidRPr="00B340C1" w:rsidR="00DB094E">
        <w:rPr>
          <w:rFonts w:asciiTheme="minorHAnsi" w:hAnsiTheme="minorHAnsi" w:eastAsiaTheme="majorEastAsia" w:cstheme="minorHAnsi"/>
          <w:bCs/>
          <w:color w:val="000000" w:themeColor="text1"/>
        </w:rPr>
        <w:t xml:space="preserve"> one distinguished violin teacher</w:t>
      </w:r>
      <w:r w:rsidR="009424DD">
        <w:rPr>
          <w:rFonts w:asciiTheme="minorHAnsi" w:hAnsiTheme="minorHAnsi" w:eastAsiaTheme="majorEastAsia" w:cstheme="minorHAnsi"/>
          <w:bCs/>
          <w:color w:val="000000" w:themeColor="text1"/>
        </w:rPr>
        <w:t xml:space="preserve"> on the faculty</w:t>
      </w:r>
      <w:r w:rsidRPr="00B340C1" w:rsidR="00DB094E">
        <w:rPr>
          <w:rFonts w:asciiTheme="minorHAnsi" w:hAnsiTheme="minorHAnsi" w:eastAsiaTheme="majorEastAsia" w:cstheme="minorHAnsi"/>
          <w:bCs/>
          <w:color w:val="000000" w:themeColor="text1"/>
        </w:rPr>
        <w:t xml:space="preserve">, </w:t>
      </w:r>
      <w:r w:rsidRPr="00B340C1" w:rsidR="00DB094E">
        <w:rPr>
          <w:rFonts w:asciiTheme="minorHAnsi" w:hAnsiTheme="minorHAnsi" w:eastAsiaTheme="majorEastAsia" w:cstheme="minorHAnsi"/>
          <w:color w:val="000000" w:themeColor="text1"/>
        </w:rPr>
        <w:t xml:space="preserve">Natasha </w:t>
      </w:r>
      <w:proofErr w:type="spellStart"/>
      <w:r w:rsidRPr="00B340C1" w:rsidR="00DB094E">
        <w:rPr>
          <w:rFonts w:asciiTheme="minorHAnsi" w:hAnsiTheme="minorHAnsi" w:eastAsiaTheme="majorEastAsia" w:cstheme="minorHAnsi"/>
          <w:color w:val="000000" w:themeColor="text1"/>
        </w:rPr>
        <w:t>Boyarsky</w:t>
      </w:r>
      <w:proofErr w:type="spellEnd"/>
      <w:r w:rsidRPr="00B340C1" w:rsidR="00DB094E">
        <w:rPr>
          <w:rFonts w:asciiTheme="minorHAnsi" w:hAnsiTheme="minorHAnsi" w:cstheme="minorHAnsi"/>
        </w:rPr>
        <w:t xml:space="preserve">. </w:t>
      </w:r>
      <w:r w:rsidRPr="00B340C1" w:rsidR="00E11192">
        <w:rPr>
          <w:rFonts w:asciiTheme="minorHAnsi" w:hAnsiTheme="minorHAnsi" w:cstheme="minorHAnsi"/>
        </w:rPr>
        <w:t xml:space="preserve">Menuhin had </w:t>
      </w:r>
      <w:r w:rsidR="00E11192">
        <w:rPr>
          <w:rFonts w:asciiTheme="minorHAnsi" w:hAnsiTheme="minorHAnsi" w:cstheme="minorHAnsi"/>
        </w:rPr>
        <w:t>first met</w:t>
      </w:r>
      <w:r w:rsidR="009424DD">
        <w:rPr>
          <w:rFonts w:asciiTheme="minorHAnsi" w:hAnsiTheme="minorHAnsi" w:cstheme="minorHAnsi"/>
        </w:rPr>
        <w:t xml:space="preserve"> </w:t>
      </w:r>
      <w:proofErr w:type="spellStart"/>
      <w:r w:rsidR="009424DD">
        <w:rPr>
          <w:rFonts w:asciiTheme="minorHAnsi" w:hAnsiTheme="minorHAnsi" w:cstheme="minorHAnsi"/>
        </w:rPr>
        <w:t>Boyarsky</w:t>
      </w:r>
      <w:proofErr w:type="spellEnd"/>
      <w:r w:rsidR="00E11192">
        <w:rPr>
          <w:rFonts w:asciiTheme="minorHAnsi" w:hAnsiTheme="minorHAnsi" w:cstheme="minorHAnsi"/>
        </w:rPr>
        <w:t xml:space="preserve"> </w:t>
      </w:r>
      <w:r w:rsidRPr="00B340C1" w:rsidR="00DB094E">
        <w:rPr>
          <w:rFonts w:asciiTheme="minorHAnsi" w:hAnsiTheme="minorHAnsi" w:eastAsiaTheme="majorEastAsia" w:cstheme="minorHAnsi"/>
          <w:color w:val="000000" w:themeColor="text1"/>
        </w:rPr>
        <w:t xml:space="preserve">in Moscow, </w:t>
      </w:r>
      <w:r w:rsidR="00E11192">
        <w:rPr>
          <w:rFonts w:asciiTheme="minorHAnsi" w:hAnsiTheme="minorHAnsi" w:eastAsiaTheme="majorEastAsia" w:cstheme="minorHAnsi"/>
          <w:color w:val="000000" w:themeColor="text1"/>
        </w:rPr>
        <w:t xml:space="preserve">and he </w:t>
      </w:r>
      <w:r w:rsidRPr="00B340C1" w:rsidR="00DB094E">
        <w:rPr>
          <w:rFonts w:asciiTheme="minorHAnsi" w:hAnsiTheme="minorHAnsi" w:cstheme="minorHAnsi"/>
        </w:rPr>
        <w:t xml:space="preserve">personally invited </w:t>
      </w:r>
      <w:r w:rsidR="00E11192">
        <w:rPr>
          <w:rFonts w:asciiTheme="minorHAnsi" w:hAnsiTheme="minorHAnsi" w:cstheme="minorHAnsi"/>
        </w:rPr>
        <w:t>the Russian violin pedagogue</w:t>
      </w:r>
      <w:r w:rsidRPr="00B340C1" w:rsidR="00DB094E">
        <w:rPr>
          <w:rFonts w:asciiTheme="minorHAnsi" w:hAnsiTheme="minorHAnsi" w:cstheme="minorHAnsi"/>
        </w:rPr>
        <w:t xml:space="preserve"> to teach at his school in 1991. He trusted she would promote his approach, since she “has a motherly way with very young pupils which ensures that no joints in the child’s anatomy are allowed to be anything other than supple, soft, and eager to cooperate.”</w:t>
      </w:r>
      <w:r w:rsidR="003A71E4">
        <w:rPr>
          <w:rStyle w:val="FootnoteReference"/>
          <w:rFonts w:asciiTheme="minorHAnsi" w:hAnsiTheme="minorHAnsi" w:cstheme="minorHAnsi"/>
        </w:rPr>
        <w:footnoteReference w:id="20"/>
      </w:r>
      <w:r w:rsidRPr="00B340C1" w:rsidR="00DB094E">
        <w:rPr>
          <w:rFonts w:asciiTheme="minorHAnsi" w:hAnsiTheme="minorHAnsi" w:cstheme="minorHAnsi"/>
        </w:rPr>
        <w:t xml:space="preserve"> Ms. </w:t>
      </w:r>
      <w:proofErr w:type="spellStart"/>
      <w:r w:rsidRPr="00B340C1" w:rsidR="00DB094E">
        <w:rPr>
          <w:rFonts w:asciiTheme="minorHAnsi" w:hAnsiTheme="minorHAnsi" w:cstheme="minorHAnsi"/>
        </w:rPr>
        <w:t>Boyarsky</w:t>
      </w:r>
      <w:proofErr w:type="spellEnd"/>
      <w:r w:rsidRPr="00B340C1" w:rsidR="00DB094E">
        <w:rPr>
          <w:rFonts w:asciiTheme="minorHAnsi" w:hAnsiTheme="minorHAnsi" w:cstheme="minorHAnsi"/>
        </w:rPr>
        <w:t xml:space="preserve">, who had already experienced yoga before training at the Menuhin school, explained </w:t>
      </w:r>
      <w:r w:rsidR="006D0E1C">
        <w:rPr>
          <w:rFonts w:asciiTheme="minorHAnsi" w:hAnsiTheme="minorHAnsi" w:cstheme="minorHAnsi"/>
        </w:rPr>
        <w:t>the discipline’s</w:t>
      </w:r>
      <w:r w:rsidRPr="00B340C1" w:rsidR="00DB094E">
        <w:rPr>
          <w:rFonts w:asciiTheme="minorHAnsi" w:hAnsiTheme="minorHAnsi" w:cstheme="minorHAnsi"/>
        </w:rPr>
        <w:t xml:space="preserve"> importance in </w:t>
      </w:r>
      <w:r w:rsidRPr="00B340C1" w:rsidR="00E11192">
        <w:rPr>
          <w:rFonts w:asciiTheme="minorHAnsi" w:hAnsiTheme="minorHAnsi" w:cstheme="minorHAnsi"/>
        </w:rPr>
        <w:t xml:space="preserve">training </w:t>
      </w:r>
      <w:r w:rsidR="00E11192">
        <w:rPr>
          <w:rFonts w:asciiTheme="minorHAnsi" w:hAnsiTheme="minorHAnsi" w:cstheme="minorHAnsi"/>
        </w:rPr>
        <w:t xml:space="preserve">young </w:t>
      </w:r>
      <w:r w:rsidRPr="00B340C1" w:rsidR="00DB094E">
        <w:rPr>
          <w:rFonts w:asciiTheme="minorHAnsi" w:hAnsiTheme="minorHAnsi" w:cstheme="minorHAnsi"/>
        </w:rPr>
        <w:t>violin</w:t>
      </w:r>
      <w:r w:rsidR="00E11192">
        <w:rPr>
          <w:rFonts w:asciiTheme="minorHAnsi" w:hAnsiTheme="minorHAnsi" w:cstheme="minorHAnsi"/>
        </w:rPr>
        <w:t xml:space="preserve"> students how to relax</w:t>
      </w:r>
      <w:r w:rsidRPr="00B340C1" w:rsidR="00DB094E">
        <w:rPr>
          <w:rFonts w:asciiTheme="minorHAnsi" w:hAnsiTheme="minorHAnsi" w:cstheme="minorHAnsi"/>
        </w:rPr>
        <w:t xml:space="preserve">. </w:t>
      </w:r>
      <w:proofErr w:type="spellStart"/>
      <w:r w:rsidRPr="00B340C1" w:rsidR="00DB094E">
        <w:rPr>
          <w:rFonts w:asciiTheme="minorHAnsi" w:hAnsiTheme="minorHAnsi" w:cstheme="minorHAnsi"/>
        </w:rPr>
        <w:t>Boyarsky</w:t>
      </w:r>
      <w:proofErr w:type="spellEnd"/>
      <w:r w:rsidRPr="00B340C1" w:rsidR="00DB094E">
        <w:rPr>
          <w:rFonts w:asciiTheme="minorHAnsi" w:hAnsiTheme="minorHAnsi" w:cstheme="minorHAnsi"/>
        </w:rPr>
        <w:t xml:space="preserve"> endorsed other benefits of yoga for musicians: “First of all, it helps to develop and keep attention, to develop control, and to feel part of your body it's here (in the mind).”</w:t>
      </w:r>
      <w:r w:rsidR="003A71E4">
        <w:rPr>
          <w:rStyle w:val="FootnoteReference"/>
          <w:rFonts w:asciiTheme="minorHAnsi" w:hAnsiTheme="minorHAnsi" w:cstheme="minorHAnsi"/>
        </w:rPr>
        <w:footnoteReference w:id="21"/>
      </w:r>
      <w:r w:rsidRPr="00B340C1" w:rsidR="00DB094E">
        <w:rPr>
          <w:rFonts w:asciiTheme="minorHAnsi" w:hAnsiTheme="minorHAnsi" w:cstheme="minorHAnsi"/>
        </w:rPr>
        <w:t xml:space="preserve"> </w:t>
      </w:r>
    </w:p>
    <w:p w:rsidR="009B6B4F" w:rsidP="008A4ED4" w:rsidRDefault="009B6B4F" w14:paraId="39BA2206" w14:textId="442ACBCE">
      <w:pPr>
        <w:spacing w:line="480" w:lineRule="auto"/>
        <w:rPr>
          <w:rFonts w:asciiTheme="minorHAnsi" w:hAnsiTheme="minorHAnsi" w:cstheme="minorHAnsi"/>
        </w:rPr>
      </w:pPr>
    </w:p>
    <w:p w:rsidR="008A4ED4" w:rsidP="00271C1F" w:rsidRDefault="00DB094E" w14:paraId="0E58E1AA" w14:textId="0B970E46">
      <w:pPr>
        <w:pStyle w:val="Heading4"/>
      </w:pPr>
      <w:r w:rsidRPr="009424DD">
        <w:lastRenderedPageBreak/>
        <w:t xml:space="preserve">Impact and legacy </w:t>
      </w:r>
    </w:p>
    <w:p w:rsidRPr="003366D0" w:rsidR="003366D0" w:rsidP="003366D0" w:rsidRDefault="003366D0" w14:paraId="3D0B3BD1" w14:textId="77777777">
      <w:pPr>
        <w:rPr>
          <w:rFonts w:eastAsiaTheme="majorEastAsia"/>
        </w:rPr>
      </w:pPr>
    </w:p>
    <w:p w:rsidRPr="00FE4692" w:rsidR="00DB094E" w:rsidP="008A4ED4" w:rsidRDefault="00DB094E" w14:paraId="2BEF8E7C" w14:textId="2CF92B11">
      <w:pPr>
        <w:spacing w:after="200" w:line="480" w:lineRule="auto"/>
        <w:ind w:firstLine="720"/>
        <w:rPr>
          <w:rFonts w:asciiTheme="minorHAnsi" w:hAnsiTheme="minorHAnsi" w:eastAsiaTheme="majorEastAsia" w:cstheme="minorHAnsi"/>
          <w:bCs/>
          <w:color w:val="000000" w:themeColor="text1"/>
          <w:lang w:eastAsia="ja-JP"/>
        </w:rPr>
      </w:pPr>
      <w:r w:rsidRPr="00B340C1">
        <w:rPr>
          <w:rFonts w:asciiTheme="minorHAnsi" w:hAnsiTheme="minorHAnsi" w:eastAsiaTheme="majorEastAsia" w:cstheme="minorHAnsi"/>
        </w:rPr>
        <w:t xml:space="preserve">By 1972 the Yehudi Menuhin School had thirty-eight students, and the campus </w:t>
      </w:r>
      <w:r w:rsidR="00563743">
        <w:rPr>
          <w:rFonts w:asciiTheme="minorHAnsi" w:hAnsiTheme="minorHAnsi" w:eastAsiaTheme="majorEastAsia" w:cstheme="minorHAnsi"/>
        </w:rPr>
        <w:t xml:space="preserve">added a new third </w:t>
      </w:r>
      <w:r w:rsidRPr="00B340C1">
        <w:rPr>
          <w:rFonts w:asciiTheme="minorHAnsi" w:hAnsiTheme="minorHAnsi" w:eastAsiaTheme="majorEastAsia" w:cstheme="minorHAnsi"/>
        </w:rPr>
        <w:t xml:space="preserve">building. That same year, a neighbor restored and donated an old barn as the </w:t>
      </w:r>
      <w:r w:rsidR="00563743">
        <w:rPr>
          <w:rFonts w:asciiTheme="minorHAnsi" w:hAnsiTheme="minorHAnsi" w:eastAsiaTheme="majorEastAsia" w:cstheme="minorHAnsi"/>
        </w:rPr>
        <w:t>S</w:t>
      </w:r>
      <w:r w:rsidRPr="00B340C1">
        <w:rPr>
          <w:rFonts w:asciiTheme="minorHAnsi" w:hAnsiTheme="minorHAnsi" w:eastAsiaTheme="majorEastAsia" w:cstheme="minorHAnsi"/>
        </w:rPr>
        <w:t>chool’s concert hall.</w:t>
      </w:r>
      <w:r w:rsidR="009E4C92">
        <w:rPr>
          <w:rStyle w:val="FootnoteReference"/>
          <w:rFonts w:asciiTheme="minorHAnsi" w:hAnsiTheme="minorHAnsi" w:eastAsiaTheme="majorEastAsia" w:cstheme="minorHAnsi"/>
        </w:rPr>
        <w:footnoteReference w:id="22"/>
      </w:r>
      <w:r w:rsidRPr="00B340C1">
        <w:rPr>
          <w:rFonts w:asciiTheme="minorHAnsi" w:hAnsiTheme="minorHAnsi" w:eastAsiaTheme="majorEastAsia" w:cstheme="minorHAnsi"/>
        </w:rPr>
        <w:t xml:space="preserve"> The school has continued to expand and update its facilities through the years, including </w:t>
      </w:r>
      <w:r w:rsidRPr="00B340C1">
        <w:rPr>
          <w:rFonts w:asciiTheme="minorHAnsi" w:hAnsiTheme="minorHAnsi" w:cstheme="minorHAnsi"/>
        </w:rPr>
        <w:t>The Menuhin Hall</w:t>
      </w:r>
      <w:r w:rsidRPr="00B340C1">
        <w:rPr>
          <w:rFonts w:asciiTheme="minorHAnsi" w:hAnsiTheme="minorHAnsi" w:eastAsiaTheme="majorEastAsia" w:cstheme="minorHAnsi"/>
        </w:rPr>
        <w:t xml:space="preserve">, a </w:t>
      </w:r>
      <w:r w:rsidRPr="00B340C1">
        <w:rPr>
          <w:rFonts w:asciiTheme="minorHAnsi" w:hAnsiTheme="minorHAnsi" w:cstheme="minorHAnsi"/>
        </w:rPr>
        <w:t xml:space="preserve">300-seat concert hall </w:t>
      </w:r>
      <w:r w:rsidRPr="00B340C1">
        <w:rPr>
          <w:rFonts w:asciiTheme="minorHAnsi" w:hAnsiTheme="minorHAnsi" w:eastAsiaTheme="majorEastAsia" w:cstheme="minorHAnsi"/>
        </w:rPr>
        <w:t xml:space="preserve">built in </w:t>
      </w:r>
      <w:r w:rsidRPr="00B340C1">
        <w:rPr>
          <w:rFonts w:asciiTheme="minorHAnsi" w:hAnsiTheme="minorHAnsi" w:cstheme="minorHAnsi"/>
        </w:rPr>
        <w:t xml:space="preserve">2006. Today, the School accommodates </w:t>
      </w:r>
      <w:r w:rsidRPr="00B340C1">
        <w:rPr>
          <w:rFonts w:asciiTheme="minorHAnsi" w:hAnsiTheme="minorHAnsi" w:eastAsiaTheme="majorEastAsia" w:cstheme="minorHAnsi"/>
        </w:rPr>
        <w:t>approximately eighty students between ages eight to nineteen, including many international students. Offering instrumental lessons in strings, guitar, piano, and voice</w:t>
      </w:r>
      <w:r w:rsidRPr="00B340C1">
        <w:rPr>
          <w:rFonts w:asciiTheme="minorHAnsi" w:hAnsiTheme="minorHAnsi" w:cstheme="minorHAnsi"/>
        </w:rPr>
        <w:t xml:space="preserve">, the faculty include </w:t>
      </w:r>
      <w:r w:rsidRPr="00B340C1">
        <w:rPr>
          <w:rFonts w:asciiTheme="minorHAnsi" w:hAnsiTheme="minorHAnsi" w:eastAsiaTheme="majorEastAsia" w:cstheme="minorHAnsi"/>
        </w:rPr>
        <w:t xml:space="preserve">regular and distinguished guest teachers. The renowned pianist/conductor </w:t>
      </w:r>
      <w:r w:rsidRPr="00B340C1">
        <w:rPr>
          <w:rFonts w:asciiTheme="minorHAnsi" w:hAnsiTheme="minorHAnsi" w:eastAsiaTheme="majorEastAsia" w:cstheme="minorHAnsi"/>
          <w:bCs/>
          <w:color w:val="000000" w:themeColor="text1"/>
        </w:rPr>
        <w:t>Daniel Barenboim currently serves as President.</w:t>
      </w:r>
    </w:p>
    <w:p w:rsidR="00DB094E" w:rsidP="008A4ED4" w:rsidRDefault="00DB094E" w14:paraId="2039E4F8" w14:textId="0C8CB62D">
      <w:pPr>
        <w:spacing w:line="480" w:lineRule="auto"/>
        <w:ind w:firstLine="720"/>
        <w:rPr>
          <w:rFonts w:asciiTheme="minorHAnsi" w:hAnsiTheme="minorHAnsi" w:cstheme="minorHAnsi"/>
        </w:rPr>
      </w:pPr>
      <w:r w:rsidRPr="00B340C1">
        <w:rPr>
          <w:rFonts w:asciiTheme="minorHAnsi" w:hAnsiTheme="minorHAnsi" w:eastAsiaTheme="majorEastAsia" w:cstheme="minorHAnsi"/>
        </w:rPr>
        <w:t>After his death in 1999, Menuhin was buried on the School grounds</w:t>
      </w:r>
      <w:r w:rsidR="00736ABF">
        <w:rPr>
          <w:rFonts w:asciiTheme="minorHAnsi" w:hAnsiTheme="minorHAnsi" w:eastAsiaTheme="majorEastAsia" w:cstheme="minorHAnsi"/>
        </w:rPr>
        <w:t xml:space="preserve">. His </w:t>
      </w:r>
      <w:r w:rsidRPr="00B340C1">
        <w:rPr>
          <w:rFonts w:asciiTheme="minorHAnsi" w:hAnsiTheme="minorHAnsi" w:eastAsiaTheme="majorEastAsia" w:cstheme="minorHAnsi"/>
        </w:rPr>
        <w:t>beloved wife Diana</w:t>
      </w:r>
      <w:r w:rsidR="00736ABF">
        <w:rPr>
          <w:rFonts w:asciiTheme="minorHAnsi" w:hAnsiTheme="minorHAnsi" w:eastAsiaTheme="majorEastAsia" w:cstheme="minorHAnsi"/>
        </w:rPr>
        <w:t>, who died in 2003, is buried next to his grave</w:t>
      </w:r>
      <w:r w:rsidRPr="00B340C1">
        <w:rPr>
          <w:rFonts w:asciiTheme="minorHAnsi" w:hAnsiTheme="minorHAnsi" w:eastAsiaTheme="majorEastAsia" w:cstheme="minorHAnsi"/>
        </w:rPr>
        <w:t xml:space="preserve">. </w:t>
      </w:r>
      <w:r w:rsidR="009424DD">
        <w:rPr>
          <w:rFonts w:asciiTheme="minorHAnsi" w:hAnsiTheme="minorHAnsi" w:eastAsiaTheme="majorEastAsia" w:cstheme="minorHAnsi"/>
        </w:rPr>
        <w:t xml:space="preserve">Menuhin’s yoga practice and spiritual legacy continue to be visible on the campus today. </w:t>
      </w:r>
      <w:r w:rsidRPr="00B340C1">
        <w:rPr>
          <w:rFonts w:asciiTheme="minorHAnsi" w:hAnsiTheme="minorHAnsi" w:eastAsiaTheme="majorEastAsia" w:cstheme="minorHAnsi"/>
        </w:rPr>
        <w:t xml:space="preserve">As a tribute to Menuhin, the School installed a meditation path in 2016, the centenary of his birth, as </w:t>
      </w:r>
      <w:r w:rsidRPr="00B340C1">
        <w:rPr>
          <w:rFonts w:asciiTheme="minorHAnsi" w:hAnsiTheme="minorHAnsi" w:cstheme="minorHAnsi"/>
        </w:rPr>
        <w:t>a “calm and contemplative space that invites reflection on the spiritual and humanitarian values of Yehudi Menuhin.”</w:t>
      </w:r>
      <w:r w:rsidR="009E4C92">
        <w:rPr>
          <w:rStyle w:val="FootnoteReference"/>
          <w:rFonts w:asciiTheme="minorHAnsi" w:hAnsiTheme="minorHAnsi" w:cstheme="minorHAnsi"/>
        </w:rPr>
        <w:footnoteReference w:id="23"/>
      </w:r>
      <w:r w:rsidRPr="00B340C1">
        <w:rPr>
          <w:rFonts w:asciiTheme="minorHAnsi" w:hAnsiTheme="minorHAnsi" w:cstheme="minorHAnsi"/>
        </w:rPr>
        <w:t xml:space="preserve"> </w:t>
      </w:r>
      <w:r w:rsidRPr="00676FD1">
        <w:rPr>
          <w:rFonts w:asciiTheme="minorHAnsi" w:hAnsiTheme="minorHAnsi" w:cstheme="minorHAnsi"/>
          <w:color w:val="000000" w:themeColor="text1"/>
        </w:rPr>
        <w:t xml:space="preserve"> </w:t>
      </w:r>
      <w:r w:rsidRPr="00B340C1">
        <w:rPr>
          <w:rFonts w:asciiTheme="minorHAnsi" w:hAnsiTheme="minorHAnsi" w:cstheme="minorHAnsi"/>
        </w:rPr>
        <w:t xml:space="preserve">Located in the center of </w:t>
      </w:r>
      <w:r w:rsidR="00676FD1">
        <w:rPr>
          <w:rFonts w:asciiTheme="minorHAnsi" w:hAnsiTheme="minorHAnsi" w:cstheme="minorHAnsi"/>
        </w:rPr>
        <w:t xml:space="preserve">the </w:t>
      </w:r>
      <w:r w:rsidRPr="00B340C1">
        <w:rPr>
          <w:rFonts w:asciiTheme="minorHAnsi" w:hAnsiTheme="minorHAnsi" w:cstheme="minorHAnsi"/>
        </w:rPr>
        <w:t>campus, the meditation path represents the importance of spiritual well-being at the school</w:t>
      </w:r>
      <w:r w:rsidR="00054A7D">
        <w:rPr>
          <w:rFonts w:asciiTheme="minorHAnsi" w:hAnsiTheme="minorHAnsi" w:cstheme="minorHAnsi"/>
        </w:rPr>
        <w:t xml:space="preserve"> and </w:t>
      </w:r>
      <w:r w:rsidRPr="00B340C1">
        <w:rPr>
          <w:rFonts w:asciiTheme="minorHAnsi" w:hAnsiTheme="minorHAnsi" w:cstheme="minorHAnsi"/>
        </w:rPr>
        <w:t>honors Menuhin’s legacy.</w:t>
      </w:r>
      <w:r w:rsidR="00B53496">
        <w:rPr>
          <w:rFonts w:asciiTheme="minorHAnsi" w:hAnsiTheme="minorHAnsi" w:cstheme="minorHAnsi"/>
        </w:rPr>
        <w:t xml:space="preserve"> </w:t>
      </w:r>
    </w:p>
    <w:p w:rsidRPr="00B340C1" w:rsidR="008C1213" w:rsidP="008A4ED4" w:rsidRDefault="008C1213" w14:paraId="1DB90805" w14:textId="1217393E">
      <w:pPr>
        <w:spacing w:line="480" w:lineRule="auto"/>
        <w:ind w:firstLine="720"/>
        <w:rPr>
          <w:rFonts w:asciiTheme="minorHAnsi" w:hAnsiTheme="minorHAnsi" w:eastAsiaTheme="majorEastAsia" w:cstheme="minorHAnsi"/>
        </w:rPr>
      </w:pPr>
      <w:r>
        <w:rPr>
          <w:rFonts w:asciiTheme="minorHAnsi" w:hAnsiTheme="minorHAnsi" w:eastAsiaTheme="majorEastAsia" w:cstheme="minorHAnsi"/>
          <w:bCs/>
          <w:color w:val="000000" w:themeColor="text1"/>
        </w:rPr>
        <w:t xml:space="preserve">Menuhin </w:t>
      </w:r>
      <w:r w:rsidRPr="00B340C1">
        <w:rPr>
          <w:rFonts w:asciiTheme="minorHAnsi" w:hAnsiTheme="minorHAnsi" w:eastAsiaTheme="majorEastAsia" w:cstheme="minorHAnsi"/>
          <w:bCs/>
          <w:color w:val="000000" w:themeColor="text1"/>
        </w:rPr>
        <w:t>consider</w:t>
      </w:r>
      <w:r>
        <w:rPr>
          <w:rFonts w:asciiTheme="minorHAnsi" w:hAnsiTheme="minorHAnsi" w:eastAsiaTheme="majorEastAsia" w:cstheme="minorHAnsi"/>
          <w:bCs/>
          <w:color w:val="000000" w:themeColor="text1"/>
        </w:rPr>
        <w:t xml:space="preserve">ed </w:t>
      </w:r>
      <w:r w:rsidRPr="00E54F21" w:rsidR="003626AC">
        <w:rPr>
          <w:rFonts w:asciiTheme="minorHAnsi" w:hAnsiTheme="minorHAnsi" w:eastAsiaTheme="majorEastAsia" w:cstheme="minorHAnsi"/>
          <w:bCs/>
          <w:color w:val="000000" w:themeColor="text1"/>
        </w:rPr>
        <w:t xml:space="preserve">the </w:t>
      </w:r>
      <w:hyperlink w:history="1" r:id="rId7">
        <w:r w:rsidRPr="003626AC" w:rsidR="003626AC">
          <w:rPr>
            <w:rStyle w:val="Hyperlink"/>
            <w:rFonts w:asciiTheme="minorHAnsi" w:hAnsiTheme="minorHAnsi" w:eastAsiaTheme="majorEastAsia" w:cstheme="minorHAnsi"/>
            <w:bCs/>
          </w:rPr>
          <w:t>Yehudi Menuhin School</w:t>
        </w:r>
      </w:hyperlink>
      <w:r>
        <w:rPr>
          <w:rFonts w:asciiTheme="minorHAnsi" w:hAnsiTheme="minorHAnsi" w:eastAsiaTheme="majorEastAsia" w:cstheme="minorHAnsi"/>
          <w:bCs/>
          <w:color w:val="000000" w:themeColor="text1"/>
        </w:rPr>
        <w:t xml:space="preserve"> </w:t>
      </w:r>
      <w:r w:rsidRPr="00F64D31" w:rsidR="0048351A">
        <w:rPr>
          <w:rFonts w:asciiTheme="minorHAnsi" w:hAnsiTheme="minorHAnsi" w:eastAsiaTheme="majorEastAsia" w:cstheme="minorHAnsi"/>
          <w:bCs/>
          <w:color w:val="000000" w:themeColor="text1"/>
          <w:highlight w:val="cyan"/>
        </w:rPr>
        <w:t>&lt;</w:t>
      </w:r>
      <w:r w:rsidRPr="00F64D31" w:rsidR="0048351A">
        <w:rPr>
          <w:rFonts w:asciiTheme="minorHAnsi" w:hAnsiTheme="minorHAnsi" w:cstheme="minorHAnsi"/>
          <w:highlight w:val="cyan"/>
        </w:rPr>
        <w:t>Weblink 5.1&gt;</w:t>
      </w:r>
      <w:r w:rsidRPr="0048351A" w:rsidR="0048351A">
        <w:rPr>
          <w:rFonts w:cstheme="minorHAnsi"/>
        </w:rPr>
        <w:t xml:space="preserve"> </w:t>
      </w:r>
      <w:r w:rsidRPr="0048351A">
        <w:rPr>
          <w:rFonts w:asciiTheme="minorHAnsi" w:hAnsiTheme="minorHAnsi" w:eastAsiaTheme="majorEastAsia" w:cstheme="minorHAnsi"/>
          <w:bCs/>
          <w:color w:val="000000" w:themeColor="text1"/>
        </w:rPr>
        <w:t>to</w:t>
      </w:r>
      <w:r>
        <w:rPr>
          <w:rFonts w:asciiTheme="minorHAnsi" w:hAnsiTheme="minorHAnsi" w:eastAsiaTheme="majorEastAsia" w:cstheme="minorHAnsi"/>
          <w:bCs/>
          <w:color w:val="000000" w:themeColor="text1"/>
        </w:rPr>
        <w:t xml:space="preserve"> be</w:t>
      </w:r>
      <w:r w:rsidRPr="00B340C1">
        <w:rPr>
          <w:rFonts w:asciiTheme="minorHAnsi" w:hAnsiTheme="minorHAnsi" w:eastAsiaTheme="majorEastAsia" w:cstheme="minorHAnsi"/>
          <w:bCs/>
          <w:color w:val="000000" w:themeColor="text1"/>
        </w:rPr>
        <w:t xml:space="preserve"> </w:t>
      </w:r>
      <w:r w:rsidR="00B53496">
        <w:rPr>
          <w:rFonts w:asciiTheme="minorHAnsi" w:hAnsiTheme="minorHAnsi" w:eastAsiaTheme="majorEastAsia" w:cstheme="minorHAnsi"/>
          <w:bCs/>
          <w:color w:val="000000" w:themeColor="text1"/>
        </w:rPr>
        <w:t>the</w:t>
      </w:r>
      <w:r w:rsidRPr="00B340C1" w:rsidR="00B53496">
        <w:rPr>
          <w:rFonts w:asciiTheme="minorHAnsi" w:hAnsiTheme="minorHAnsi" w:eastAsiaTheme="majorEastAsia" w:cstheme="minorHAnsi"/>
          <w:bCs/>
          <w:color w:val="000000" w:themeColor="text1"/>
        </w:rPr>
        <w:t xml:space="preserve"> crowning achievement in his life</w:t>
      </w:r>
      <w:r w:rsidR="003626AC">
        <w:rPr>
          <w:rFonts w:asciiTheme="minorHAnsi" w:hAnsiTheme="minorHAnsi" w:eastAsiaTheme="majorEastAsia" w:cstheme="minorHAnsi"/>
          <w:bCs/>
          <w:color w:val="000000" w:themeColor="text1"/>
        </w:rPr>
        <w:t>,</w:t>
      </w:r>
      <w:r w:rsidR="003626AC">
        <w:rPr>
          <w:rStyle w:val="FootnoteReference"/>
          <w:rFonts w:asciiTheme="minorHAnsi" w:hAnsiTheme="minorHAnsi" w:eastAsiaTheme="majorEastAsia" w:cstheme="minorHAnsi"/>
          <w:bCs/>
          <w:color w:val="000000" w:themeColor="text1"/>
        </w:rPr>
        <w:footnoteReference w:id="24"/>
      </w:r>
      <w:r w:rsidRPr="00B340C1" w:rsidR="003626AC">
        <w:rPr>
          <w:rFonts w:asciiTheme="minorHAnsi" w:hAnsiTheme="minorHAnsi" w:eastAsiaTheme="majorEastAsia" w:cstheme="minorHAnsi"/>
          <w:bCs/>
          <w:color w:val="000000" w:themeColor="text1"/>
        </w:rPr>
        <w:t xml:space="preserve"> </w:t>
      </w:r>
      <w:r w:rsidR="003626AC">
        <w:rPr>
          <w:rFonts w:asciiTheme="minorHAnsi" w:hAnsiTheme="minorHAnsi" w:eastAsiaTheme="majorEastAsia" w:cstheme="minorHAnsi"/>
          <w:bCs/>
          <w:color w:val="000000" w:themeColor="text1"/>
        </w:rPr>
        <w:t xml:space="preserve"> and it remains a vital educational institution for young musicians today</w:t>
      </w:r>
      <w:r w:rsidR="00F64D31">
        <w:rPr>
          <w:rFonts w:asciiTheme="minorHAnsi" w:hAnsiTheme="minorHAnsi" w:eastAsiaTheme="majorEastAsia" w:cstheme="minorHAnsi"/>
          <w:bCs/>
          <w:color w:val="000000" w:themeColor="text1"/>
        </w:rPr>
        <w:t>.</w:t>
      </w:r>
      <w:r w:rsidR="003626AC">
        <w:rPr>
          <w:rFonts w:asciiTheme="minorHAnsi" w:hAnsiTheme="minorHAnsi" w:eastAsiaTheme="majorEastAsia" w:cstheme="minorHAnsi"/>
          <w:bCs/>
          <w:color w:val="000000" w:themeColor="text1"/>
        </w:rPr>
        <w:t xml:space="preserve"> </w:t>
      </w:r>
      <w:r w:rsidR="00AC4026">
        <w:rPr>
          <w:rFonts w:asciiTheme="minorHAnsi" w:hAnsiTheme="minorHAnsi" w:eastAsiaTheme="majorEastAsia" w:cstheme="minorHAnsi"/>
          <w:bCs/>
          <w:color w:val="000000" w:themeColor="text1"/>
          <w:highlight w:val="magenta"/>
        </w:rPr>
        <w:t>&lt;I</w:t>
      </w:r>
      <w:r w:rsidR="008F06AD">
        <w:rPr>
          <w:rFonts w:asciiTheme="minorHAnsi" w:hAnsiTheme="minorHAnsi" w:eastAsiaTheme="majorEastAsia" w:cstheme="minorHAnsi"/>
          <w:bCs/>
          <w:color w:val="000000" w:themeColor="text1"/>
          <w:highlight w:val="magenta"/>
        </w:rPr>
        <w:t>mages</w:t>
      </w:r>
      <w:r w:rsidRPr="00E923CB">
        <w:rPr>
          <w:rFonts w:asciiTheme="minorHAnsi" w:hAnsiTheme="minorHAnsi" w:eastAsiaTheme="majorEastAsia" w:cstheme="minorHAnsi"/>
          <w:bCs/>
          <w:color w:val="000000" w:themeColor="text1"/>
          <w:highlight w:val="magenta"/>
        </w:rPr>
        <w:t xml:space="preserve"> 5.1</w:t>
      </w:r>
      <w:r w:rsidRPr="00A95765" w:rsidR="00A95765">
        <w:rPr>
          <w:rFonts w:asciiTheme="minorHAnsi" w:hAnsiTheme="minorHAnsi" w:eastAsiaTheme="majorEastAsia" w:cstheme="minorHAnsi"/>
          <w:bCs/>
          <w:color w:val="000000" w:themeColor="text1"/>
          <w:highlight w:val="magenta"/>
        </w:rPr>
        <w:t>, 5.2, 5.3</w:t>
      </w:r>
      <w:r w:rsidR="00A95765">
        <w:rPr>
          <w:rFonts w:asciiTheme="minorHAnsi" w:hAnsiTheme="minorHAnsi" w:eastAsiaTheme="majorEastAsia" w:cstheme="minorHAnsi"/>
          <w:bCs/>
          <w:color w:val="000000" w:themeColor="text1"/>
        </w:rPr>
        <w:t xml:space="preserve">, </w:t>
      </w:r>
      <w:r w:rsidRPr="00A95765" w:rsidR="00A95765">
        <w:rPr>
          <w:rFonts w:asciiTheme="minorHAnsi" w:hAnsiTheme="minorHAnsi" w:eastAsiaTheme="majorEastAsia" w:cstheme="minorHAnsi"/>
          <w:bCs/>
          <w:color w:val="000000" w:themeColor="text1"/>
          <w:highlight w:val="magenta"/>
        </w:rPr>
        <w:t>5.4</w:t>
      </w:r>
      <w:r w:rsidR="008F06AD">
        <w:rPr>
          <w:rFonts w:asciiTheme="minorHAnsi" w:hAnsiTheme="minorHAnsi" w:eastAsiaTheme="majorEastAsia" w:cstheme="minorHAnsi"/>
          <w:bCs/>
          <w:color w:val="000000" w:themeColor="text1"/>
        </w:rPr>
        <w:t xml:space="preserve">. </w:t>
      </w:r>
      <w:r w:rsidRPr="008F06AD" w:rsidR="008F06AD">
        <w:rPr>
          <w:rFonts w:asciiTheme="minorHAnsi" w:hAnsiTheme="minorHAnsi" w:eastAsiaTheme="majorEastAsia" w:cstheme="minorHAnsi"/>
          <w:bCs/>
          <w:color w:val="000000" w:themeColor="text1"/>
          <w:highlight w:val="magenta"/>
        </w:rPr>
        <w:t>5.5, and 5.6</w:t>
      </w:r>
      <w:r w:rsidRPr="00F64D31" w:rsidR="003626AC">
        <w:rPr>
          <w:rFonts w:asciiTheme="minorHAnsi" w:hAnsiTheme="minorHAnsi" w:eastAsiaTheme="majorEastAsia" w:cstheme="minorHAnsi"/>
          <w:bCs/>
          <w:color w:val="000000" w:themeColor="text1"/>
          <w:highlight w:val="magenta"/>
        </w:rPr>
        <w:t>&gt;</w:t>
      </w:r>
      <w:r>
        <w:rPr>
          <w:rFonts w:asciiTheme="minorHAnsi" w:hAnsiTheme="minorHAnsi" w:cstheme="minorHAnsi"/>
        </w:rPr>
        <w:t xml:space="preserve"> The </w:t>
      </w:r>
      <w:r w:rsidRPr="00B340C1" w:rsidR="00DB094E">
        <w:rPr>
          <w:rFonts w:asciiTheme="minorHAnsi" w:hAnsiTheme="minorHAnsi" w:cstheme="minorHAnsi"/>
        </w:rPr>
        <w:t xml:space="preserve">impact </w:t>
      </w:r>
      <w:r>
        <w:rPr>
          <w:rFonts w:asciiTheme="minorHAnsi" w:hAnsiTheme="minorHAnsi" w:cstheme="minorHAnsi"/>
        </w:rPr>
        <w:t xml:space="preserve">of his work </w:t>
      </w:r>
      <w:r w:rsidRPr="00B340C1" w:rsidR="00DB094E">
        <w:rPr>
          <w:rFonts w:asciiTheme="minorHAnsi" w:hAnsiTheme="minorHAnsi" w:cstheme="minorHAnsi"/>
        </w:rPr>
        <w:t xml:space="preserve">lives on </w:t>
      </w:r>
      <w:r>
        <w:rPr>
          <w:rFonts w:asciiTheme="minorHAnsi" w:hAnsiTheme="minorHAnsi" w:cstheme="minorHAnsi"/>
        </w:rPr>
        <w:t xml:space="preserve">today </w:t>
      </w:r>
      <w:r w:rsidRPr="00B340C1" w:rsidR="00DB094E">
        <w:rPr>
          <w:rFonts w:asciiTheme="minorHAnsi" w:hAnsiTheme="minorHAnsi" w:cstheme="minorHAnsi"/>
        </w:rPr>
        <w:t xml:space="preserve">through </w:t>
      </w:r>
      <w:r>
        <w:rPr>
          <w:rFonts w:asciiTheme="minorHAnsi" w:hAnsiTheme="minorHAnsi" w:cstheme="minorHAnsi"/>
        </w:rPr>
        <w:t xml:space="preserve">such </w:t>
      </w:r>
      <w:r w:rsidRPr="00B340C1" w:rsidR="00DB094E">
        <w:rPr>
          <w:rFonts w:asciiTheme="minorHAnsi" w:hAnsiTheme="minorHAnsi" w:cstheme="minorHAnsi"/>
        </w:rPr>
        <w:t xml:space="preserve">violinists such as Nicola Benedetti. An alumna of the Menuhin School and a former student </w:t>
      </w:r>
      <w:r w:rsidRPr="00B340C1" w:rsidR="00DB094E">
        <w:rPr>
          <w:rFonts w:asciiTheme="minorHAnsi" w:hAnsiTheme="minorHAnsi" w:cstheme="minorHAnsi"/>
        </w:rPr>
        <w:lastRenderedPageBreak/>
        <w:t xml:space="preserve">of </w:t>
      </w:r>
      <w:proofErr w:type="spellStart"/>
      <w:r w:rsidRPr="00B340C1" w:rsidR="00DB094E">
        <w:rPr>
          <w:rFonts w:asciiTheme="minorHAnsi" w:hAnsiTheme="minorHAnsi" w:cstheme="minorHAnsi"/>
        </w:rPr>
        <w:t>Boyarsky</w:t>
      </w:r>
      <w:proofErr w:type="spellEnd"/>
      <w:r w:rsidRPr="00B340C1" w:rsidR="00DB094E">
        <w:rPr>
          <w:rFonts w:asciiTheme="minorHAnsi" w:hAnsiTheme="minorHAnsi" w:cstheme="minorHAnsi"/>
        </w:rPr>
        <w:t>, Benedetti is now a violin virtuoso and a rising star in the classical music world. At age ten she began to study at the Yehudi Menuhin School and at age eleven she performed the Bach Double Concerto for Menuhin. Although Menuhin died when she was just eleven years old, Benedetti ’s lasting impressions of the maestro are of his kindness and gentleness. She recognized Menuhin’s strikingly “calm presence” explaining, “When he walked into the room you could tell something changed.”</w:t>
      </w:r>
      <w:r w:rsidR="00E8680B">
        <w:rPr>
          <w:rStyle w:val="FootnoteReference"/>
          <w:rFonts w:asciiTheme="minorHAnsi" w:hAnsiTheme="minorHAnsi" w:cstheme="minorHAnsi"/>
        </w:rPr>
        <w:footnoteReference w:id="25"/>
      </w:r>
      <w:r w:rsidRPr="00B340C1" w:rsidR="00DB094E">
        <w:rPr>
          <w:rStyle w:val="FootnoteReference"/>
          <w:rFonts w:asciiTheme="minorHAnsi" w:hAnsiTheme="minorHAnsi" w:cstheme="minorHAnsi"/>
        </w:rPr>
        <w:t xml:space="preserve"> </w:t>
      </w:r>
    </w:p>
    <w:p w:rsidRPr="008C1213" w:rsidR="00DB094E" w:rsidP="008A4ED4" w:rsidRDefault="00DB094E" w14:paraId="6811C13A" w14:textId="24F9C9A2">
      <w:pPr>
        <w:spacing w:line="480" w:lineRule="auto"/>
        <w:rPr>
          <w:rFonts w:asciiTheme="minorHAnsi" w:hAnsiTheme="minorHAnsi" w:eastAsiaTheme="majorEastAsia" w:cstheme="minorHAnsi"/>
        </w:rPr>
      </w:pPr>
    </w:p>
    <w:p w:rsidR="008A4ED4" w:rsidP="00271C1F" w:rsidRDefault="00442244" w14:paraId="7AE31729" w14:textId="6559C16C">
      <w:pPr>
        <w:pStyle w:val="Heading3"/>
      </w:pPr>
      <w:r w:rsidRPr="00F67357">
        <w:rPr>
          <w:bCs/>
        </w:rPr>
        <w:t>Menuhin’s</w:t>
      </w:r>
      <w:r w:rsidRPr="00F67357" w:rsidR="00820175">
        <w:t xml:space="preserve"> </w:t>
      </w:r>
      <w:r w:rsidRPr="00F67357">
        <w:t xml:space="preserve">Other </w:t>
      </w:r>
      <w:r w:rsidRPr="00F67357" w:rsidR="00820175">
        <w:t xml:space="preserve">Educational </w:t>
      </w:r>
      <w:r w:rsidR="00AC6350">
        <w:t>Projects</w:t>
      </w:r>
      <w:r w:rsidRPr="00F67357" w:rsidR="00905014">
        <w:t xml:space="preserve"> </w:t>
      </w:r>
      <w:r w:rsidR="00401EE0">
        <w:t xml:space="preserve"> </w:t>
      </w:r>
    </w:p>
    <w:p w:rsidRPr="001D6ECC" w:rsidR="001D6ECC" w:rsidP="001D6ECC" w:rsidRDefault="001D6ECC" w14:paraId="3F5E2B78" w14:textId="77777777">
      <w:pPr>
        <w:rPr>
          <w:rFonts w:eastAsiaTheme="majorEastAsia"/>
        </w:rPr>
      </w:pPr>
    </w:p>
    <w:p w:rsidR="00E8680B" w:rsidP="003366D0" w:rsidRDefault="00D4521D" w14:paraId="7E21D8A5" w14:textId="2CE17407">
      <w:pPr>
        <w:pStyle w:val="NormalWeb"/>
        <w:spacing w:line="480" w:lineRule="auto"/>
        <w:ind w:firstLine="720"/>
        <w:rPr>
          <w:rFonts w:asciiTheme="minorHAnsi" w:hAnsiTheme="minorHAnsi" w:eastAsiaTheme="majorEastAsia" w:cstheme="minorHAnsi"/>
        </w:rPr>
      </w:pPr>
      <w:r w:rsidRPr="00B340C1">
        <w:rPr>
          <w:rFonts w:asciiTheme="minorHAnsi" w:hAnsiTheme="minorHAnsi" w:cstheme="minorHAnsi"/>
        </w:rPr>
        <w:t>Menuhin’s musical stud</w:t>
      </w:r>
      <w:r>
        <w:rPr>
          <w:rFonts w:asciiTheme="minorHAnsi" w:hAnsiTheme="minorHAnsi" w:cstheme="minorHAnsi"/>
        </w:rPr>
        <w:t>y</w:t>
      </w:r>
      <w:r w:rsidRPr="00B340C1">
        <w:rPr>
          <w:rFonts w:asciiTheme="minorHAnsi" w:hAnsiTheme="minorHAnsi" w:cstheme="minorHAnsi"/>
        </w:rPr>
        <w:t xml:space="preserve"> and </w:t>
      </w:r>
      <w:r w:rsidR="00F67357">
        <w:rPr>
          <w:rFonts w:asciiTheme="minorHAnsi" w:hAnsiTheme="minorHAnsi" w:cstheme="minorHAnsi"/>
        </w:rPr>
        <w:t xml:space="preserve">pursuit of </w:t>
      </w:r>
      <w:r w:rsidRPr="00B340C1">
        <w:rPr>
          <w:rFonts w:asciiTheme="minorHAnsi" w:hAnsiTheme="minorHAnsi" w:cstheme="minorHAnsi"/>
        </w:rPr>
        <w:t xml:space="preserve">knowledge </w:t>
      </w:r>
      <w:r>
        <w:rPr>
          <w:rFonts w:asciiTheme="minorHAnsi" w:hAnsiTheme="minorHAnsi" w:cstheme="minorHAnsi"/>
        </w:rPr>
        <w:t xml:space="preserve">yielded </w:t>
      </w:r>
      <w:r w:rsidRPr="00B340C1" w:rsidR="00125BF1">
        <w:rPr>
          <w:rFonts w:asciiTheme="minorHAnsi" w:hAnsiTheme="minorHAnsi" w:cstheme="minorHAnsi"/>
        </w:rPr>
        <w:t xml:space="preserve">fruit beyond </w:t>
      </w:r>
      <w:r>
        <w:rPr>
          <w:rFonts w:asciiTheme="minorHAnsi" w:hAnsiTheme="minorHAnsi" w:cstheme="minorHAnsi"/>
        </w:rPr>
        <w:t>The Yehudi Menuhin</w:t>
      </w:r>
      <w:r w:rsidRPr="00B340C1" w:rsidR="00125BF1">
        <w:rPr>
          <w:rFonts w:asciiTheme="minorHAnsi" w:hAnsiTheme="minorHAnsi" w:cstheme="minorHAnsi"/>
        </w:rPr>
        <w:t xml:space="preserve"> </w:t>
      </w:r>
      <w:r>
        <w:rPr>
          <w:rFonts w:asciiTheme="minorHAnsi" w:hAnsiTheme="minorHAnsi" w:cstheme="minorHAnsi"/>
        </w:rPr>
        <w:t>S</w:t>
      </w:r>
      <w:r w:rsidRPr="00B340C1" w:rsidR="00125BF1">
        <w:rPr>
          <w:rFonts w:asciiTheme="minorHAnsi" w:hAnsiTheme="minorHAnsi" w:cstheme="minorHAnsi"/>
        </w:rPr>
        <w:t>chool</w:t>
      </w:r>
      <w:r w:rsidR="00CB23F1">
        <w:rPr>
          <w:rFonts w:asciiTheme="minorHAnsi" w:hAnsiTheme="minorHAnsi" w:cstheme="minorHAnsi"/>
        </w:rPr>
        <w:t xml:space="preserve"> </w:t>
      </w:r>
      <w:r w:rsidR="00F67357">
        <w:rPr>
          <w:rFonts w:asciiTheme="minorHAnsi" w:hAnsiTheme="minorHAnsi" w:cstheme="minorHAnsi"/>
        </w:rPr>
        <w:t>that</w:t>
      </w:r>
      <w:r w:rsidR="00B31CFD">
        <w:rPr>
          <w:rFonts w:asciiTheme="minorHAnsi" w:hAnsiTheme="minorHAnsi" w:cstheme="minorHAnsi"/>
        </w:rPr>
        <w:t xml:space="preserve"> </w:t>
      </w:r>
      <w:r w:rsidR="00F67357">
        <w:rPr>
          <w:rFonts w:asciiTheme="minorHAnsi" w:hAnsiTheme="minorHAnsi" w:cstheme="minorHAnsi"/>
        </w:rPr>
        <w:t>reflect</w:t>
      </w:r>
      <w:r w:rsidR="00B31CFD">
        <w:rPr>
          <w:rFonts w:asciiTheme="minorHAnsi" w:hAnsiTheme="minorHAnsi" w:cstheme="minorHAnsi"/>
        </w:rPr>
        <w:t>s</w:t>
      </w:r>
      <w:r w:rsidR="00F67357">
        <w:rPr>
          <w:rFonts w:asciiTheme="minorHAnsi" w:hAnsiTheme="minorHAnsi" w:cstheme="minorHAnsi"/>
        </w:rPr>
        <w:t xml:space="preserve"> broader </w:t>
      </w:r>
      <w:r w:rsidR="00956BCE">
        <w:rPr>
          <w:rFonts w:asciiTheme="minorHAnsi" w:hAnsiTheme="minorHAnsi" w:cstheme="minorHAnsi"/>
        </w:rPr>
        <w:t xml:space="preserve">yoga-related values. Such </w:t>
      </w:r>
      <w:r w:rsidR="00762913">
        <w:rPr>
          <w:rFonts w:asciiTheme="minorHAnsi" w:hAnsiTheme="minorHAnsi" w:cstheme="minorHAnsi"/>
        </w:rPr>
        <w:t>outcomes</w:t>
      </w:r>
      <w:r w:rsidR="00F67357">
        <w:rPr>
          <w:rFonts w:asciiTheme="minorHAnsi" w:hAnsiTheme="minorHAnsi" w:cstheme="minorHAnsi"/>
        </w:rPr>
        <w:t xml:space="preserve"> </w:t>
      </w:r>
      <w:r w:rsidR="00956BCE">
        <w:rPr>
          <w:rFonts w:asciiTheme="minorHAnsi" w:hAnsiTheme="minorHAnsi" w:cstheme="minorHAnsi"/>
        </w:rPr>
        <w:t xml:space="preserve">exemplify </w:t>
      </w:r>
      <w:r w:rsidR="00762913">
        <w:rPr>
          <w:rFonts w:asciiTheme="minorHAnsi" w:hAnsiTheme="minorHAnsi" w:cstheme="minorHAnsi"/>
        </w:rPr>
        <w:t xml:space="preserve">his commitment to be of </w:t>
      </w:r>
      <w:r w:rsidR="00956BCE">
        <w:rPr>
          <w:rFonts w:asciiTheme="minorHAnsi" w:hAnsiTheme="minorHAnsi" w:cstheme="minorHAnsi"/>
        </w:rPr>
        <w:t xml:space="preserve">selfless </w:t>
      </w:r>
      <w:r w:rsidR="00762913">
        <w:rPr>
          <w:rFonts w:asciiTheme="minorHAnsi" w:hAnsiTheme="minorHAnsi" w:cstheme="minorHAnsi"/>
        </w:rPr>
        <w:t>service</w:t>
      </w:r>
      <w:r w:rsidR="00956BCE">
        <w:rPr>
          <w:rFonts w:asciiTheme="minorHAnsi" w:hAnsiTheme="minorHAnsi" w:cstheme="minorHAnsi"/>
        </w:rPr>
        <w:t xml:space="preserve"> in keeping with his guru’s </w:t>
      </w:r>
      <w:r w:rsidR="00AC6350">
        <w:rPr>
          <w:rFonts w:asciiTheme="minorHAnsi" w:hAnsiTheme="minorHAnsi" w:cstheme="minorHAnsi"/>
        </w:rPr>
        <w:t>charge for a yogi</w:t>
      </w:r>
      <w:r w:rsidR="00956BCE">
        <w:rPr>
          <w:rFonts w:asciiTheme="minorHAnsi" w:hAnsiTheme="minorHAnsi" w:cstheme="minorHAnsi"/>
        </w:rPr>
        <w:t>, and</w:t>
      </w:r>
      <w:r w:rsidR="00762913">
        <w:rPr>
          <w:rFonts w:asciiTheme="minorHAnsi" w:hAnsiTheme="minorHAnsi" w:cstheme="minorHAnsi"/>
        </w:rPr>
        <w:t xml:space="preserve"> the dissemination of knowledge in </w:t>
      </w:r>
      <w:r w:rsidR="00956BCE">
        <w:rPr>
          <w:rFonts w:asciiTheme="minorHAnsi" w:hAnsiTheme="minorHAnsi" w:cstheme="minorHAnsi"/>
        </w:rPr>
        <w:t xml:space="preserve">line </w:t>
      </w:r>
      <w:r w:rsidR="00762913">
        <w:rPr>
          <w:rFonts w:asciiTheme="minorHAnsi" w:hAnsiTheme="minorHAnsi" w:cstheme="minorHAnsi"/>
        </w:rPr>
        <w:t xml:space="preserve">with the yoga Path of Knowledge. Two </w:t>
      </w:r>
      <w:r w:rsidR="006C0093">
        <w:rPr>
          <w:rFonts w:asciiTheme="minorHAnsi" w:hAnsiTheme="minorHAnsi" w:cstheme="minorHAnsi"/>
        </w:rPr>
        <w:t xml:space="preserve">such </w:t>
      </w:r>
      <w:r w:rsidR="00D17C43">
        <w:rPr>
          <w:rFonts w:asciiTheme="minorHAnsi" w:hAnsiTheme="minorHAnsi" w:cstheme="minorHAnsi"/>
        </w:rPr>
        <w:t>projects</w:t>
      </w:r>
      <w:r w:rsidR="00762913">
        <w:rPr>
          <w:rFonts w:asciiTheme="minorHAnsi" w:hAnsiTheme="minorHAnsi" w:cstheme="minorHAnsi"/>
        </w:rPr>
        <w:t xml:space="preserve"> </w:t>
      </w:r>
      <w:r w:rsidR="008F06AD">
        <w:rPr>
          <w:rFonts w:asciiTheme="minorHAnsi" w:hAnsiTheme="minorHAnsi" w:cstheme="minorHAnsi"/>
        </w:rPr>
        <w:t xml:space="preserve">still flourishing today </w:t>
      </w:r>
      <w:r w:rsidR="00762913">
        <w:rPr>
          <w:rFonts w:asciiTheme="minorHAnsi" w:hAnsiTheme="minorHAnsi" w:cstheme="minorHAnsi"/>
        </w:rPr>
        <w:t xml:space="preserve">include </w:t>
      </w:r>
      <w:r w:rsidRPr="00B340C1" w:rsidR="00CB23F1">
        <w:rPr>
          <w:rFonts w:asciiTheme="minorHAnsi" w:hAnsiTheme="minorHAnsi" w:cstheme="minorHAnsi"/>
        </w:rPr>
        <w:t xml:space="preserve">the </w:t>
      </w:r>
      <w:hyperlink w:history="1" r:id="rId8">
        <w:r w:rsidRPr="0048351A" w:rsidR="00CB23F1">
          <w:rPr>
            <w:rStyle w:val="Hyperlink"/>
            <w:rFonts w:asciiTheme="minorHAnsi" w:hAnsiTheme="minorHAnsi" w:cstheme="minorHAnsi"/>
          </w:rPr>
          <w:t>European String Teachers Association</w:t>
        </w:r>
      </w:hyperlink>
      <w:r w:rsidR="00D17C43">
        <w:rPr>
          <w:rFonts w:asciiTheme="minorHAnsi" w:hAnsiTheme="minorHAnsi" w:cstheme="minorHAnsi"/>
        </w:rPr>
        <w:t xml:space="preserve"> </w:t>
      </w:r>
      <w:r w:rsidRPr="00F64D31" w:rsidR="0048351A">
        <w:rPr>
          <w:rFonts w:asciiTheme="minorHAnsi" w:hAnsiTheme="minorHAnsi" w:cstheme="minorHAnsi"/>
          <w:highlight w:val="cyan"/>
        </w:rPr>
        <w:t>&lt;</w:t>
      </w:r>
      <w:r w:rsidRPr="00F64D31" w:rsidR="00D17C43">
        <w:rPr>
          <w:rFonts w:asciiTheme="minorHAnsi" w:hAnsiTheme="minorHAnsi" w:cstheme="minorHAnsi"/>
          <w:highlight w:val="cyan"/>
        </w:rPr>
        <w:t>Weblink 5.2</w:t>
      </w:r>
      <w:r w:rsidRPr="00F64D31" w:rsidR="0048351A">
        <w:rPr>
          <w:rFonts w:asciiTheme="minorHAnsi" w:hAnsiTheme="minorHAnsi" w:cstheme="minorHAnsi"/>
          <w:highlight w:val="cyan"/>
        </w:rPr>
        <w:t>&gt;</w:t>
      </w:r>
      <w:r w:rsidR="00762913">
        <w:rPr>
          <w:rFonts w:asciiTheme="minorHAnsi" w:hAnsiTheme="minorHAnsi" w:cstheme="minorHAnsi"/>
        </w:rPr>
        <w:t xml:space="preserve"> </w:t>
      </w:r>
      <w:r w:rsidR="00CB23F1">
        <w:rPr>
          <w:rFonts w:asciiTheme="minorHAnsi" w:hAnsiTheme="minorHAnsi" w:cstheme="minorHAnsi"/>
        </w:rPr>
        <w:t>founded i</w:t>
      </w:r>
      <w:r w:rsidRPr="00B340C1" w:rsidR="00CB23F1">
        <w:rPr>
          <w:rFonts w:asciiTheme="minorHAnsi" w:hAnsiTheme="minorHAnsi" w:cstheme="minorHAnsi"/>
        </w:rPr>
        <w:t>n 1972</w:t>
      </w:r>
      <w:r w:rsidR="00CB23F1">
        <w:rPr>
          <w:rFonts w:asciiTheme="minorHAnsi" w:hAnsiTheme="minorHAnsi" w:cstheme="minorHAnsi"/>
        </w:rPr>
        <w:t xml:space="preserve"> </w:t>
      </w:r>
      <w:r w:rsidR="00AC6350">
        <w:rPr>
          <w:rFonts w:asciiTheme="minorHAnsi" w:hAnsiTheme="minorHAnsi" w:cstheme="minorHAnsi"/>
        </w:rPr>
        <w:t xml:space="preserve">at a time </w:t>
      </w:r>
      <w:r w:rsidR="00762913">
        <w:rPr>
          <w:rFonts w:asciiTheme="minorHAnsi" w:hAnsiTheme="minorHAnsi" w:cstheme="minorHAnsi"/>
        </w:rPr>
        <w:t xml:space="preserve">when Menuhin was also deeply involved in Indian music, </w:t>
      </w:r>
      <w:r w:rsidR="00CB23F1">
        <w:rPr>
          <w:rFonts w:asciiTheme="minorHAnsi" w:hAnsiTheme="minorHAnsi" w:cstheme="minorHAnsi"/>
        </w:rPr>
        <w:t xml:space="preserve">and </w:t>
      </w:r>
      <w:r w:rsidRPr="00B340C1" w:rsidR="006C0093">
        <w:rPr>
          <w:rFonts w:asciiTheme="minorHAnsi" w:hAnsiTheme="minorHAnsi" w:cstheme="minorHAnsi"/>
        </w:rPr>
        <w:t xml:space="preserve">the </w:t>
      </w:r>
      <w:r w:rsidR="006C0093">
        <w:rPr>
          <w:rFonts w:asciiTheme="minorHAnsi" w:hAnsiTheme="minorHAnsi" w:cstheme="minorHAnsi"/>
        </w:rPr>
        <w:t xml:space="preserve">biannual </w:t>
      </w:r>
      <w:hyperlink w:history="1" r:id="rId9">
        <w:r w:rsidRPr="0048351A" w:rsidR="006C0093">
          <w:rPr>
            <w:rStyle w:val="Hyperlink"/>
            <w:rFonts w:asciiTheme="minorHAnsi" w:hAnsiTheme="minorHAnsi" w:eastAsiaTheme="majorEastAsia" w:cstheme="minorHAnsi"/>
          </w:rPr>
          <w:t>Yehudi Menuhin International Competition for Young Violinists</w:t>
        </w:r>
      </w:hyperlink>
      <w:r w:rsidR="006C0093">
        <w:rPr>
          <w:rFonts w:asciiTheme="minorHAnsi" w:hAnsiTheme="minorHAnsi" w:eastAsiaTheme="majorEastAsia" w:cstheme="minorHAnsi"/>
        </w:rPr>
        <w:t xml:space="preserve"> </w:t>
      </w:r>
      <w:r w:rsidRPr="00F64D31" w:rsidR="0048351A">
        <w:rPr>
          <w:rFonts w:asciiTheme="minorHAnsi" w:hAnsiTheme="minorHAnsi" w:eastAsiaTheme="majorEastAsia" w:cstheme="minorHAnsi"/>
          <w:highlight w:val="cyan"/>
        </w:rPr>
        <w:t>&lt;</w:t>
      </w:r>
      <w:r w:rsidRPr="00F64D31" w:rsidR="00D17C43">
        <w:rPr>
          <w:rFonts w:asciiTheme="minorHAnsi" w:hAnsiTheme="minorHAnsi" w:eastAsiaTheme="majorEastAsia" w:cstheme="minorHAnsi"/>
          <w:highlight w:val="cyan"/>
        </w:rPr>
        <w:t>Weblink 5.3</w:t>
      </w:r>
      <w:r w:rsidRPr="00F64D31" w:rsidR="0048351A">
        <w:rPr>
          <w:rFonts w:asciiTheme="minorHAnsi" w:hAnsiTheme="minorHAnsi" w:eastAsiaTheme="majorEastAsia" w:cstheme="minorHAnsi"/>
          <w:highlight w:val="cyan"/>
        </w:rPr>
        <w:t>&gt;</w:t>
      </w:r>
      <w:r w:rsidR="00D17C43">
        <w:rPr>
          <w:rFonts w:asciiTheme="minorHAnsi" w:hAnsiTheme="minorHAnsi" w:eastAsiaTheme="majorEastAsia" w:cstheme="minorHAnsi"/>
        </w:rPr>
        <w:t xml:space="preserve"> </w:t>
      </w:r>
      <w:r w:rsidR="006C0093">
        <w:rPr>
          <w:rFonts w:asciiTheme="minorHAnsi" w:hAnsiTheme="minorHAnsi" w:eastAsiaTheme="majorEastAsia" w:cstheme="minorHAnsi"/>
        </w:rPr>
        <w:t>e</w:t>
      </w:r>
      <w:r w:rsidRPr="00B340C1" w:rsidR="006C0093">
        <w:rPr>
          <w:rFonts w:asciiTheme="minorHAnsi" w:hAnsiTheme="minorHAnsi" w:eastAsiaTheme="majorEastAsia" w:cstheme="minorHAnsi"/>
        </w:rPr>
        <w:t>stablished in 1983</w:t>
      </w:r>
      <w:r w:rsidR="00762913">
        <w:rPr>
          <w:rFonts w:asciiTheme="minorHAnsi" w:hAnsiTheme="minorHAnsi" w:eastAsiaTheme="majorEastAsia" w:cstheme="minorHAnsi"/>
        </w:rPr>
        <w:t xml:space="preserve">. </w:t>
      </w:r>
      <w:r w:rsidRPr="00B340C1" w:rsidR="00220860">
        <w:rPr>
          <w:rFonts w:asciiTheme="minorHAnsi" w:hAnsiTheme="minorHAnsi" w:eastAsiaTheme="majorEastAsia" w:cstheme="minorHAnsi"/>
        </w:rPr>
        <w:t xml:space="preserve">Shortly before he died, Menuhin </w:t>
      </w:r>
      <w:r w:rsidR="006C0093">
        <w:rPr>
          <w:rFonts w:asciiTheme="minorHAnsi" w:hAnsiTheme="minorHAnsi" w:eastAsiaTheme="majorEastAsia" w:cstheme="minorHAnsi"/>
        </w:rPr>
        <w:t xml:space="preserve">reiterated his holistic educational mission when he </w:t>
      </w:r>
      <w:r w:rsidRPr="00B340C1" w:rsidR="00220860">
        <w:rPr>
          <w:rFonts w:asciiTheme="minorHAnsi" w:hAnsiTheme="minorHAnsi" w:eastAsiaTheme="majorEastAsia" w:cstheme="minorHAnsi"/>
        </w:rPr>
        <w:t>wrote of his competition’s excellent record</w:t>
      </w:r>
      <w:r w:rsidR="00220860">
        <w:rPr>
          <w:rFonts w:asciiTheme="minorHAnsi" w:hAnsiTheme="minorHAnsi" w:eastAsiaTheme="majorEastAsia" w:cstheme="minorHAnsi"/>
        </w:rPr>
        <w:t xml:space="preserve"> to </w:t>
      </w:r>
      <w:r w:rsidRPr="00B340C1" w:rsidR="00220860">
        <w:rPr>
          <w:rFonts w:asciiTheme="minorHAnsi" w:hAnsiTheme="minorHAnsi" w:eastAsiaTheme="majorEastAsia" w:cstheme="minorHAnsi"/>
        </w:rPr>
        <w:t xml:space="preserve">discover and support young talent, and </w:t>
      </w:r>
      <w:r w:rsidR="006C0093">
        <w:rPr>
          <w:rFonts w:asciiTheme="minorHAnsi" w:hAnsiTheme="minorHAnsi" w:eastAsiaTheme="majorEastAsia" w:cstheme="minorHAnsi"/>
        </w:rPr>
        <w:t>it’s aim</w:t>
      </w:r>
      <w:r w:rsidRPr="00B340C1" w:rsidR="00220860">
        <w:rPr>
          <w:rFonts w:asciiTheme="minorHAnsi" w:hAnsiTheme="minorHAnsi" w:eastAsiaTheme="majorEastAsia" w:cstheme="minorHAnsi"/>
        </w:rPr>
        <w:t xml:space="preserve"> to </w:t>
      </w:r>
      <w:r w:rsidR="00220860">
        <w:rPr>
          <w:rFonts w:asciiTheme="minorHAnsi" w:hAnsiTheme="minorHAnsi" w:eastAsiaTheme="majorEastAsia" w:cstheme="minorHAnsi"/>
        </w:rPr>
        <w:t>foster a</w:t>
      </w:r>
      <w:r w:rsidRPr="00B340C1" w:rsidR="00220860">
        <w:rPr>
          <w:rFonts w:asciiTheme="minorHAnsi" w:hAnsiTheme="minorHAnsi" w:eastAsiaTheme="majorEastAsia" w:cstheme="minorHAnsi"/>
        </w:rPr>
        <w:t xml:space="preserve"> supportive environment “to encourage cultural exchange and the development of new friendships</w:t>
      </w:r>
      <w:r w:rsidR="00220860">
        <w:rPr>
          <w:rFonts w:asciiTheme="minorHAnsi" w:hAnsiTheme="minorHAnsi" w:eastAsiaTheme="majorEastAsia" w:cstheme="minorHAnsi"/>
        </w:rPr>
        <w:t>…[and to]</w:t>
      </w:r>
      <w:r w:rsidRPr="00B340C1" w:rsidR="00220860">
        <w:rPr>
          <w:rFonts w:asciiTheme="minorHAnsi" w:hAnsiTheme="minorHAnsi" w:eastAsiaTheme="majorEastAsia" w:cstheme="minorHAnsi"/>
        </w:rPr>
        <w:t xml:space="preserve"> give participants the opportunity to meet and learn from one another.”</w:t>
      </w:r>
      <w:r w:rsidR="00E8680B">
        <w:rPr>
          <w:rStyle w:val="FootnoteReference"/>
          <w:rFonts w:asciiTheme="minorHAnsi" w:hAnsiTheme="minorHAnsi" w:eastAsiaTheme="majorEastAsia" w:cstheme="minorHAnsi"/>
        </w:rPr>
        <w:footnoteReference w:id="26"/>
      </w:r>
      <w:r w:rsidRPr="00B340C1" w:rsidR="00220860">
        <w:rPr>
          <w:rFonts w:asciiTheme="minorHAnsi" w:hAnsiTheme="minorHAnsi" w:eastAsiaTheme="majorEastAsia" w:cstheme="minorHAnsi"/>
        </w:rPr>
        <w:t xml:space="preserve"> </w:t>
      </w:r>
    </w:p>
    <w:p w:rsidR="00271C1F" w:rsidP="00271C1F" w:rsidRDefault="006A4F2F" w14:paraId="58AC37FB" w14:textId="77777777">
      <w:pPr>
        <w:pStyle w:val="NormalWeb"/>
        <w:spacing w:line="480" w:lineRule="auto"/>
        <w:ind w:firstLine="720"/>
        <w:rPr>
          <w:rFonts w:asciiTheme="minorHAnsi" w:hAnsiTheme="minorHAnsi" w:cstheme="minorHAnsi"/>
        </w:rPr>
      </w:pPr>
      <w:r>
        <w:rPr>
          <w:rFonts w:asciiTheme="minorHAnsi" w:hAnsiTheme="minorHAnsi" w:cstheme="minorHAnsi"/>
        </w:rPr>
        <w:lastRenderedPageBreak/>
        <w:t>Menuhin’s values on unity, holistic training, and cultural diversity influenced by his yoga practice also shaped o</w:t>
      </w:r>
      <w:r w:rsidR="006C0093">
        <w:rPr>
          <w:rFonts w:asciiTheme="minorHAnsi" w:hAnsiTheme="minorHAnsi" w:cstheme="minorHAnsi"/>
        </w:rPr>
        <w:t>ther projects a</w:t>
      </w:r>
      <w:r w:rsidRPr="00B340C1" w:rsidR="00125BF1">
        <w:rPr>
          <w:rFonts w:asciiTheme="minorHAnsi" w:hAnsiTheme="minorHAnsi" w:cstheme="minorHAnsi"/>
        </w:rPr>
        <w:t>s he became increasingly absorbed in his educational mission</w:t>
      </w:r>
      <w:r w:rsidR="006C0093">
        <w:rPr>
          <w:rFonts w:asciiTheme="minorHAnsi" w:hAnsiTheme="minorHAnsi" w:cstheme="minorHAnsi"/>
        </w:rPr>
        <w:t xml:space="preserve"> in </w:t>
      </w:r>
      <w:r>
        <w:rPr>
          <w:rFonts w:asciiTheme="minorHAnsi" w:hAnsiTheme="minorHAnsi" w:cstheme="minorHAnsi"/>
        </w:rPr>
        <w:t xml:space="preserve">the 1970s and 1980s. </w:t>
      </w:r>
      <w:r w:rsidRPr="006C0093" w:rsidR="006C0093">
        <w:rPr>
          <w:rFonts w:asciiTheme="minorHAnsi" w:hAnsiTheme="minorHAnsi" w:eastAsiaTheme="majorEastAsia" w:cstheme="minorHAnsi"/>
        </w:rPr>
        <w:t xml:space="preserve"> </w:t>
      </w:r>
      <w:r w:rsidR="006C0093">
        <w:rPr>
          <w:rFonts w:asciiTheme="minorHAnsi" w:hAnsiTheme="minorHAnsi" w:eastAsiaTheme="majorEastAsia" w:cstheme="minorHAnsi"/>
        </w:rPr>
        <w:t xml:space="preserve">Most notably, </w:t>
      </w:r>
      <w:r w:rsidRPr="006C0093" w:rsidR="006C0093">
        <w:rPr>
          <w:rFonts w:asciiTheme="minorHAnsi" w:hAnsiTheme="minorHAnsi" w:eastAsiaTheme="majorEastAsia" w:cstheme="minorHAnsi"/>
        </w:rPr>
        <w:t xml:space="preserve">Menuhin expanded his </w:t>
      </w:r>
      <w:r w:rsidR="00762913">
        <w:rPr>
          <w:rFonts w:asciiTheme="minorHAnsi" w:hAnsiTheme="minorHAnsi" w:eastAsiaTheme="majorEastAsia" w:cstheme="minorHAnsi"/>
        </w:rPr>
        <w:t xml:space="preserve">important </w:t>
      </w:r>
      <w:r w:rsidRPr="006C0093" w:rsidR="006C0093">
        <w:rPr>
          <w:rFonts w:asciiTheme="minorHAnsi" w:hAnsiTheme="minorHAnsi" w:eastAsiaTheme="majorEastAsia" w:cstheme="minorHAnsi"/>
        </w:rPr>
        <w:t>work</w:t>
      </w:r>
      <w:r w:rsidR="00EE3622">
        <w:rPr>
          <w:rFonts w:asciiTheme="minorHAnsi" w:hAnsiTheme="minorHAnsi" w:eastAsiaTheme="majorEastAsia" w:cstheme="minorHAnsi"/>
        </w:rPr>
        <w:t xml:space="preserve"> </w:t>
      </w:r>
      <w:r w:rsidR="00762913">
        <w:rPr>
          <w:rFonts w:asciiTheme="minorHAnsi" w:hAnsiTheme="minorHAnsi" w:eastAsiaTheme="majorEastAsia" w:cstheme="minorHAnsi"/>
          <w:bCs/>
        </w:rPr>
        <w:t>as a performer</w:t>
      </w:r>
      <w:r w:rsidR="00762913">
        <w:rPr>
          <w:rFonts w:asciiTheme="minorHAnsi" w:hAnsiTheme="minorHAnsi" w:eastAsiaTheme="majorEastAsia" w:cstheme="minorHAnsi"/>
        </w:rPr>
        <w:t xml:space="preserve"> to </w:t>
      </w:r>
      <w:r w:rsidRPr="00FA36B8" w:rsidR="00EE3622">
        <w:rPr>
          <w:rFonts w:asciiTheme="minorHAnsi" w:hAnsiTheme="minorHAnsi" w:eastAsiaTheme="majorEastAsia" w:cstheme="minorHAnsi"/>
          <w:bCs/>
        </w:rPr>
        <w:t>transcend musical boundaries and cultural stereotypes</w:t>
      </w:r>
      <w:r w:rsidR="006D0AC5">
        <w:rPr>
          <w:rFonts w:asciiTheme="minorHAnsi" w:hAnsiTheme="minorHAnsi" w:eastAsiaTheme="majorEastAsia" w:cstheme="minorHAnsi"/>
          <w:bCs/>
        </w:rPr>
        <w:t>. He accomplished this</w:t>
      </w:r>
      <w:r w:rsidR="00113936">
        <w:rPr>
          <w:rFonts w:asciiTheme="minorHAnsi" w:hAnsiTheme="minorHAnsi" w:eastAsiaTheme="majorEastAsia" w:cstheme="minorHAnsi"/>
          <w:bCs/>
        </w:rPr>
        <w:t xml:space="preserve"> </w:t>
      </w:r>
      <w:r w:rsidR="00B31CFD">
        <w:rPr>
          <w:rFonts w:asciiTheme="minorHAnsi" w:hAnsiTheme="minorHAnsi" w:eastAsiaTheme="majorEastAsia" w:cstheme="minorHAnsi"/>
          <w:bCs/>
        </w:rPr>
        <w:t xml:space="preserve">when he formed </w:t>
      </w:r>
      <w:r w:rsidR="006C0093">
        <w:rPr>
          <w:rFonts w:asciiTheme="minorHAnsi" w:hAnsiTheme="minorHAnsi" w:cstheme="minorHAnsi"/>
        </w:rPr>
        <w:t>t</w:t>
      </w:r>
      <w:r w:rsidR="00220860">
        <w:rPr>
          <w:rFonts w:asciiTheme="minorHAnsi" w:hAnsiTheme="minorHAnsi" w:cstheme="minorHAnsi"/>
        </w:rPr>
        <w:t xml:space="preserve">he </w:t>
      </w:r>
      <w:hyperlink w:history="1" r:id="rId10">
        <w:r w:rsidRPr="004F0BD7" w:rsidR="00220860">
          <w:rPr>
            <w:rStyle w:val="Hyperlink"/>
            <w:rFonts w:asciiTheme="minorHAnsi" w:hAnsiTheme="minorHAnsi" w:cstheme="minorHAnsi"/>
          </w:rPr>
          <w:t>Gstaad Academy</w:t>
        </w:r>
      </w:hyperlink>
      <w:r>
        <w:rPr>
          <w:rFonts w:asciiTheme="minorHAnsi" w:hAnsiTheme="minorHAnsi" w:eastAsiaTheme="majorEastAsia" w:cstheme="minorHAnsi"/>
        </w:rPr>
        <w:t xml:space="preserve"> </w:t>
      </w:r>
      <w:r w:rsidRPr="00F64D31" w:rsidR="0048351A">
        <w:rPr>
          <w:rFonts w:asciiTheme="minorHAnsi" w:hAnsiTheme="minorHAnsi" w:eastAsiaTheme="majorEastAsia" w:cstheme="minorHAnsi"/>
          <w:highlight w:val="cyan"/>
        </w:rPr>
        <w:t>&lt;</w:t>
      </w:r>
      <w:r w:rsidRPr="00F64D31" w:rsidR="004F0BD7">
        <w:rPr>
          <w:rFonts w:asciiTheme="minorHAnsi" w:hAnsiTheme="minorHAnsi" w:eastAsiaTheme="majorEastAsia" w:cstheme="minorHAnsi"/>
          <w:highlight w:val="cyan"/>
        </w:rPr>
        <w:t>Weblink 5.4</w:t>
      </w:r>
      <w:r w:rsidRPr="00F64D31" w:rsidR="0048351A">
        <w:rPr>
          <w:rFonts w:asciiTheme="minorHAnsi" w:hAnsiTheme="minorHAnsi" w:eastAsiaTheme="majorEastAsia" w:cstheme="minorHAnsi"/>
          <w:highlight w:val="cyan"/>
        </w:rPr>
        <w:t>&gt;</w:t>
      </w:r>
      <w:r w:rsidR="004F0BD7">
        <w:rPr>
          <w:rFonts w:asciiTheme="minorHAnsi" w:hAnsiTheme="minorHAnsi" w:eastAsiaTheme="majorEastAsia" w:cstheme="minorHAnsi"/>
        </w:rPr>
        <w:t xml:space="preserve"> </w:t>
      </w:r>
      <w:r w:rsidR="006D0AC5">
        <w:rPr>
          <w:rFonts w:asciiTheme="minorHAnsi" w:hAnsiTheme="minorHAnsi" w:eastAsiaTheme="majorEastAsia" w:cstheme="minorHAnsi"/>
        </w:rPr>
        <w:t xml:space="preserve">as an </w:t>
      </w:r>
      <w:r w:rsidRPr="006C0093" w:rsidR="00820175">
        <w:rPr>
          <w:rFonts w:asciiTheme="minorHAnsi" w:hAnsiTheme="minorHAnsi" w:eastAsiaTheme="majorEastAsia" w:cstheme="minorHAnsi"/>
        </w:rPr>
        <w:t xml:space="preserve">educational venture for young string players in transition to becoming full professionals. </w:t>
      </w:r>
      <w:r w:rsidRPr="006C0093" w:rsidR="00DD31D1">
        <w:rPr>
          <w:rFonts w:asciiTheme="minorHAnsi" w:hAnsiTheme="minorHAnsi" w:eastAsiaTheme="majorEastAsia" w:cstheme="minorHAnsi"/>
        </w:rPr>
        <w:t xml:space="preserve">Founded in 1977 </w:t>
      </w:r>
      <w:r w:rsidR="00113936">
        <w:rPr>
          <w:rFonts w:asciiTheme="minorHAnsi" w:hAnsiTheme="minorHAnsi" w:eastAsiaTheme="majorEastAsia" w:cstheme="minorHAnsi"/>
        </w:rPr>
        <w:t xml:space="preserve">as part of the Gstaad Festival </w:t>
      </w:r>
      <w:r w:rsidRPr="006C0093" w:rsidR="00DD31D1">
        <w:rPr>
          <w:rFonts w:asciiTheme="minorHAnsi" w:hAnsiTheme="minorHAnsi" w:eastAsiaTheme="majorEastAsia" w:cstheme="minorHAnsi"/>
        </w:rPr>
        <w:t>i</w:t>
      </w:r>
      <w:r w:rsidRPr="006C0093" w:rsidR="00820175">
        <w:rPr>
          <w:rFonts w:asciiTheme="minorHAnsi" w:hAnsiTheme="minorHAnsi" w:eastAsiaTheme="majorEastAsia" w:cstheme="minorHAnsi"/>
        </w:rPr>
        <w:t xml:space="preserve">n collaboration with Alberto </w:t>
      </w:r>
      <w:proofErr w:type="spellStart"/>
      <w:r w:rsidRPr="006C0093" w:rsidR="00820175">
        <w:rPr>
          <w:rFonts w:asciiTheme="minorHAnsi" w:hAnsiTheme="minorHAnsi" w:eastAsiaTheme="majorEastAsia" w:cstheme="minorHAnsi"/>
        </w:rPr>
        <w:t>Lysy</w:t>
      </w:r>
      <w:proofErr w:type="spellEnd"/>
      <w:r w:rsidRPr="006C0093" w:rsidR="00820175">
        <w:rPr>
          <w:rFonts w:asciiTheme="minorHAnsi" w:hAnsiTheme="minorHAnsi" w:eastAsiaTheme="majorEastAsia" w:cstheme="minorHAnsi"/>
        </w:rPr>
        <w:t xml:space="preserve">, his former student and now colleague, </w:t>
      </w:r>
      <w:r w:rsidRPr="006C0093" w:rsidR="00473068">
        <w:rPr>
          <w:rFonts w:asciiTheme="minorHAnsi" w:hAnsiTheme="minorHAnsi" w:eastAsiaTheme="majorEastAsia" w:cstheme="minorHAnsi"/>
        </w:rPr>
        <w:t xml:space="preserve">the Gstaad Menuhin </w:t>
      </w:r>
      <w:r w:rsidRPr="006C0093" w:rsidR="004D6475">
        <w:rPr>
          <w:rFonts w:asciiTheme="minorHAnsi" w:hAnsiTheme="minorHAnsi" w:eastAsiaTheme="majorEastAsia" w:cstheme="minorHAnsi"/>
        </w:rPr>
        <w:t xml:space="preserve">Festival </w:t>
      </w:r>
      <w:r w:rsidRPr="006C0093" w:rsidR="00473068">
        <w:rPr>
          <w:rFonts w:asciiTheme="minorHAnsi" w:hAnsiTheme="minorHAnsi" w:eastAsiaTheme="majorEastAsia" w:cstheme="minorHAnsi"/>
        </w:rPr>
        <w:t xml:space="preserve">Academy </w:t>
      </w:r>
      <w:r w:rsidR="006D0AC5">
        <w:rPr>
          <w:rFonts w:asciiTheme="minorHAnsi" w:hAnsiTheme="minorHAnsi" w:eastAsiaTheme="majorEastAsia" w:cstheme="minorHAnsi"/>
        </w:rPr>
        <w:t xml:space="preserve">followed similar educational principles </w:t>
      </w:r>
      <w:r w:rsidRPr="006C0093" w:rsidR="006D0AC5">
        <w:rPr>
          <w:rFonts w:asciiTheme="minorHAnsi" w:hAnsiTheme="minorHAnsi" w:eastAsiaTheme="majorEastAsia" w:cstheme="minorHAnsi"/>
        </w:rPr>
        <w:t xml:space="preserve">as in his school </w:t>
      </w:r>
      <w:r w:rsidR="006D0AC5">
        <w:rPr>
          <w:rFonts w:asciiTheme="minorHAnsi" w:hAnsiTheme="minorHAnsi" w:eastAsiaTheme="majorEastAsia" w:cstheme="minorHAnsi"/>
        </w:rPr>
        <w:t xml:space="preserve">by </w:t>
      </w:r>
      <w:r w:rsidRPr="006C0093" w:rsidR="00820175">
        <w:rPr>
          <w:rFonts w:asciiTheme="minorHAnsi" w:hAnsiTheme="minorHAnsi" w:eastAsiaTheme="majorEastAsia" w:cstheme="minorHAnsi"/>
        </w:rPr>
        <w:t>focu</w:t>
      </w:r>
      <w:r w:rsidR="006D0AC5">
        <w:rPr>
          <w:rFonts w:asciiTheme="minorHAnsi" w:hAnsiTheme="minorHAnsi" w:eastAsiaTheme="majorEastAsia" w:cstheme="minorHAnsi"/>
        </w:rPr>
        <w:t>sing</w:t>
      </w:r>
      <w:r w:rsidRPr="006C0093" w:rsidR="00820175">
        <w:rPr>
          <w:rFonts w:asciiTheme="minorHAnsi" w:hAnsiTheme="minorHAnsi" w:eastAsiaTheme="majorEastAsia" w:cstheme="minorHAnsi"/>
        </w:rPr>
        <w:t xml:space="preserve"> on chamber, orchestral, and contemporary music. </w:t>
      </w:r>
      <w:r w:rsidRPr="006C0093" w:rsidR="00473068">
        <w:rPr>
          <w:rFonts w:asciiTheme="minorHAnsi" w:hAnsiTheme="minorHAnsi" w:eastAsiaTheme="majorEastAsia" w:cstheme="minorHAnsi"/>
        </w:rPr>
        <w:t>Menuhin</w:t>
      </w:r>
      <w:r w:rsidRPr="006C0093" w:rsidR="00820175">
        <w:rPr>
          <w:rFonts w:asciiTheme="minorHAnsi" w:hAnsiTheme="minorHAnsi" w:eastAsiaTheme="majorEastAsia" w:cstheme="minorHAnsi"/>
        </w:rPr>
        <w:t xml:space="preserve"> and </w:t>
      </w:r>
      <w:proofErr w:type="spellStart"/>
      <w:r w:rsidRPr="006C0093" w:rsidR="00820175">
        <w:rPr>
          <w:rFonts w:asciiTheme="minorHAnsi" w:hAnsiTheme="minorHAnsi" w:eastAsiaTheme="majorEastAsia" w:cstheme="minorHAnsi"/>
        </w:rPr>
        <w:t>Lysy</w:t>
      </w:r>
      <w:proofErr w:type="spellEnd"/>
      <w:r w:rsidRPr="006C0093" w:rsidR="00820175">
        <w:rPr>
          <w:rFonts w:asciiTheme="minorHAnsi" w:hAnsiTheme="minorHAnsi" w:eastAsiaTheme="majorEastAsia" w:cstheme="minorHAnsi"/>
        </w:rPr>
        <w:t xml:space="preserve"> selected sixteen international string players between ages of seventeen and twenty-six to form a </w:t>
      </w:r>
      <w:r w:rsidR="003B2C8E">
        <w:rPr>
          <w:rFonts w:asciiTheme="minorHAnsi" w:hAnsiTheme="minorHAnsi" w:eastAsiaTheme="majorEastAsia" w:cstheme="minorHAnsi"/>
        </w:rPr>
        <w:t>c</w:t>
      </w:r>
      <w:r w:rsidRPr="006C0093" w:rsidR="00820175">
        <w:rPr>
          <w:rFonts w:asciiTheme="minorHAnsi" w:hAnsiTheme="minorHAnsi" w:eastAsiaTheme="majorEastAsia" w:cstheme="minorHAnsi"/>
        </w:rPr>
        <w:t>amerata</w:t>
      </w:r>
      <w:r w:rsidR="003B2C8E">
        <w:rPr>
          <w:rFonts w:asciiTheme="minorHAnsi" w:hAnsiTheme="minorHAnsi" w:eastAsiaTheme="majorEastAsia" w:cstheme="minorHAnsi"/>
        </w:rPr>
        <w:t>, a small chamber orchestra,</w:t>
      </w:r>
      <w:r w:rsidR="00E8680B">
        <w:rPr>
          <w:rStyle w:val="FootnoteReference"/>
          <w:rFonts w:asciiTheme="minorHAnsi" w:hAnsiTheme="minorHAnsi" w:eastAsiaTheme="majorEastAsia" w:cstheme="minorHAnsi"/>
        </w:rPr>
        <w:footnoteReference w:id="27"/>
      </w:r>
      <w:r w:rsidR="003B2C8E">
        <w:rPr>
          <w:rFonts w:asciiTheme="minorHAnsi" w:hAnsiTheme="minorHAnsi" w:eastAsiaTheme="majorEastAsia" w:cstheme="minorHAnsi"/>
        </w:rPr>
        <w:t xml:space="preserve"> </w:t>
      </w:r>
      <w:r w:rsidR="006D0AC5">
        <w:rPr>
          <w:rFonts w:asciiTheme="minorHAnsi" w:hAnsiTheme="minorHAnsi" w:eastAsiaTheme="majorEastAsia" w:cstheme="minorHAnsi"/>
        </w:rPr>
        <w:t xml:space="preserve">and </w:t>
      </w:r>
      <w:r w:rsidRPr="006C0093" w:rsidR="00820175">
        <w:rPr>
          <w:rFonts w:asciiTheme="minorHAnsi" w:hAnsiTheme="minorHAnsi" w:eastAsiaTheme="majorEastAsia" w:cstheme="minorHAnsi"/>
        </w:rPr>
        <w:t xml:space="preserve">the group became a year-round extension of the summer Festival. </w:t>
      </w:r>
      <w:r w:rsidR="003B2C8E">
        <w:rPr>
          <w:rFonts w:asciiTheme="minorHAnsi" w:hAnsiTheme="minorHAnsi" w:eastAsiaTheme="majorEastAsia" w:cstheme="minorHAnsi"/>
        </w:rPr>
        <w:t>In keeping with Menuhin’s vision of cultural unity</w:t>
      </w:r>
      <w:r w:rsidR="00A05114">
        <w:rPr>
          <w:rFonts w:asciiTheme="minorHAnsi" w:hAnsiTheme="minorHAnsi" w:eastAsiaTheme="majorEastAsia" w:cstheme="minorHAnsi"/>
        </w:rPr>
        <w:t xml:space="preserve"> and </w:t>
      </w:r>
      <w:r w:rsidR="00881665">
        <w:rPr>
          <w:rFonts w:asciiTheme="minorHAnsi" w:hAnsiTheme="minorHAnsi" w:eastAsiaTheme="majorEastAsia" w:cstheme="minorHAnsi"/>
        </w:rPr>
        <w:t xml:space="preserve">using </w:t>
      </w:r>
      <w:r w:rsidR="00A05114">
        <w:rPr>
          <w:rFonts w:asciiTheme="minorHAnsi" w:hAnsiTheme="minorHAnsi" w:eastAsiaTheme="majorEastAsia" w:cstheme="minorHAnsi"/>
        </w:rPr>
        <w:t>music as a means to achieve world peace</w:t>
      </w:r>
      <w:r w:rsidR="003B2C8E">
        <w:rPr>
          <w:rFonts w:asciiTheme="minorHAnsi" w:hAnsiTheme="minorHAnsi" w:eastAsiaTheme="majorEastAsia" w:cstheme="minorHAnsi"/>
        </w:rPr>
        <w:t>, t</w:t>
      </w:r>
      <w:r w:rsidRPr="006C0093" w:rsidR="00820175">
        <w:rPr>
          <w:rFonts w:asciiTheme="minorHAnsi" w:hAnsiTheme="minorHAnsi" w:eastAsiaTheme="majorEastAsia" w:cstheme="minorHAnsi"/>
        </w:rPr>
        <w:t>he Camerata travelled internationally to hold short residencies in European countries including Germany, Italy, and Spain, and also farther abroad in Argentina, China, Japan, and the US</w:t>
      </w:r>
      <w:r w:rsidRPr="006C0093" w:rsidR="00473068">
        <w:rPr>
          <w:rFonts w:asciiTheme="minorHAnsi" w:hAnsiTheme="minorHAnsi" w:eastAsiaTheme="majorEastAsia" w:cstheme="minorHAnsi"/>
        </w:rPr>
        <w:t xml:space="preserve">. </w:t>
      </w:r>
      <w:r w:rsidR="00A05114">
        <w:rPr>
          <w:rFonts w:asciiTheme="minorHAnsi" w:hAnsiTheme="minorHAnsi" w:eastAsiaTheme="majorEastAsia" w:cstheme="minorHAnsi"/>
        </w:rPr>
        <w:t xml:space="preserve">Perhaps in recognition of his remarkable international efforts, </w:t>
      </w:r>
      <w:r w:rsidRPr="006C0093" w:rsidR="00A05114">
        <w:rPr>
          <w:rFonts w:asciiTheme="minorHAnsi" w:hAnsiTheme="minorHAnsi" w:eastAsiaTheme="majorEastAsia" w:cstheme="minorHAnsi"/>
        </w:rPr>
        <w:t xml:space="preserve">Menuhin </w:t>
      </w:r>
      <w:r w:rsidR="00AC6350">
        <w:rPr>
          <w:rFonts w:asciiTheme="minorHAnsi" w:hAnsiTheme="minorHAnsi" w:eastAsiaTheme="majorEastAsia" w:cstheme="minorHAnsi"/>
        </w:rPr>
        <w:t>was</w:t>
      </w:r>
      <w:r w:rsidRPr="006C0093" w:rsidR="00A05114">
        <w:rPr>
          <w:rFonts w:asciiTheme="minorHAnsi" w:hAnsiTheme="minorHAnsi" w:eastAsiaTheme="majorEastAsia" w:cstheme="minorHAnsi"/>
        </w:rPr>
        <w:t xml:space="preserve"> </w:t>
      </w:r>
      <w:r w:rsidRPr="006C0093" w:rsidR="00A05114">
        <w:rPr>
          <w:rFonts w:asciiTheme="minorHAnsi" w:hAnsiTheme="minorHAnsi" w:cstheme="minorHAnsi"/>
        </w:rPr>
        <w:t>named the first ever Western honorary professor of Beijing Conservatoire in 1979</w:t>
      </w:r>
      <w:r w:rsidR="00AC6350">
        <w:rPr>
          <w:rFonts w:asciiTheme="minorHAnsi" w:hAnsiTheme="minorHAnsi" w:cstheme="minorHAnsi"/>
        </w:rPr>
        <w:t xml:space="preserve">, </w:t>
      </w:r>
      <w:r w:rsidRPr="007C062A" w:rsidR="007C062A">
        <w:rPr>
          <w:rFonts w:asciiTheme="minorHAnsi" w:hAnsiTheme="minorHAnsi" w:cstheme="minorHAnsi"/>
        </w:rPr>
        <w:t xml:space="preserve">just seven years after Richard Nixon’s historic trip to China that opened communication with the West after a </w:t>
      </w:r>
      <w:proofErr w:type="gramStart"/>
      <w:r w:rsidRPr="007C062A" w:rsidR="007C062A">
        <w:rPr>
          <w:rFonts w:asciiTheme="minorHAnsi" w:hAnsiTheme="minorHAnsi" w:cstheme="minorHAnsi"/>
        </w:rPr>
        <w:t>twenty</w:t>
      </w:r>
      <w:r w:rsidR="00E8680B">
        <w:rPr>
          <w:rFonts w:asciiTheme="minorHAnsi" w:hAnsiTheme="minorHAnsi" w:cstheme="minorHAnsi"/>
        </w:rPr>
        <w:t>-</w:t>
      </w:r>
      <w:r w:rsidRPr="007C062A" w:rsidR="007C062A">
        <w:rPr>
          <w:rFonts w:asciiTheme="minorHAnsi" w:hAnsiTheme="minorHAnsi" w:cstheme="minorHAnsi"/>
        </w:rPr>
        <w:t>five year</w:t>
      </w:r>
      <w:proofErr w:type="gramEnd"/>
      <w:r w:rsidRPr="007C062A" w:rsidR="007C062A">
        <w:rPr>
          <w:rFonts w:asciiTheme="minorHAnsi" w:hAnsiTheme="minorHAnsi" w:cstheme="minorHAnsi"/>
        </w:rPr>
        <w:t xml:space="preserve"> break.</w:t>
      </w:r>
      <w:r w:rsidR="007C062A">
        <w:rPr>
          <w:rFonts w:asciiTheme="minorHAnsi" w:hAnsiTheme="minorHAnsi" w:cstheme="minorHAnsi"/>
        </w:rPr>
        <w:t xml:space="preserve"> Menuhin’s</w:t>
      </w:r>
      <w:r w:rsidR="00A05114">
        <w:rPr>
          <w:rFonts w:asciiTheme="minorHAnsi" w:hAnsiTheme="minorHAnsi" w:cstheme="minorHAnsi"/>
        </w:rPr>
        <w:t xml:space="preserve"> extraordinary honor </w:t>
      </w:r>
      <w:r w:rsidRPr="006C0093" w:rsidR="00A05114">
        <w:rPr>
          <w:rFonts w:asciiTheme="minorHAnsi" w:hAnsiTheme="minorHAnsi" w:cstheme="minorHAnsi"/>
        </w:rPr>
        <w:t xml:space="preserve">opened the door for </w:t>
      </w:r>
      <w:r w:rsidR="00AC6350">
        <w:rPr>
          <w:rFonts w:asciiTheme="minorHAnsi" w:hAnsiTheme="minorHAnsi" w:cstheme="minorHAnsi"/>
        </w:rPr>
        <w:t xml:space="preserve">a cultural exchange between China and the West. </w:t>
      </w:r>
      <w:r w:rsidRPr="006C0093" w:rsidR="00A05114">
        <w:rPr>
          <w:rFonts w:asciiTheme="minorHAnsi" w:hAnsiTheme="minorHAnsi" w:cstheme="minorHAnsi"/>
        </w:rPr>
        <w:t xml:space="preserve">Chinese students </w:t>
      </w:r>
      <w:r w:rsidR="00AC6350">
        <w:rPr>
          <w:rFonts w:asciiTheme="minorHAnsi" w:hAnsiTheme="minorHAnsi" w:cstheme="minorHAnsi"/>
        </w:rPr>
        <w:t>were</w:t>
      </w:r>
      <w:r w:rsidRPr="006C0093" w:rsidR="00A05114">
        <w:rPr>
          <w:rFonts w:asciiTheme="minorHAnsi" w:hAnsiTheme="minorHAnsi" w:cstheme="minorHAnsi"/>
        </w:rPr>
        <w:t xml:space="preserve"> permitted to leave their country to study at the Menuhin School and the Menuhin Academy</w:t>
      </w:r>
      <w:r w:rsidR="00A05114">
        <w:rPr>
          <w:rFonts w:asciiTheme="minorHAnsi" w:hAnsiTheme="minorHAnsi" w:cstheme="minorHAnsi"/>
        </w:rPr>
        <w:t>, and the</w:t>
      </w:r>
      <w:r w:rsidRPr="006C0093" w:rsidR="00820175">
        <w:rPr>
          <w:rFonts w:asciiTheme="minorHAnsi" w:hAnsiTheme="minorHAnsi" w:eastAsiaTheme="majorEastAsia" w:cstheme="minorHAnsi"/>
        </w:rPr>
        <w:t xml:space="preserve"> </w:t>
      </w:r>
      <w:r w:rsidR="00A05114">
        <w:rPr>
          <w:rFonts w:asciiTheme="minorHAnsi" w:hAnsiTheme="minorHAnsi" w:eastAsiaTheme="majorEastAsia" w:cstheme="minorHAnsi"/>
        </w:rPr>
        <w:t>Camerata</w:t>
      </w:r>
      <w:r w:rsidRPr="006C0093" w:rsidR="00A05114">
        <w:rPr>
          <w:rFonts w:asciiTheme="minorHAnsi" w:hAnsiTheme="minorHAnsi" w:eastAsiaTheme="majorEastAsia" w:cstheme="minorHAnsi"/>
        </w:rPr>
        <w:t xml:space="preserve"> </w:t>
      </w:r>
      <w:r w:rsidRPr="006C0093" w:rsidR="00820175">
        <w:rPr>
          <w:rFonts w:asciiTheme="minorHAnsi" w:hAnsiTheme="minorHAnsi" w:eastAsiaTheme="majorEastAsia" w:cstheme="minorHAnsi"/>
        </w:rPr>
        <w:lastRenderedPageBreak/>
        <w:t xml:space="preserve">travelled to China in 1982. </w:t>
      </w:r>
      <w:r w:rsidRPr="00E614EE" w:rsidR="00866C17">
        <w:rPr>
          <w:rFonts w:asciiTheme="minorHAnsi" w:hAnsiTheme="minorHAnsi" w:eastAsiaTheme="majorEastAsia" w:cstheme="minorHAnsi"/>
        </w:rPr>
        <w:t xml:space="preserve">Still thriving today, the </w:t>
      </w:r>
      <w:r w:rsidRPr="001A23CF" w:rsidR="00866C17">
        <w:rPr>
          <w:rFonts w:asciiTheme="minorHAnsi" w:hAnsiTheme="minorHAnsi" w:eastAsiaTheme="majorEastAsia" w:cstheme="minorHAnsi"/>
        </w:rPr>
        <w:t>Gstaad Academy</w:t>
      </w:r>
      <w:r w:rsidRPr="00E614EE" w:rsidR="00866C17">
        <w:rPr>
          <w:rFonts w:asciiTheme="minorHAnsi" w:hAnsiTheme="minorHAnsi" w:eastAsiaTheme="majorEastAsia" w:cstheme="minorHAnsi"/>
        </w:rPr>
        <w:t xml:space="preserve"> </w:t>
      </w:r>
      <w:r w:rsidR="00866C17">
        <w:rPr>
          <w:rFonts w:asciiTheme="minorHAnsi" w:hAnsiTheme="minorHAnsi" w:eastAsiaTheme="majorEastAsia" w:cstheme="minorHAnsi"/>
        </w:rPr>
        <w:t>remains</w:t>
      </w:r>
      <w:r w:rsidRPr="00E614EE" w:rsidR="00866C17">
        <w:rPr>
          <w:rFonts w:asciiTheme="minorHAnsi" w:hAnsiTheme="minorHAnsi" w:cstheme="minorHAnsi"/>
        </w:rPr>
        <w:t xml:space="preserve"> </w:t>
      </w:r>
      <w:r w:rsidR="00866C17">
        <w:rPr>
          <w:rFonts w:asciiTheme="minorHAnsi" w:hAnsiTheme="minorHAnsi" w:cstheme="minorHAnsi"/>
        </w:rPr>
        <w:t>true to Menuhin’s holistic educational vision, as i</w:t>
      </w:r>
      <w:r w:rsidRPr="00E614EE" w:rsidR="00866C17">
        <w:rPr>
          <w:rFonts w:asciiTheme="minorHAnsi" w:hAnsiTheme="minorHAnsi" w:cstheme="minorHAnsi"/>
        </w:rPr>
        <w:t xml:space="preserve">t </w:t>
      </w:r>
      <w:r w:rsidR="00866C17">
        <w:rPr>
          <w:rFonts w:asciiTheme="minorHAnsi" w:hAnsiTheme="minorHAnsi" w:cstheme="minorHAnsi"/>
        </w:rPr>
        <w:t xml:space="preserve">continues </w:t>
      </w:r>
      <w:r w:rsidRPr="00E614EE" w:rsidR="00866C17">
        <w:rPr>
          <w:rFonts w:asciiTheme="minorHAnsi" w:hAnsiTheme="minorHAnsi" w:cstheme="minorHAnsi"/>
        </w:rPr>
        <w:t xml:space="preserve">offer </w:t>
      </w:r>
      <w:r w:rsidR="00866C17">
        <w:rPr>
          <w:rFonts w:asciiTheme="minorHAnsi" w:hAnsiTheme="minorHAnsi" w:cstheme="minorHAnsi"/>
        </w:rPr>
        <w:t>a</w:t>
      </w:r>
      <w:r w:rsidRPr="00E614EE" w:rsidR="00866C17">
        <w:rPr>
          <w:rFonts w:asciiTheme="minorHAnsi" w:hAnsiTheme="minorHAnsi" w:cstheme="minorHAnsi"/>
        </w:rPr>
        <w:t xml:space="preserve"> complete range of master courses addressed to young professionals</w:t>
      </w:r>
      <w:r w:rsidR="00866C17">
        <w:rPr>
          <w:rFonts w:asciiTheme="minorHAnsi" w:hAnsiTheme="minorHAnsi" w:cstheme="minorHAnsi"/>
        </w:rPr>
        <w:t xml:space="preserve"> as</w:t>
      </w:r>
      <w:r w:rsidRPr="00E614EE" w:rsidR="00866C17">
        <w:rPr>
          <w:rFonts w:asciiTheme="minorHAnsi" w:hAnsiTheme="minorHAnsi" w:cstheme="minorHAnsi"/>
        </w:rPr>
        <w:t xml:space="preserve"> well as a youth orchestra and courses aimed at amateur players of all ages. </w:t>
      </w:r>
    </w:p>
    <w:p w:rsidRPr="00271C1F" w:rsidR="00820175" w:rsidP="00271C1F" w:rsidRDefault="00820175" w14:paraId="007480A0" w14:textId="07E0DDDE">
      <w:pPr>
        <w:pStyle w:val="NormalWeb"/>
        <w:spacing w:line="480" w:lineRule="auto"/>
        <w:ind w:firstLine="720"/>
        <w:rPr>
          <w:rFonts w:asciiTheme="minorHAnsi" w:hAnsiTheme="minorHAnsi" w:eastAsiaTheme="majorEastAsia" w:cstheme="minorHAnsi"/>
        </w:rPr>
      </w:pPr>
      <w:r w:rsidRPr="00866C17">
        <w:rPr>
          <w:rFonts w:asciiTheme="minorHAnsi" w:hAnsiTheme="minorHAnsi" w:eastAsiaTheme="majorEastAsia" w:cstheme="minorHAnsi"/>
        </w:rPr>
        <w:t xml:space="preserve">Two violinists from the Atlanta Symphony Orchestra </w:t>
      </w:r>
      <w:r w:rsidRPr="00866C17" w:rsidR="001C25A9">
        <w:rPr>
          <w:rFonts w:asciiTheme="minorHAnsi" w:hAnsiTheme="minorHAnsi" w:eastAsiaTheme="majorEastAsia" w:cstheme="minorHAnsi"/>
        </w:rPr>
        <w:t xml:space="preserve">(ASO) </w:t>
      </w:r>
      <w:r w:rsidRPr="00866C17">
        <w:rPr>
          <w:rFonts w:asciiTheme="minorHAnsi" w:hAnsiTheme="minorHAnsi" w:eastAsiaTheme="majorEastAsia" w:cstheme="minorHAnsi"/>
        </w:rPr>
        <w:t>had the good fortune to work</w:t>
      </w:r>
      <w:r w:rsidRPr="00866C17" w:rsidR="00E048DA">
        <w:rPr>
          <w:rFonts w:asciiTheme="minorHAnsi" w:hAnsiTheme="minorHAnsi" w:eastAsiaTheme="majorEastAsia" w:cstheme="minorHAnsi"/>
        </w:rPr>
        <w:t xml:space="preserve"> directly</w:t>
      </w:r>
      <w:r w:rsidRPr="00866C17">
        <w:rPr>
          <w:rFonts w:asciiTheme="minorHAnsi" w:hAnsiTheme="minorHAnsi" w:eastAsiaTheme="majorEastAsia" w:cstheme="minorHAnsi"/>
        </w:rPr>
        <w:t xml:space="preserve"> with Menuhin through the </w:t>
      </w:r>
      <w:r w:rsidRPr="00866C17">
        <w:rPr>
          <w:rFonts w:asciiTheme="minorHAnsi" w:hAnsiTheme="minorHAnsi" w:cstheme="minorHAnsi"/>
        </w:rPr>
        <w:t>Gstaad Academy</w:t>
      </w:r>
      <w:r w:rsidR="00866C17">
        <w:rPr>
          <w:rFonts w:asciiTheme="minorHAnsi" w:hAnsiTheme="minorHAnsi" w:cstheme="minorHAnsi"/>
        </w:rPr>
        <w:t xml:space="preserve"> in the 1980s</w:t>
      </w:r>
      <w:r w:rsidR="00113936">
        <w:rPr>
          <w:rFonts w:asciiTheme="minorHAnsi" w:hAnsiTheme="minorHAnsi" w:eastAsiaTheme="majorEastAsia" w:cstheme="minorHAnsi"/>
        </w:rPr>
        <w:t>. O</w:t>
      </w:r>
      <w:r w:rsidRPr="00866C17" w:rsidR="00E048DA">
        <w:rPr>
          <w:rFonts w:asciiTheme="minorHAnsi" w:hAnsiTheme="minorHAnsi" w:eastAsiaTheme="majorEastAsia" w:cstheme="minorHAnsi"/>
        </w:rPr>
        <w:t xml:space="preserve">ne of them, </w:t>
      </w:r>
      <w:r w:rsidRPr="00866C17" w:rsidR="00B619E6">
        <w:rPr>
          <w:rFonts w:asciiTheme="minorHAnsi" w:hAnsiTheme="minorHAnsi" w:cstheme="minorHAnsi"/>
        </w:rPr>
        <w:t xml:space="preserve">Lisa </w:t>
      </w:r>
      <w:proofErr w:type="spellStart"/>
      <w:r w:rsidRPr="00866C17" w:rsidR="00B619E6">
        <w:rPr>
          <w:rFonts w:asciiTheme="minorHAnsi" w:hAnsiTheme="minorHAnsi" w:cstheme="minorHAnsi"/>
        </w:rPr>
        <w:t>Yancic</w:t>
      </w:r>
      <w:r w:rsidRPr="00866C17" w:rsidR="00473068">
        <w:rPr>
          <w:rFonts w:asciiTheme="minorHAnsi" w:hAnsiTheme="minorHAnsi" w:cstheme="minorHAnsi"/>
        </w:rPr>
        <w:t>h</w:t>
      </w:r>
      <w:proofErr w:type="spellEnd"/>
      <w:r w:rsidRPr="00866C17" w:rsidR="00E048DA">
        <w:rPr>
          <w:rFonts w:asciiTheme="minorHAnsi" w:hAnsiTheme="minorHAnsi" w:cstheme="minorHAnsi"/>
        </w:rPr>
        <w:t>,</w:t>
      </w:r>
      <w:r w:rsidRPr="00866C17" w:rsidR="00B619E6">
        <w:rPr>
          <w:rFonts w:asciiTheme="minorHAnsi" w:hAnsiTheme="minorHAnsi" w:cstheme="minorHAnsi"/>
        </w:rPr>
        <w:t xml:space="preserve"> </w:t>
      </w:r>
      <w:r w:rsidRPr="00866C17" w:rsidR="00D24E01">
        <w:rPr>
          <w:rFonts w:asciiTheme="minorHAnsi" w:hAnsiTheme="minorHAnsi" w:cstheme="minorHAnsi"/>
        </w:rPr>
        <w:t xml:space="preserve">went on </w:t>
      </w:r>
      <w:r w:rsidR="00866C17">
        <w:rPr>
          <w:rFonts w:asciiTheme="minorHAnsi" w:hAnsiTheme="minorHAnsi" w:cstheme="minorHAnsi"/>
        </w:rPr>
        <w:t xml:space="preserve">the </w:t>
      </w:r>
      <w:r w:rsidRPr="00866C17" w:rsidR="00866C17">
        <w:rPr>
          <w:rFonts w:asciiTheme="minorHAnsi" w:hAnsiTheme="minorHAnsi" w:cstheme="minorHAnsi"/>
        </w:rPr>
        <w:t>China</w:t>
      </w:r>
      <w:r w:rsidRPr="00866C17" w:rsidDel="00866C17" w:rsidR="00866C17">
        <w:rPr>
          <w:rFonts w:asciiTheme="minorHAnsi" w:hAnsiTheme="minorHAnsi" w:cstheme="minorHAnsi"/>
        </w:rPr>
        <w:t xml:space="preserve"> </w:t>
      </w:r>
      <w:r w:rsidRPr="00866C17" w:rsidR="00D24E01">
        <w:rPr>
          <w:rFonts w:asciiTheme="minorHAnsi" w:hAnsiTheme="minorHAnsi" w:cstheme="minorHAnsi"/>
        </w:rPr>
        <w:t>tour with the group</w:t>
      </w:r>
      <w:r w:rsidRPr="00866C17" w:rsidR="00B619E6">
        <w:rPr>
          <w:rFonts w:asciiTheme="minorHAnsi" w:hAnsiTheme="minorHAnsi" w:cstheme="minorHAnsi"/>
        </w:rPr>
        <w:t xml:space="preserve"> in 198</w:t>
      </w:r>
      <w:r w:rsidRPr="00866C17" w:rsidR="00B619E6">
        <w:rPr>
          <w:rFonts w:asciiTheme="minorHAnsi" w:hAnsiTheme="minorHAnsi" w:cstheme="minorHAnsi"/>
          <w:color w:val="000000" w:themeColor="text1"/>
        </w:rPr>
        <w:t>2</w:t>
      </w:r>
      <w:r w:rsidRPr="00866C17" w:rsidR="00B619E6">
        <w:rPr>
          <w:rFonts w:asciiTheme="minorHAnsi" w:hAnsiTheme="minorHAnsi" w:cstheme="minorHAnsi"/>
        </w:rPr>
        <w:t xml:space="preserve">. </w:t>
      </w:r>
      <w:proofErr w:type="spellStart"/>
      <w:r w:rsidRPr="00866C17" w:rsidR="00D24E01">
        <w:rPr>
          <w:rFonts w:asciiTheme="minorHAnsi" w:hAnsiTheme="minorHAnsi" w:cstheme="minorHAnsi"/>
        </w:rPr>
        <w:t>Yancich</w:t>
      </w:r>
      <w:proofErr w:type="spellEnd"/>
      <w:r w:rsidRPr="00866C17" w:rsidR="00B619E6">
        <w:rPr>
          <w:rFonts w:asciiTheme="minorHAnsi" w:hAnsiTheme="minorHAnsi" w:cstheme="minorHAnsi"/>
        </w:rPr>
        <w:t xml:space="preserve"> recalled</w:t>
      </w:r>
      <w:r w:rsidRPr="00866C17" w:rsidR="00E048DA">
        <w:rPr>
          <w:rFonts w:asciiTheme="minorHAnsi" w:hAnsiTheme="minorHAnsi" w:cstheme="minorHAnsi"/>
        </w:rPr>
        <w:t xml:space="preserve"> how Menuhin exposed the young western musicians to world music and instruments</w:t>
      </w:r>
      <w:r w:rsidR="00866C17">
        <w:rPr>
          <w:rFonts w:asciiTheme="minorHAnsi" w:hAnsiTheme="minorHAnsi" w:cstheme="minorHAnsi"/>
        </w:rPr>
        <w:t xml:space="preserve">. A </w:t>
      </w:r>
      <w:r w:rsidRPr="00866C17" w:rsidR="00B619E6">
        <w:rPr>
          <w:rFonts w:asciiTheme="minorHAnsi" w:hAnsiTheme="minorHAnsi" w:cstheme="minorHAnsi"/>
        </w:rPr>
        <w:t>highlight of the trip</w:t>
      </w:r>
      <w:r w:rsidR="00866C17">
        <w:rPr>
          <w:rFonts w:asciiTheme="minorHAnsi" w:hAnsiTheme="minorHAnsi" w:cstheme="minorHAnsi"/>
        </w:rPr>
        <w:t xml:space="preserve"> for her was </w:t>
      </w:r>
      <w:r w:rsidRPr="00866C17" w:rsidR="00B619E6">
        <w:rPr>
          <w:rFonts w:asciiTheme="minorHAnsi" w:hAnsiTheme="minorHAnsi" w:cstheme="minorHAnsi"/>
        </w:rPr>
        <w:t xml:space="preserve">when they went on a boat ride on the beautiful Yangtze </w:t>
      </w:r>
      <w:r w:rsidRPr="00866C17" w:rsidR="00B54DA6">
        <w:rPr>
          <w:rFonts w:asciiTheme="minorHAnsi" w:hAnsiTheme="minorHAnsi" w:cstheme="minorHAnsi"/>
        </w:rPr>
        <w:t>R</w:t>
      </w:r>
      <w:r w:rsidRPr="00866C17" w:rsidR="00B619E6">
        <w:rPr>
          <w:rFonts w:asciiTheme="minorHAnsi" w:hAnsiTheme="minorHAnsi" w:cstheme="minorHAnsi"/>
        </w:rPr>
        <w:t>iver and listened to the “</w:t>
      </w:r>
      <w:r w:rsidRPr="00866C17" w:rsidR="00B619E6">
        <w:rPr>
          <w:rFonts w:asciiTheme="minorHAnsi" w:hAnsiTheme="minorHAnsi" w:cstheme="minorHAnsi"/>
          <w:color w:val="000000"/>
        </w:rPr>
        <w:t>phenomenal”</w:t>
      </w:r>
      <w:r w:rsidRPr="00866C17" w:rsidR="00B619E6">
        <w:rPr>
          <w:rFonts w:asciiTheme="minorHAnsi" w:hAnsiTheme="minorHAnsi" w:cstheme="minorHAnsi"/>
        </w:rPr>
        <w:t xml:space="preserve"> Chinese music students play their traditional instruments</w:t>
      </w:r>
      <w:r w:rsidRPr="00866C17" w:rsidR="00E048DA">
        <w:rPr>
          <w:rFonts w:asciiTheme="minorHAnsi" w:hAnsiTheme="minorHAnsi" w:cstheme="minorHAnsi"/>
        </w:rPr>
        <w:t>.</w:t>
      </w:r>
      <w:r w:rsidR="001A23CF">
        <w:rPr>
          <w:rStyle w:val="FootnoteReference"/>
          <w:rFonts w:asciiTheme="minorHAnsi" w:hAnsiTheme="minorHAnsi" w:cstheme="minorHAnsi"/>
        </w:rPr>
        <w:footnoteReference w:id="28"/>
      </w:r>
      <w:r w:rsidRPr="00866C17" w:rsidR="004D6475">
        <w:rPr>
          <w:rFonts w:asciiTheme="minorHAnsi" w:hAnsiTheme="minorHAnsi" w:cstheme="minorHAnsi"/>
        </w:rPr>
        <w:t xml:space="preserve"> </w:t>
      </w:r>
      <w:r w:rsidRPr="00756F83" w:rsidR="00DC2FBA">
        <w:rPr>
          <w:rFonts w:asciiTheme="minorHAnsi" w:hAnsiTheme="minorHAnsi" w:cstheme="minorHAnsi"/>
          <w:highlight w:val="magenta"/>
        </w:rPr>
        <w:t>&lt;</w:t>
      </w:r>
      <w:r w:rsidRPr="00756F83" w:rsidR="000F7D2B">
        <w:rPr>
          <w:rFonts w:asciiTheme="minorHAnsi" w:hAnsiTheme="minorHAnsi" w:cstheme="minorHAnsi"/>
          <w:highlight w:val="magenta"/>
        </w:rPr>
        <w:t>Image</w:t>
      </w:r>
      <w:r w:rsidR="00756F83">
        <w:rPr>
          <w:rFonts w:asciiTheme="minorHAnsi" w:hAnsiTheme="minorHAnsi" w:cstheme="minorHAnsi"/>
          <w:highlight w:val="magenta"/>
        </w:rPr>
        <w:t>s</w:t>
      </w:r>
      <w:r w:rsidRPr="00756F83" w:rsidR="00FE4692">
        <w:rPr>
          <w:rFonts w:asciiTheme="minorHAnsi" w:hAnsiTheme="minorHAnsi" w:cstheme="minorHAnsi"/>
          <w:highlight w:val="magenta"/>
        </w:rPr>
        <w:t xml:space="preserve"> 5.</w:t>
      </w:r>
      <w:r w:rsidRPr="00756F83" w:rsidR="000F7D2B">
        <w:rPr>
          <w:rFonts w:asciiTheme="minorHAnsi" w:hAnsiTheme="minorHAnsi" w:cstheme="minorHAnsi"/>
          <w:highlight w:val="magenta"/>
        </w:rPr>
        <w:t>7</w:t>
      </w:r>
      <w:r w:rsidRPr="00756F83" w:rsidR="00756F83">
        <w:rPr>
          <w:rFonts w:asciiTheme="minorHAnsi" w:hAnsiTheme="minorHAnsi" w:cstheme="minorHAnsi"/>
          <w:highlight w:val="magenta"/>
        </w:rPr>
        <w:t>&gt;</w:t>
      </w:r>
      <w:r w:rsidR="00756F83">
        <w:rPr>
          <w:rFonts w:asciiTheme="minorHAnsi" w:hAnsiTheme="minorHAnsi" w:cstheme="minorHAnsi"/>
          <w:highlight w:val="magenta"/>
        </w:rPr>
        <w:t xml:space="preserve"> and </w:t>
      </w:r>
      <w:r w:rsidRPr="00756F83" w:rsidR="004F0BD7">
        <w:rPr>
          <w:rFonts w:asciiTheme="minorHAnsi" w:hAnsiTheme="minorHAnsi" w:cstheme="minorHAnsi"/>
          <w:highlight w:val="magenta"/>
        </w:rPr>
        <w:t>5.8</w:t>
      </w:r>
      <w:r w:rsidRPr="00756F83" w:rsidR="00DC2FBA">
        <w:rPr>
          <w:rFonts w:asciiTheme="minorHAnsi" w:hAnsiTheme="minorHAnsi" w:cstheme="minorHAnsi"/>
          <w:highlight w:val="magenta"/>
        </w:rPr>
        <w:t>&gt;</w:t>
      </w:r>
      <w:r w:rsidR="000F7D2B">
        <w:rPr>
          <w:rFonts w:asciiTheme="minorHAnsi" w:hAnsiTheme="minorHAnsi" w:cstheme="minorHAnsi"/>
        </w:rPr>
        <w:t xml:space="preserve"> </w:t>
      </w:r>
      <w:r w:rsidRPr="00866C17" w:rsidR="00B619E6">
        <w:rPr>
          <w:rFonts w:asciiTheme="minorHAnsi" w:hAnsiTheme="minorHAnsi" w:cstheme="minorHAnsi"/>
        </w:rPr>
        <w:t xml:space="preserve">Another </w:t>
      </w:r>
      <w:r w:rsidRPr="00866C17" w:rsidR="00B54DA6">
        <w:rPr>
          <w:rFonts w:asciiTheme="minorHAnsi" w:hAnsiTheme="minorHAnsi" w:cstheme="minorHAnsi"/>
        </w:rPr>
        <w:t xml:space="preserve">ASO </w:t>
      </w:r>
      <w:r w:rsidRPr="00866C17" w:rsidR="00B619E6">
        <w:rPr>
          <w:rFonts w:asciiTheme="minorHAnsi" w:hAnsiTheme="minorHAnsi" w:cstheme="minorHAnsi"/>
        </w:rPr>
        <w:t xml:space="preserve">violinist, </w:t>
      </w:r>
      <w:r w:rsidRPr="00866C17" w:rsidR="009A1EAA">
        <w:rPr>
          <w:rFonts w:asciiTheme="minorHAnsi" w:hAnsiTheme="minorHAnsi" w:eastAsiaTheme="majorEastAsia" w:cstheme="minorHAnsi"/>
        </w:rPr>
        <w:t xml:space="preserve">Christopher </w:t>
      </w:r>
      <w:proofErr w:type="spellStart"/>
      <w:r w:rsidRPr="00866C17" w:rsidR="009A1EAA">
        <w:rPr>
          <w:rFonts w:asciiTheme="minorHAnsi" w:hAnsiTheme="minorHAnsi" w:eastAsiaTheme="majorEastAsia" w:cstheme="minorHAnsi"/>
        </w:rPr>
        <w:t>Pulgram</w:t>
      </w:r>
      <w:proofErr w:type="spellEnd"/>
      <w:r w:rsidR="00866C17">
        <w:rPr>
          <w:rFonts w:asciiTheme="minorHAnsi" w:hAnsiTheme="minorHAnsi" w:eastAsiaTheme="majorEastAsia" w:cstheme="minorHAnsi"/>
        </w:rPr>
        <w:t>,</w:t>
      </w:r>
      <w:r w:rsidRPr="00866C17" w:rsidR="009A1EAA">
        <w:rPr>
          <w:rFonts w:asciiTheme="minorHAnsi" w:hAnsiTheme="minorHAnsi" w:eastAsiaTheme="majorEastAsia" w:cstheme="minorHAnsi"/>
        </w:rPr>
        <w:t xml:space="preserve"> enrolled at the Academy </w:t>
      </w:r>
      <w:r w:rsidRPr="00866C17" w:rsidR="009A1EAA">
        <w:rPr>
          <w:rFonts w:asciiTheme="minorHAnsi" w:hAnsiTheme="minorHAnsi" w:cstheme="minorHAnsi"/>
          <w:color w:val="000000"/>
        </w:rPr>
        <w:t>from 1985</w:t>
      </w:r>
      <w:r w:rsidRPr="00866C17" w:rsidR="00B54DA6">
        <w:rPr>
          <w:rFonts w:asciiTheme="minorHAnsi" w:hAnsiTheme="minorHAnsi" w:cstheme="minorHAnsi"/>
          <w:color w:val="000000"/>
        </w:rPr>
        <w:t xml:space="preserve"> to </w:t>
      </w:r>
      <w:r w:rsidRPr="00866C17" w:rsidR="009A1EAA">
        <w:rPr>
          <w:rFonts w:asciiTheme="minorHAnsi" w:hAnsiTheme="minorHAnsi" w:cstheme="minorHAnsi"/>
          <w:color w:val="000000"/>
        </w:rPr>
        <w:t xml:space="preserve">1987, </w:t>
      </w:r>
      <w:r w:rsidRPr="00866C17" w:rsidR="001C25A9">
        <w:rPr>
          <w:rFonts w:asciiTheme="minorHAnsi" w:hAnsiTheme="minorHAnsi" w:cstheme="minorHAnsi"/>
          <w:color w:val="000000"/>
        </w:rPr>
        <w:t>and he recorded and toured</w:t>
      </w:r>
      <w:r w:rsidRPr="00866C17" w:rsidR="009A1EAA">
        <w:rPr>
          <w:rFonts w:asciiTheme="minorHAnsi" w:hAnsiTheme="minorHAnsi" w:cstheme="minorHAnsi"/>
          <w:color w:val="000000"/>
        </w:rPr>
        <w:t xml:space="preserve"> with </w:t>
      </w:r>
      <w:r w:rsidRPr="00866C17" w:rsidR="001C25A9">
        <w:rPr>
          <w:rFonts w:asciiTheme="minorHAnsi" w:hAnsiTheme="minorHAnsi" w:cstheme="minorHAnsi"/>
          <w:color w:val="000000"/>
        </w:rPr>
        <w:t>Menuhin</w:t>
      </w:r>
      <w:r w:rsidR="00113936">
        <w:rPr>
          <w:rFonts w:asciiTheme="minorHAnsi" w:hAnsiTheme="minorHAnsi" w:cstheme="minorHAnsi"/>
          <w:color w:val="000000"/>
        </w:rPr>
        <w:t xml:space="preserve">. </w:t>
      </w:r>
      <w:proofErr w:type="spellStart"/>
      <w:r w:rsidRPr="00866C17" w:rsidR="001C25A9">
        <w:rPr>
          <w:rFonts w:asciiTheme="minorHAnsi" w:hAnsiTheme="minorHAnsi" w:cstheme="minorHAnsi"/>
          <w:color w:val="000000"/>
        </w:rPr>
        <w:t>Pulgram</w:t>
      </w:r>
      <w:r w:rsidR="00113936">
        <w:rPr>
          <w:rFonts w:asciiTheme="minorHAnsi" w:hAnsiTheme="minorHAnsi" w:cstheme="minorHAnsi"/>
          <w:color w:val="000000"/>
        </w:rPr>
        <w:t>’s</w:t>
      </w:r>
      <w:proofErr w:type="spellEnd"/>
      <w:r w:rsidR="00113936">
        <w:rPr>
          <w:rFonts w:asciiTheme="minorHAnsi" w:hAnsiTheme="minorHAnsi" w:cstheme="minorHAnsi"/>
          <w:color w:val="000000"/>
        </w:rPr>
        <w:t xml:space="preserve"> memories of those two years show how deeply Menuhin had assimilated his yoga practice into his life and work. </w:t>
      </w:r>
      <w:proofErr w:type="spellStart"/>
      <w:r w:rsidR="00113936">
        <w:rPr>
          <w:rFonts w:asciiTheme="minorHAnsi" w:hAnsiTheme="minorHAnsi" w:cstheme="minorHAnsi"/>
          <w:color w:val="000000"/>
        </w:rPr>
        <w:t>Pulgram</w:t>
      </w:r>
      <w:proofErr w:type="spellEnd"/>
      <w:r w:rsidR="00113936">
        <w:rPr>
          <w:rFonts w:asciiTheme="minorHAnsi" w:hAnsiTheme="minorHAnsi" w:cstheme="minorHAnsi"/>
          <w:color w:val="000000"/>
        </w:rPr>
        <w:t xml:space="preserve"> recounted </w:t>
      </w:r>
      <w:r w:rsidRPr="00866C17" w:rsidR="001C25A9">
        <w:rPr>
          <w:rFonts w:asciiTheme="minorHAnsi" w:hAnsiTheme="minorHAnsi" w:eastAsiaTheme="majorEastAsia" w:cstheme="minorHAnsi"/>
        </w:rPr>
        <w:t>seeing</w:t>
      </w:r>
      <w:r w:rsidRPr="00866C17">
        <w:rPr>
          <w:rFonts w:asciiTheme="minorHAnsi" w:hAnsiTheme="minorHAnsi" w:cstheme="minorHAnsi"/>
        </w:rPr>
        <w:t xml:space="preserve"> Menuhin practice yoga</w:t>
      </w:r>
      <w:r w:rsidRPr="00866C17" w:rsidR="009A1EAA">
        <w:rPr>
          <w:rFonts w:asciiTheme="minorHAnsi" w:hAnsiTheme="minorHAnsi" w:cstheme="minorHAnsi"/>
        </w:rPr>
        <w:t>,</w:t>
      </w:r>
      <w:r w:rsidRPr="00866C17">
        <w:rPr>
          <w:rFonts w:asciiTheme="minorHAnsi" w:hAnsiTheme="minorHAnsi" w:cstheme="minorHAnsi"/>
        </w:rPr>
        <w:t xml:space="preserve"> </w:t>
      </w:r>
      <w:r w:rsidRPr="00866C17" w:rsidR="009A1EAA">
        <w:rPr>
          <w:rFonts w:asciiTheme="minorHAnsi" w:hAnsiTheme="minorHAnsi" w:cstheme="minorHAnsi"/>
        </w:rPr>
        <w:t xml:space="preserve">how </w:t>
      </w:r>
      <w:r w:rsidR="00866C17">
        <w:rPr>
          <w:rFonts w:asciiTheme="minorHAnsi" w:hAnsiTheme="minorHAnsi" w:cstheme="minorHAnsi"/>
        </w:rPr>
        <w:t>the maestro</w:t>
      </w:r>
      <w:r w:rsidRPr="00866C17" w:rsidR="00866C17">
        <w:rPr>
          <w:rFonts w:asciiTheme="minorHAnsi" w:hAnsiTheme="minorHAnsi" w:cstheme="minorHAnsi"/>
        </w:rPr>
        <w:t xml:space="preserve"> </w:t>
      </w:r>
      <w:r w:rsidRPr="00866C17" w:rsidR="009A1EAA">
        <w:rPr>
          <w:rFonts w:asciiTheme="minorHAnsi" w:hAnsiTheme="minorHAnsi" w:cstheme="minorHAnsi"/>
          <w:color w:val="000000"/>
        </w:rPr>
        <w:t>recommended it to all of the students</w:t>
      </w:r>
      <w:r w:rsidRPr="00866C17" w:rsidR="001C25A9">
        <w:rPr>
          <w:rFonts w:asciiTheme="minorHAnsi" w:hAnsiTheme="minorHAnsi" w:cstheme="minorHAnsi"/>
          <w:color w:val="000000"/>
        </w:rPr>
        <w:t>,</w:t>
      </w:r>
      <w:r w:rsidRPr="00866C17" w:rsidR="009A1EAA">
        <w:rPr>
          <w:rFonts w:asciiTheme="minorHAnsi" w:hAnsiTheme="minorHAnsi" w:cstheme="minorHAnsi"/>
          <w:color w:val="000000"/>
        </w:rPr>
        <w:t xml:space="preserve"> and </w:t>
      </w:r>
      <w:r w:rsidRPr="00866C17" w:rsidR="001C25A9">
        <w:rPr>
          <w:rFonts w:asciiTheme="minorHAnsi" w:hAnsiTheme="minorHAnsi" w:cstheme="minorHAnsi"/>
          <w:color w:val="000000"/>
        </w:rPr>
        <w:t xml:space="preserve">how he </w:t>
      </w:r>
      <w:r w:rsidRPr="00866C17" w:rsidR="009A1EAA">
        <w:rPr>
          <w:rFonts w:asciiTheme="minorHAnsi" w:hAnsiTheme="minorHAnsi" w:cstheme="minorHAnsi"/>
          <w:color w:val="000000"/>
        </w:rPr>
        <w:t>discussed its concepts and application.</w:t>
      </w:r>
      <w:r w:rsidRPr="00866C17" w:rsidR="009A1EAA">
        <w:rPr>
          <w:rFonts w:asciiTheme="minorHAnsi" w:hAnsiTheme="minorHAnsi" w:cstheme="minorHAnsi"/>
        </w:rPr>
        <w:t xml:space="preserve"> </w:t>
      </w:r>
      <w:proofErr w:type="spellStart"/>
      <w:r w:rsidRPr="00866C17" w:rsidR="00E048DA">
        <w:rPr>
          <w:rFonts w:asciiTheme="minorHAnsi" w:hAnsiTheme="minorHAnsi" w:cstheme="minorHAnsi"/>
        </w:rPr>
        <w:t>Pulgram</w:t>
      </w:r>
      <w:proofErr w:type="spellEnd"/>
      <w:r w:rsidRPr="00866C17" w:rsidR="00E048DA">
        <w:rPr>
          <w:rFonts w:asciiTheme="minorHAnsi" w:hAnsiTheme="minorHAnsi" w:cstheme="minorHAnsi"/>
        </w:rPr>
        <w:t xml:space="preserve"> </w:t>
      </w:r>
      <w:r w:rsidR="00113936">
        <w:rPr>
          <w:rFonts w:asciiTheme="minorHAnsi" w:hAnsiTheme="minorHAnsi" w:cstheme="minorHAnsi"/>
        </w:rPr>
        <w:t xml:space="preserve">also </w:t>
      </w:r>
      <w:r w:rsidRPr="00866C17" w:rsidR="00E048DA">
        <w:rPr>
          <w:rFonts w:asciiTheme="minorHAnsi" w:hAnsiTheme="minorHAnsi" w:eastAsiaTheme="majorEastAsia" w:cstheme="minorHAnsi"/>
        </w:rPr>
        <w:t>recalled</w:t>
      </w:r>
      <w:r w:rsidRPr="00866C17" w:rsidR="00E048DA">
        <w:rPr>
          <w:rFonts w:asciiTheme="minorHAnsi" w:hAnsiTheme="minorHAnsi" w:cstheme="minorHAnsi"/>
        </w:rPr>
        <w:t xml:space="preserve"> how </w:t>
      </w:r>
      <w:r w:rsidRPr="00866C17">
        <w:rPr>
          <w:rFonts w:asciiTheme="minorHAnsi" w:hAnsiTheme="minorHAnsi" w:cstheme="minorHAnsi"/>
        </w:rPr>
        <w:t xml:space="preserve">Menuhin taught </w:t>
      </w:r>
      <w:r w:rsidRPr="00866C17" w:rsidR="00B54DA6">
        <w:rPr>
          <w:rFonts w:asciiTheme="minorHAnsi" w:hAnsiTheme="minorHAnsi" w:cstheme="minorHAnsi"/>
        </w:rPr>
        <w:t>the Academy residents</w:t>
      </w:r>
      <w:r w:rsidRPr="00866C17">
        <w:rPr>
          <w:rFonts w:asciiTheme="minorHAnsi" w:hAnsiTheme="minorHAnsi" w:cstheme="minorHAnsi"/>
        </w:rPr>
        <w:t xml:space="preserve"> not only how to play music but also how to be thoughtful and compassionate musician</w:t>
      </w:r>
      <w:r w:rsidRPr="00866C17" w:rsidR="00364007">
        <w:rPr>
          <w:rFonts w:asciiTheme="minorHAnsi" w:hAnsiTheme="minorHAnsi" w:cstheme="minorHAnsi"/>
        </w:rPr>
        <w:t>s</w:t>
      </w:r>
      <w:r w:rsidRPr="00866C17">
        <w:rPr>
          <w:rFonts w:asciiTheme="minorHAnsi" w:hAnsiTheme="minorHAnsi" w:cstheme="minorHAnsi"/>
        </w:rPr>
        <w:t>:</w:t>
      </w:r>
    </w:p>
    <w:p w:rsidRPr="00B340C1" w:rsidR="009A1EAA" w:rsidP="008A4ED4" w:rsidRDefault="009A1EAA" w14:paraId="1753EA02" w14:textId="77777777">
      <w:pPr>
        <w:spacing w:line="480" w:lineRule="auto"/>
        <w:rPr>
          <w:rFonts w:asciiTheme="minorHAnsi" w:hAnsiTheme="minorHAnsi" w:cstheme="minorHAnsi"/>
        </w:rPr>
      </w:pPr>
    </w:p>
    <w:p w:rsidRPr="00B340C1" w:rsidR="00820175" w:rsidP="008A4ED4" w:rsidRDefault="00820175" w14:paraId="46990491" w14:textId="23D30112">
      <w:pPr>
        <w:spacing w:line="480" w:lineRule="auto"/>
        <w:ind w:left="720"/>
        <w:rPr>
          <w:rFonts w:asciiTheme="minorHAnsi" w:hAnsiTheme="minorHAnsi" w:cstheme="minorHAnsi"/>
        </w:rPr>
      </w:pPr>
      <w:r w:rsidRPr="001C25A9">
        <w:rPr>
          <w:rFonts w:asciiTheme="minorHAnsi" w:hAnsiTheme="minorHAnsi" w:cstheme="minorHAnsi"/>
        </w:rPr>
        <w:lastRenderedPageBreak/>
        <w:t>“What was amazing about Menuhin was that the music was so personal to him. He really wanted us all to know what being an artist was</w:t>
      </w:r>
      <w:r w:rsidR="00B54DA6">
        <w:rPr>
          <w:rFonts w:asciiTheme="minorHAnsi" w:hAnsiTheme="minorHAnsi" w:cstheme="minorHAnsi"/>
        </w:rPr>
        <w:t>; w</w:t>
      </w:r>
      <w:r w:rsidRPr="001C25A9">
        <w:rPr>
          <w:rFonts w:asciiTheme="minorHAnsi" w:hAnsiTheme="minorHAnsi" w:cstheme="minorHAnsi"/>
        </w:rPr>
        <w:t>hat a privilege it was and what our responsibilities were</w:t>
      </w:r>
      <w:r w:rsidR="00B54DA6">
        <w:rPr>
          <w:rFonts w:asciiTheme="minorHAnsi" w:hAnsiTheme="minorHAnsi" w:cstheme="minorHAnsi"/>
        </w:rPr>
        <w:t xml:space="preserve">; </w:t>
      </w:r>
      <w:r w:rsidRPr="001C25A9">
        <w:rPr>
          <w:rFonts w:asciiTheme="minorHAnsi" w:hAnsiTheme="minorHAnsi" w:cstheme="minorHAnsi"/>
        </w:rPr>
        <w:t>that we were all ambassadors when we would be going from one country to the next</w:t>
      </w:r>
      <w:r w:rsidR="00B54DA6">
        <w:rPr>
          <w:rFonts w:asciiTheme="minorHAnsi" w:hAnsiTheme="minorHAnsi" w:cstheme="minorHAnsi"/>
        </w:rPr>
        <w:t>;</w:t>
      </w:r>
      <w:r w:rsidRPr="001C25A9">
        <w:rPr>
          <w:rFonts w:asciiTheme="minorHAnsi" w:hAnsiTheme="minorHAnsi" w:cstheme="minorHAnsi"/>
        </w:rPr>
        <w:t xml:space="preserve"> that we would not be playing </w:t>
      </w:r>
      <w:r w:rsidR="00B54DA6">
        <w:rPr>
          <w:rFonts w:asciiTheme="minorHAnsi" w:hAnsiTheme="minorHAnsi" w:cstheme="minorHAnsi"/>
        </w:rPr>
        <w:t xml:space="preserve">just </w:t>
      </w:r>
      <w:r w:rsidRPr="001C25A9">
        <w:rPr>
          <w:rFonts w:asciiTheme="minorHAnsi" w:hAnsiTheme="minorHAnsi" w:cstheme="minorHAnsi"/>
        </w:rPr>
        <w:t>notes but expressing this thing that we all shared as human beings. He thought it was our duty to work toward greater understanding and compassion.”</w:t>
      </w:r>
      <w:r w:rsidR="001A23CF">
        <w:rPr>
          <w:rStyle w:val="FootnoteReference"/>
          <w:rFonts w:asciiTheme="minorHAnsi" w:hAnsiTheme="minorHAnsi" w:cstheme="minorHAnsi"/>
        </w:rPr>
        <w:footnoteReference w:id="29"/>
      </w:r>
      <w:r w:rsidRPr="001C25A9">
        <w:rPr>
          <w:rFonts w:asciiTheme="minorHAnsi" w:hAnsiTheme="minorHAnsi" w:cstheme="minorHAnsi"/>
        </w:rPr>
        <w:t xml:space="preserve"> </w:t>
      </w:r>
    </w:p>
    <w:p w:rsidR="00B54DA6" w:rsidP="008A4ED4" w:rsidRDefault="00B54DA6" w14:paraId="6A27D0DA" w14:textId="77777777">
      <w:pPr>
        <w:spacing w:line="480" w:lineRule="auto"/>
        <w:rPr>
          <w:rFonts w:asciiTheme="minorHAnsi" w:hAnsiTheme="minorHAnsi" w:eastAsiaTheme="majorEastAsia" w:cstheme="minorHAnsi"/>
          <w:bCs/>
          <w:u w:val="single"/>
        </w:rPr>
      </w:pPr>
    </w:p>
    <w:p w:rsidR="008E5AD5" w:rsidP="00271C1F" w:rsidRDefault="00F473A0" w14:paraId="5F00B8C5" w14:textId="3039E8DE">
      <w:pPr>
        <w:pStyle w:val="Heading3"/>
      </w:pPr>
      <w:r w:rsidRPr="00956BCE">
        <w:t>Menuhin’s</w:t>
      </w:r>
      <w:r w:rsidRPr="00956BCE" w:rsidR="00DB094E">
        <w:t xml:space="preserve"> Books and Videos on Violin-Playing</w:t>
      </w:r>
      <w:r w:rsidRPr="00956BCE" w:rsidR="00905014">
        <w:t xml:space="preserve"> </w:t>
      </w:r>
      <w:r w:rsidRPr="00956BCE" w:rsidR="00E35FE1">
        <w:rPr>
          <w:b/>
          <w:color w:val="FF0000"/>
        </w:rPr>
        <w:t xml:space="preserve"> </w:t>
      </w:r>
    </w:p>
    <w:p w:rsidR="00AC6350" w:rsidP="008A4ED4" w:rsidRDefault="00AC6350" w14:paraId="45C9D0E6" w14:textId="6A5FE67D">
      <w:pPr>
        <w:spacing w:line="480" w:lineRule="auto"/>
        <w:rPr>
          <w:rFonts w:asciiTheme="minorHAnsi" w:hAnsiTheme="minorHAnsi" w:eastAsiaTheme="majorEastAsia" w:cstheme="minorHAnsi"/>
        </w:rPr>
      </w:pPr>
    </w:p>
    <w:p w:rsidRPr="000128E1" w:rsidR="00AC6350" w:rsidP="000128E1" w:rsidRDefault="008E5AD5" w14:paraId="4E493261" w14:textId="306DE7EA">
      <w:pPr>
        <w:spacing w:line="480" w:lineRule="auto"/>
        <w:ind w:firstLine="720"/>
        <w:rPr>
          <w:rFonts w:asciiTheme="minorHAnsi" w:hAnsiTheme="minorHAnsi" w:eastAsiaTheme="majorEastAsia" w:cstheme="minorHAnsi"/>
        </w:rPr>
      </w:pPr>
      <w:r>
        <w:rPr>
          <w:rFonts w:asciiTheme="minorHAnsi" w:hAnsiTheme="minorHAnsi" w:eastAsiaTheme="majorEastAsia" w:cstheme="minorHAnsi"/>
        </w:rPr>
        <w:t xml:space="preserve">As </w:t>
      </w:r>
      <w:r w:rsidR="00375EAB">
        <w:rPr>
          <w:rFonts w:asciiTheme="minorHAnsi" w:hAnsiTheme="minorHAnsi" w:eastAsiaTheme="majorEastAsia" w:cstheme="minorHAnsi"/>
        </w:rPr>
        <w:t>Menuhin integrat</w:t>
      </w:r>
      <w:r>
        <w:rPr>
          <w:rFonts w:asciiTheme="minorHAnsi" w:hAnsiTheme="minorHAnsi" w:eastAsiaTheme="majorEastAsia" w:cstheme="minorHAnsi"/>
        </w:rPr>
        <w:t xml:space="preserve">ed yoga into his study and practice of </w:t>
      </w:r>
      <w:r>
        <w:rPr>
          <w:rFonts w:asciiTheme="minorHAnsi" w:hAnsiTheme="minorHAnsi" w:eastAsiaTheme="majorEastAsia" w:cstheme="minorHAnsi"/>
          <w:bCs/>
          <w:color w:val="000000" w:themeColor="text1"/>
        </w:rPr>
        <w:t xml:space="preserve">violin playing and teaching, he captured his approach in two important books, </w:t>
      </w:r>
      <w:r w:rsidRPr="000128E1">
        <w:rPr>
          <w:rFonts w:asciiTheme="minorHAnsi" w:hAnsiTheme="minorHAnsi" w:eastAsiaTheme="majorEastAsia" w:cstheme="minorHAnsi"/>
          <w:i/>
          <w:iCs/>
          <w:color w:val="000000" w:themeColor="text1"/>
        </w:rPr>
        <w:t xml:space="preserve">Violin: Six Lessons with Yehudi Menuhin </w:t>
      </w:r>
      <w:r w:rsidRPr="000128E1">
        <w:rPr>
          <w:rFonts w:asciiTheme="minorHAnsi" w:hAnsiTheme="minorHAnsi" w:eastAsiaTheme="majorEastAsia" w:cstheme="minorHAnsi"/>
          <w:color w:val="000000" w:themeColor="text1"/>
        </w:rPr>
        <w:t xml:space="preserve">(1971) and </w:t>
      </w:r>
      <w:r w:rsidRPr="000128E1">
        <w:rPr>
          <w:rFonts w:asciiTheme="minorHAnsi" w:hAnsiTheme="minorHAnsi" w:eastAsiaTheme="majorEastAsia" w:cstheme="minorHAnsi"/>
          <w:i/>
          <w:iCs/>
          <w:color w:val="000000" w:themeColor="text1"/>
        </w:rPr>
        <w:t>Life Class</w:t>
      </w:r>
      <w:r w:rsidRPr="000128E1">
        <w:rPr>
          <w:rFonts w:asciiTheme="minorHAnsi" w:hAnsiTheme="minorHAnsi" w:eastAsiaTheme="majorEastAsia" w:cstheme="minorHAnsi"/>
          <w:color w:val="000000" w:themeColor="text1"/>
        </w:rPr>
        <w:t xml:space="preserve"> (</w:t>
      </w:r>
      <w:r w:rsidRPr="000128E1">
        <w:rPr>
          <w:rFonts w:asciiTheme="minorHAnsi" w:hAnsiTheme="minorHAnsi" w:eastAsiaTheme="majorEastAsia" w:cstheme="minorHAnsi"/>
          <w:i/>
          <w:iCs/>
          <w:color w:val="000000" w:themeColor="text1"/>
        </w:rPr>
        <w:t xml:space="preserve">The </w:t>
      </w:r>
      <w:proofErr w:type="spellStart"/>
      <w:r w:rsidRPr="000128E1">
        <w:rPr>
          <w:rFonts w:asciiTheme="minorHAnsi" w:hAnsiTheme="minorHAnsi" w:eastAsiaTheme="majorEastAsia" w:cstheme="minorHAnsi"/>
          <w:i/>
          <w:iCs/>
          <w:color w:val="000000" w:themeColor="text1"/>
        </w:rPr>
        <w:t>Compleat</w:t>
      </w:r>
      <w:proofErr w:type="spellEnd"/>
      <w:r w:rsidRPr="000128E1">
        <w:rPr>
          <w:rFonts w:asciiTheme="minorHAnsi" w:hAnsiTheme="minorHAnsi" w:eastAsiaTheme="majorEastAsia" w:cstheme="minorHAnsi"/>
          <w:i/>
          <w:iCs/>
          <w:color w:val="000000" w:themeColor="text1"/>
        </w:rPr>
        <w:t xml:space="preserve"> Violinist</w:t>
      </w:r>
      <w:r w:rsidRPr="000128E1">
        <w:rPr>
          <w:rFonts w:asciiTheme="minorHAnsi" w:hAnsiTheme="minorHAnsi" w:eastAsiaTheme="majorEastAsia" w:cstheme="minorHAnsi"/>
          <w:color w:val="000000" w:themeColor="text1"/>
        </w:rPr>
        <w:t xml:space="preserve">): </w:t>
      </w:r>
      <w:r w:rsidRPr="000128E1">
        <w:rPr>
          <w:rFonts w:asciiTheme="minorHAnsi" w:hAnsiTheme="minorHAnsi" w:eastAsiaTheme="majorEastAsia" w:cstheme="minorHAnsi"/>
          <w:i/>
          <w:iCs/>
          <w:color w:val="000000" w:themeColor="text1"/>
        </w:rPr>
        <w:t xml:space="preserve">Thoughts, exercises, reflections of an itinerant violinist </w:t>
      </w:r>
      <w:r w:rsidRPr="000128E1">
        <w:rPr>
          <w:rFonts w:asciiTheme="minorHAnsi" w:hAnsiTheme="minorHAnsi" w:eastAsiaTheme="majorEastAsia" w:cstheme="minorHAnsi"/>
          <w:color w:val="000000" w:themeColor="text1"/>
        </w:rPr>
        <w:t xml:space="preserve">(1986). </w:t>
      </w:r>
      <w:r w:rsidR="000128E1">
        <w:rPr>
          <w:rFonts w:asciiTheme="minorHAnsi" w:hAnsiTheme="minorHAnsi" w:eastAsiaTheme="majorEastAsia" w:cstheme="minorHAnsi"/>
          <w:color w:val="000000" w:themeColor="text1"/>
        </w:rPr>
        <w:t>Discussed in detail below, b</w:t>
      </w:r>
      <w:r w:rsidRPr="000128E1">
        <w:rPr>
          <w:rFonts w:asciiTheme="minorHAnsi" w:hAnsiTheme="minorHAnsi" w:eastAsiaTheme="majorEastAsia" w:cstheme="minorHAnsi"/>
          <w:color w:val="000000" w:themeColor="text1"/>
        </w:rPr>
        <w:t xml:space="preserve">oth </w:t>
      </w:r>
      <w:r w:rsidR="000128E1">
        <w:rPr>
          <w:rFonts w:asciiTheme="minorHAnsi" w:hAnsiTheme="minorHAnsi" w:eastAsiaTheme="majorEastAsia" w:cstheme="minorHAnsi"/>
          <w:color w:val="000000" w:themeColor="text1"/>
        </w:rPr>
        <w:t xml:space="preserve">books </w:t>
      </w:r>
      <w:r w:rsidR="0054215B">
        <w:rPr>
          <w:rFonts w:asciiTheme="minorHAnsi" w:hAnsiTheme="minorHAnsi" w:eastAsiaTheme="majorEastAsia" w:cstheme="minorHAnsi"/>
          <w:color w:val="000000" w:themeColor="text1"/>
        </w:rPr>
        <w:t xml:space="preserve">explicitly </w:t>
      </w:r>
      <w:r w:rsidRPr="000128E1">
        <w:rPr>
          <w:rFonts w:asciiTheme="minorHAnsi" w:hAnsiTheme="minorHAnsi" w:eastAsiaTheme="majorEastAsia" w:cstheme="minorHAnsi"/>
          <w:color w:val="000000" w:themeColor="text1"/>
        </w:rPr>
        <w:t xml:space="preserve">display </w:t>
      </w:r>
      <w:r w:rsidR="0054215B">
        <w:rPr>
          <w:rFonts w:asciiTheme="minorHAnsi" w:hAnsiTheme="minorHAnsi" w:eastAsiaTheme="majorEastAsia" w:cstheme="minorHAnsi"/>
          <w:color w:val="000000" w:themeColor="text1"/>
        </w:rPr>
        <w:t>the</w:t>
      </w:r>
      <w:r w:rsidRPr="000128E1" w:rsidR="0054215B">
        <w:rPr>
          <w:rFonts w:asciiTheme="minorHAnsi" w:hAnsiTheme="minorHAnsi" w:eastAsiaTheme="majorEastAsia" w:cstheme="minorHAnsi"/>
          <w:color w:val="000000" w:themeColor="text1"/>
        </w:rPr>
        <w:t xml:space="preserve"> </w:t>
      </w:r>
      <w:r w:rsidRPr="000128E1">
        <w:rPr>
          <w:rFonts w:asciiTheme="minorHAnsi" w:hAnsiTheme="minorHAnsi" w:eastAsiaTheme="majorEastAsia" w:cstheme="minorHAnsi"/>
          <w:color w:val="000000" w:themeColor="text1"/>
        </w:rPr>
        <w:t xml:space="preserve">strong </w:t>
      </w:r>
      <w:r w:rsidRPr="000128E1" w:rsidR="000128E1">
        <w:rPr>
          <w:rFonts w:asciiTheme="minorHAnsi" w:hAnsiTheme="minorHAnsi" w:eastAsiaTheme="majorEastAsia" w:cstheme="minorHAnsi"/>
          <w:color w:val="000000" w:themeColor="text1"/>
        </w:rPr>
        <w:t xml:space="preserve">influence </w:t>
      </w:r>
      <w:r w:rsidR="000128E1">
        <w:rPr>
          <w:rFonts w:asciiTheme="minorHAnsi" w:hAnsiTheme="minorHAnsi" w:eastAsiaTheme="majorEastAsia" w:cstheme="minorHAnsi"/>
          <w:color w:val="000000" w:themeColor="text1"/>
        </w:rPr>
        <w:t xml:space="preserve">of Menuhin’s </w:t>
      </w:r>
      <w:r w:rsidRPr="000128E1">
        <w:rPr>
          <w:rFonts w:asciiTheme="minorHAnsi" w:hAnsiTheme="minorHAnsi" w:eastAsiaTheme="majorEastAsia" w:cstheme="minorHAnsi"/>
          <w:color w:val="000000" w:themeColor="text1"/>
        </w:rPr>
        <w:t xml:space="preserve">yoga </w:t>
      </w:r>
      <w:r w:rsidR="000128E1">
        <w:rPr>
          <w:rFonts w:asciiTheme="minorHAnsi" w:hAnsiTheme="minorHAnsi" w:eastAsiaTheme="majorEastAsia" w:cstheme="minorHAnsi"/>
          <w:color w:val="000000" w:themeColor="text1"/>
        </w:rPr>
        <w:t xml:space="preserve">practice </w:t>
      </w:r>
      <w:r w:rsidRPr="000128E1">
        <w:rPr>
          <w:rFonts w:asciiTheme="minorHAnsi" w:hAnsiTheme="minorHAnsi" w:eastAsiaTheme="majorEastAsia" w:cstheme="minorHAnsi"/>
          <w:color w:val="000000" w:themeColor="text1"/>
        </w:rPr>
        <w:t>in all three realms of body, mind, and spiri</w:t>
      </w:r>
      <w:r w:rsidR="000128E1">
        <w:rPr>
          <w:rFonts w:asciiTheme="minorHAnsi" w:hAnsiTheme="minorHAnsi" w:eastAsiaTheme="majorEastAsia" w:cstheme="minorHAnsi"/>
          <w:color w:val="000000" w:themeColor="text1"/>
        </w:rPr>
        <w:t xml:space="preserve">t. </w:t>
      </w:r>
      <w:r w:rsidR="008D0B29">
        <w:rPr>
          <w:rFonts w:asciiTheme="minorHAnsi" w:hAnsiTheme="minorHAnsi" w:eastAsiaTheme="majorEastAsia" w:cstheme="minorHAnsi"/>
          <w:color w:val="000000" w:themeColor="text1"/>
        </w:rPr>
        <w:t>They perhaps most clearly exemplify how yoga impacted</w:t>
      </w:r>
      <w:r w:rsidRPr="008D0B29" w:rsidR="008D0B29">
        <w:rPr>
          <w:rFonts w:asciiTheme="minorHAnsi" w:hAnsiTheme="minorHAnsi" w:eastAsiaTheme="majorEastAsia" w:cstheme="minorHAnsi"/>
          <w:color w:val="000000" w:themeColor="text1"/>
        </w:rPr>
        <w:t xml:space="preserve"> </w:t>
      </w:r>
      <w:r w:rsidR="008D0B29">
        <w:rPr>
          <w:rFonts w:asciiTheme="minorHAnsi" w:hAnsiTheme="minorHAnsi" w:eastAsiaTheme="majorEastAsia" w:cstheme="minorHAnsi"/>
          <w:color w:val="000000" w:themeColor="text1"/>
        </w:rPr>
        <w:t xml:space="preserve">Menuhin’s </w:t>
      </w:r>
      <w:r w:rsidRPr="000128E1" w:rsidR="008D0B29">
        <w:rPr>
          <w:rFonts w:asciiTheme="minorHAnsi" w:hAnsiTheme="minorHAnsi" w:eastAsiaTheme="majorEastAsia" w:cstheme="minorHAnsi"/>
          <w:color w:val="000000" w:themeColor="text1"/>
        </w:rPr>
        <w:t>approach to violin technique and pedagogy</w:t>
      </w:r>
      <w:r w:rsidR="008D0B29">
        <w:rPr>
          <w:rFonts w:asciiTheme="minorHAnsi" w:hAnsiTheme="minorHAnsi" w:eastAsiaTheme="majorEastAsia" w:cstheme="minorHAnsi"/>
          <w:color w:val="000000" w:themeColor="text1"/>
        </w:rPr>
        <w:t xml:space="preserve">, and even his musical life more broadly.  </w:t>
      </w:r>
    </w:p>
    <w:p w:rsidRPr="00D31EB5" w:rsidR="00DF7F03" w:rsidP="000128E1" w:rsidRDefault="000128E1" w14:paraId="63500DE6" w14:textId="2D65964E">
      <w:pPr>
        <w:spacing w:line="480" w:lineRule="auto"/>
        <w:rPr>
          <w:rFonts w:asciiTheme="minorHAnsi" w:hAnsiTheme="minorHAnsi" w:eastAsiaTheme="majorEastAsia" w:cstheme="minorHAnsi"/>
          <w:iCs/>
          <w:color w:val="000000" w:themeColor="text1"/>
        </w:rPr>
      </w:pPr>
      <w:r>
        <w:rPr>
          <w:rFonts w:asciiTheme="minorHAnsi" w:hAnsiTheme="minorHAnsi" w:eastAsiaTheme="majorEastAsia" w:cstheme="minorHAnsi"/>
          <w:color w:val="000000" w:themeColor="text1"/>
        </w:rPr>
        <w:tab/>
      </w:r>
      <w:r w:rsidR="0054215B">
        <w:rPr>
          <w:rFonts w:asciiTheme="minorHAnsi" w:hAnsiTheme="minorHAnsi" w:eastAsiaTheme="majorEastAsia" w:cstheme="minorHAnsi"/>
          <w:color w:val="000000" w:themeColor="text1"/>
        </w:rPr>
        <w:t xml:space="preserve">Like his </w:t>
      </w:r>
      <w:r w:rsidRPr="00B340C1" w:rsidR="0054215B">
        <w:rPr>
          <w:rFonts w:asciiTheme="minorHAnsi" w:hAnsiTheme="minorHAnsi" w:eastAsiaTheme="majorEastAsia" w:cstheme="minorHAnsi"/>
          <w:color w:val="000000" w:themeColor="text1"/>
        </w:rPr>
        <w:t>yoga guru B.K.S. Iyenga</w:t>
      </w:r>
      <w:r w:rsidR="0054215B">
        <w:rPr>
          <w:rFonts w:asciiTheme="minorHAnsi" w:hAnsiTheme="minorHAnsi" w:eastAsiaTheme="majorEastAsia" w:cstheme="minorHAnsi"/>
          <w:color w:val="000000" w:themeColor="text1"/>
        </w:rPr>
        <w:t>r</w:t>
      </w:r>
      <w:r w:rsidRPr="0054215B" w:rsidR="0054215B">
        <w:rPr>
          <w:rFonts w:asciiTheme="minorHAnsi" w:hAnsiTheme="minorHAnsi" w:eastAsiaTheme="majorEastAsia" w:cstheme="minorHAnsi"/>
          <w:color w:val="000000" w:themeColor="text1"/>
        </w:rPr>
        <w:t xml:space="preserve"> </w:t>
      </w:r>
      <w:r w:rsidRPr="00B340C1" w:rsidR="0054215B">
        <w:rPr>
          <w:rFonts w:asciiTheme="minorHAnsi" w:hAnsiTheme="minorHAnsi" w:eastAsiaTheme="majorEastAsia" w:cstheme="minorHAnsi"/>
          <w:color w:val="000000" w:themeColor="text1"/>
        </w:rPr>
        <w:t>developed a teaching method that instructs the student with clear actions to achieve body alignment and mastery of</w:t>
      </w:r>
      <w:r w:rsidRPr="00B340C1" w:rsidR="0054215B">
        <w:rPr>
          <w:rFonts w:asciiTheme="minorHAnsi" w:hAnsiTheme="minorHAnsi" w:eastAsiaTheme="majorEastAsia" w:cstheme="minorHAnsi"/>
          <w:i/>
          <w:color w:val="000000" w:themeColor="text1"/>
        </w:rPr>
        <w:t xml:space="preserve"> asana</w:t>
      </w:r>
      <w:r w:rsidR="0054215B">
        <w:rPr>
          <w:rFonts w:asciiTheme="minorHAnsi" w:hAnsiTheme="minorHAnsi" w:eastAsiaTheme="majorEastAsia" w:cstheme="minorHAnsi"/>
          <w:i/>
          <w:color w:val="000000" w:themeColor="text1"/>
        </w:rPr>
        <w:t xml:space="preserve"> </w:t>
      </w:r>
      <w:r w:rsidRPr="00B340C1" w:rsidR="0054215B">
        <w:rPr>
          <w:rFonts w:asciiTheme="minorHAnsi" w:hAnsiTheme="minorHAnsi" w:eastAsiaTheme="majorEastAsia" w:cstheme="minorHAnsi"/>
        </w:rPr>
        <w:t>(</w:t>
      </w:r>
      <w:r w:rsidR="0054215B">
        <w:rPr>
          <w:rFonts w:asciiTheme="minorHAnsi" w:hAnsiTheme="minorHAnsi" w:cstheme="minorHAnsi"/>
        </w:rPr>
        <w:t>yoga</w:t>
      </w:r>
      <w:r w:rsidRPr="00B340C1" w:rsidR="0054215B">
        <w:rPr>
          <w:rFonts w:asciiTheme="minorHAnsi" w:hAnsiTheme="minorHAnsi" w:eastAsiaTheme="majorEastAsia" w:cstheme="minorHAnsi"/>
        </w:rPr>
        <w:t xml:space="preserve"> posture)</w:t>
      </w:r>
      <w:r w:rsidRPr="00B340C1" w:rsidR="0054215B">
        <w:rPr>
          <w:rFonts w:asciiTheme="minorHAnsi" w:hAnsiTheme="minorHAnsi" w:eastAsiaTheme="majorEastAsia" w:cstheme="minorHAnsi"/>
          <w:color w:val="000000" w:themeColor="text1"/>
        </w:rPr>
        <w:t>, Menuhin emphasized exact and detailed instructions for the “</w:t>
      </w:r>
      <w:r w:rsidR="0054215B">
        <w:rPr>
          <w:rFonts w:asciiTheme="minorHAnsi" w:hAnsiTheme="minorHAnsi" w:eastAsiaTheme="majorEastAsia" w:cstheme="minorHAnsi"/>
          <w:color w:val="000000" w:themeColor="text1"/>
        </w:rPr>
        <w:t>e</w:t>
      </w:r>
      <w:r w:rsidRPr="00B340C1" w:rsidR="0054215B">
        <w:rPr>
          <w:rFonts w:asciiTheme="minorHAnsi" w:hAnsiTheme="minorHAnsi" w:eastAsiaTheme="majorEastAsia" w:cstheme="minorHAnsi"/>
          <w:color w:val="000000" w:themeColor="text1"/>
        </w:rPr>
        <w:t xml:space="preserve">xercises” in his pedagogy to prepare the student’s body to master a solid </w:t>
      </w:r>
      <w:r w:rsidR="0054215B">
        <w:rPr>
          <w:rFonts w:asciiTheme="minorHAnsi" w:hAnsiTheme="minorHAnsi" w:eastAsiaTheme="majorEastAsia" w:cstheme="minorHAnsi"/>
          <w:color w:val="000000" w:themeColor="text1"/>
        </w:rPr>
        <w:t xml:space="preserve">violin </w:t>
      </w:r>
      <w:r w:rsidRPr="00B340C1" w:rsidR="0054215B">
        <w:rPr>
          <w:rFonts w:asciiTheme="minorHAnsi" w:hAnsiTheme="minorHAnsi" w:eastAsiaTheme="majorEastAsia" w:cstheme="minorHAnsi"/>
          <w:color w:val="000000" w:themeColor="text1"/>
        </w:rPr>
        <w:t>technique.</w:t>
      </w:r>
      <w:r w:rsidR="0054215B">
        <w:rPr>
          <w:rFonts w:asciiTheme="minorHAnsi" w:hAnsiTheme="minorHAnsi" w:eastAsiaTheme="majorEastAsia" w:cstheme="minorHAnsi"/>
          <w:color w:val="000000" w:themeColor="text1"/>
        </w:rPr>
        <w:t xml:space="preserve"> </w:t>
      </w:r>
      <w:r w:rsidRPr="00B340C1" w:rsidR="0054215B">
        <w:rPr>
          <w:rFonts w:asciiTheme="minorHAnsi" w:hAnsiTheme="minorHAnsi" w:eastAsiaTheme="majorEastAsia" w:cstheme="minorHAnsi"/>
          <w:color w:val="000000" w:themeColor="text1"/>
        </w:rPr>
        <w:t xml:space="preserve"> </w:t>
      </w:r>
      <w:r w:rsidRPr="00B340C1" w:rsidR="00AF4EDA">
        <w:rPr>
          <w:rFonts w:asciiTheme="minorHAnsi" w:hAnsiTheme="minorHAnsi" w:eastAsiaTheme="majorEastAsia" w:cstheme="minorHAnsi"/>
          <w:color w:val="000000" w:themeColor="text1"/>
        </w:rPr>
        <w:t xml:space="preserve">Aside from their likeness in creative temperament, </w:t>
      </w:r>
      <w:r w:rsidR="00EF1935">
        <w:rPr>
          <w:rFonts w:asciiTheme="minorHAnsi" w:hAnsiTheme="minorHAnsi" w:eastAsiaTheme="majorEastAsia" w:cstheme="minorHAnsi"/>
          <w:color w:val="000000" w:themeColor="text1"/>
        </w:rPr>
        <w:t xml:space="preserve">both men </w:t>
      </w:r>
      <w:r w:rsidR="00AF4EDA">
        <w:rPr>
          <w:rFonts w:asciiTheme="minorHAnsi" w:hAnsiTheme="minorHAnsi" w:eastAsiaTheme="majorEastAsia" w:cstheme="minorHAnsi"/>
          <w:color w:val="000000" w:themeColor="text1"/>
        </w:rPr>
        <w:t xml:space="preserve">also </w:t>
      </w:r>
      <w:r w:rsidRPr="00B340C1" w:rsidR="0054215B">
        <w:rPr>
          <w:rFonts w:asciiTheme="minorHAnsi" w:hAnsiTheme="minorHAnsi" w:eastAsiaTheme="majorEastAsia" w:cstheme="minorHAnsi"/>
          <w:color w:val="000000" w:themeColor="text1"/>
        </w:rPr>
        <w:t>took a</w:t>
      </w:r>
      <w:r w:rsidR="0054215B">
        <w:rPr>
          <w:rFonts w:asciiTheme="minorHAnsi" w:hAnsiTheme="minorHAnsi" w:eastAsiaTheme="majorEastAsia" w:cstheme="minorHAnsi"/>
          <w:color w:val="000000" w:themeColor="text1"/>
        </w:rPr>
        <w:t xml:space="preserve"> similar</w:t>
      </w:r>
      <w:r w:rsidRPr="00B340C1" w:rsidR="0054215B">
        <w:rPr>
          <w:rFonts w:asciiTheme="minorHAnsi" w:hAnsiTheme="minorHAnsi" w:eastAsiaTheme="majorEastAsia" w:cstheme="minorHAnsi"/>
          <w:color w:val="000000" w:themeColor="text1"/>
        </w:rPr>
        <w:t xml:space="preserve"> approach to understanding and teaching </w:t>
      </w:r>
      <w:r w:rsidR="0054215B">
        <w:rPr>
          <w:rFonts w:asciiTheme="minorHAnsi" w:hAnsiTheme="minorHAnsi" w:eastAsiaTheme="majorEastAsia" w:cstheme="minorHAnsi"/>
          <w:color w:val="000000" w:themeColor="text1"/>
        </w:rPr>
        <w:t xml:space="preserve">the </w:t>
      </w:r>
      <w:r w:rsidR="0054215B">
        <w:rPr>
          <w:rFonts w:asciiTheme="minorHAnsi" w:hAnsiTheme="minorHAnsi" w:eastAsiaTheme="majorEastAsia" w:cstheme="minorHAnsi"/>
          <w:color w:val="000000" w:themeColor="text1"/>
        </w:rPr>
        <w:lastRenderedPageBreak/>
        <w:t xml:space="preserve">physical </w:t>
      </w:r>
      <w:r w:rsidRPr="00B340C1" w:rsidR="0054215B">
        <w:rPr>
          <w:rFonts w:asciiTheme="minorHAnsi" w:hAnsiTheme="minorHAnsi" w:eastAsiaTheme="majorEastAsia" w:cstheme="minorHAnsi"/>
          <w:color w:val="000000" w:themeColor="text1"/>
        </w:rPr>
        <w:t>mechanics of the body</w:t>
      </w:r>
      <w:r w:rsidR="0054215B">
        <w:rPr>
          <w:rFonts w:asciiTheme="minorHAnsi" w:hAnsiTheme="minorHAnsi" w:eastAsiaTheme="majorEastAsia" w:cstheme="minorHAnsi"/>
          <w:color w:val="000000" w:themeColor="text1"/>
        </w:rPr>
        <w:t>, and it is really</w:t>
      </w:r>
      <w:r w:rsidRPr="00B340C1" w:rsidR="00DF7F03">
        <w:rPr>
          <w:rFonts w:asciiTheme="minorHAnsi" w:hAnsiTheme="minorHAnsi" w:eastAsiaTheme="majorEastAsia" w:cstheme="minorHAnsi"/>
          <w:color w:val="000000" w:themeColor="text1"/>
        </w:rPr>
        <w:t xml:space="preserve"> no wonder Menuhin felt so drawn to </w:t>
      </w:r>
      <w:r w:rsidR="0054215B">
        <w:rPr>
          <w:rFonts w:asciiTheme="minorHAnsi" w:hAnsiTheme="minorHAnsi" w:eastAsiaTheme="majorEastAsia" w:cstheme="minorHAnsi"/>
          <w:color w:val="000000" w:themeColor="text1"/>
        </w:rPr>
        <w:t xml:space="preserve">Iyengar’s </w:t>
      </w:r>
      <w:r w:rsidRPr="00B340C1" w:rsidR="0054215B">
        <w:rPr>
          <w:rFonts w:asciiTheme="minorHAnsi" w:hAnsiTheme="minorHAnsi" w:eastAsiaTheme="majorEastAsia" w:cstheme="minorHAnsi"/>
          <w:color w:val="000000" w:themeColor="text1"/>
        </w:rPr>
        <w:t>teachings</w:t>
      </w:r>
      <w:r w:rsidR="0054215B">
        <w:rPr>
          <w:rFonts w:asciiTheme="minorHAnsi" w:hAnsiTheme="minorHAnsi" w:eastAsiaTheme="majorEastAsia" w:cstheme="minorHAnsi"/>
          <w:color w:val="000000" w:themeColor="text1"/>
        </w:rPr>
        <w:t xml:space="preserve"> when they first met in 1952. </w:t>
      </w:r>
      <w:r w:rsidRPr="00B340C1" w:rsidR="00DF7F03">
        <w:rPr>
          <w:rFonts w:asciiTheme="minorHAnsi" w:hAnsiTheme="minorHAnsi" w:eastAsiaTheme="majorEastAsia" w:cstheme="minorHAnsi"/>
          <w:color w:val="000000" w:themeColor="text1"/>
        </w:rPr>
        <w:t xml:space="preserve">Yet, Menuhin’s </w:t>
      </w:r>
      <w:r w:rsidR="00DF7F03">
        <w:rPr>
          <w:rFonts w:asciiTheme="minorHAnsi" w:hAnsiTheme="minorHAnsi" w:eastAsiaTheme="majorEastAsia" w:cstheme="minorHAnsi"/>
          <w:color w:val="000000" w:themeColor="text1"/>
        </w:rPr>
        <w:t>method was</w:t>
      </w:r>
      <w:r w:rsidRPr="00B340C1" w:rsidR="00DF7F03">
        <w:rPr>
          <w:rFonts w:asciiTheme="minorHAnsi" w:hAnsiTheme="minorHAnsi" w:eastAsiaTheme="majorEastAsia" w:cstheme="minorHAnsi"/>
          <w:color w:val="000000" w:themeColor="text1"/>
        </w:rPr>
        <w:t xml:space="preserve"> not rigid</w:t>
      </w:r>
      <w:r w:rsidRPr="00EF1935" w:rsidR="00EF1935">
        <w:rPr>
          <w:rFonts w:asciiTheme="minorHAnsi" w:hAnsiTheme="minorHAnsi" w:eastAsiaTheme="majorEastAsia" w:cstheme="minorHAnsi"/>
          <w:iCs/>
          <w:color w:val="000000" w:themeColor="text1"/>
        </w:rPr>
        <w:t xml:space="preserve"> </w:t>
      </w:r>
      <w:r w:rsidR="00EF1935">
        <w:rPr>
          <w:rFonts w:asciiTheme="minorHAnsi" w:hAnsiTheme="minorHAnsi" w:eastAsiaTheme="majorEastAsia" w:cstheme="minorHAnsi"/>
          <w:iCs/>
          <w:color w:val="000000" w:themeColor="text1"/>
        </w:rPr>
        <w:t>as he sought to capture a fine</w:t>
      </w:r>
      <w:r w:rsidRPr="00B340C1" w:rsidR="00EF1935">
        <w:rPr>
          <w:rFonts w:asciiTheme="minorHAnsi" w:hAnsiTheme="minorHAnsi" w:eastAsiaTheme="majorEastAsia" w:cstheme="minorHAnsi"/>
          <w:iCs/>
          <w:color w:val="000000" w:themeColor="text1"/>
        </w:rPr>
        <w:t xml:space="preserve"> level of subtlety in the actions of the body</w:t>
      </w:r>
      <w:r w:rsidR="00EF1935">
        <w:rPr>
          <w:rFonts w:asciiTheme="minorHAnsi" w:hAnsiTheme="minorHAnsi" w:eastAsiaTheme="majorEastAsia" w:cstheme="minorHAnsi"/>
          <w:iCs/>
          <w:color w:val="000000" w:themeColor="text1"/>
        </w:rPr>
        <w:t>.</w:t>
      </w:r>
      <w:r w:rsidRPr="00B340C1" w:rsidR="00DF7F03">
        <w:rPr>
          <w:rFonts w:asciiTheme="minorHAnsi" w:hAnsiTheme="minorHAnsi" w:eastAsiaTheme="majorEastAsia" w:cstheme="minorHAnsi"/>
          <w:color w:val="000000" w:themeColor="text1"/>
        </w:rPr>
        <w:t xml:space="preserve"> His holistic approach allow</w:t>
      </w:r>
      <w:r w:rsidR="00DF7F03">
        <w:rPr>
          <w:rFonts w:asciiTheme="minorHAnsi" w:hAnsiTheme="minorHAnsi" w:eastAsiaTheme="majorEastAsia" w:cstheme="minorHAnsi"/>
          <w:color w:val="000000" w:themeColor="text1"/>
        </w:rPr>
        <w:t>ed</w:t>
      </w:r>
      <w:r w:rsidRPr="00B340C1" w:rsidR="00DF7F03">
        <w:rPr>
          <w:rFonts w:asciiTheme="minorHAnsi" w:hAnsiTheme="minorHAnsi" w:eastAsiaTheme="majorEastAsia" w:cstheme="minorHAnsi"/>
          <w:color w:val="000000" w:themeColor="text1"/>
        </w:rPr>
        <w:t xml:space="preserve"> for the characteristics of each individual violinist, where “the teacher…must know how to temper and adjust these exercises according to the physical, psychological and emotional attributes of the pupil in front of him.”</w:t>
      </w:r>
      <w:r w:rsidR="00E45E28">
        <w:rPr>
          <w:rStyle w:val="FootnoteReference"/>
          <w:rFonts w:asciiTheme="minorHAnsi" w:hAnsiTheme="minorHAnsi" w:eastAsiaTheme="majorEastAsia" w:cstheme="minorHAnsi"/>
          <w:color w:val="000000" w:themeColor="text1"/>
        </w:rPr>
        <w:footnoteReference w:id="30"/>
      </w:r>
      <w:r w:rsidRPr="00B340C1" w:rsidR="00DF7F03">
        <w:rPr>
          <w:rFonts w:asciiTheme="minorHAnsi" w:hAnsiTheme="minorHAnsi" w:eastAsiaTheme="majorEastAsia" w:cstheme="minorHAnsi"/>
          <w:color w:val="000000" w:themeColor="text1"/>
        </w:rPr>
        <w:t xml:space="preserve"> </w:t>
      </w:r>
    </w:p>
    <w:p w:rsidR="00C74CF0" w:rsidP="008A4ED4" w:rsidRDefault="00E62DF2" w14:paraId="7EF8AC1B" w14:textId="7C2C03B4">
      <w:pPr>
        <w:spacing w:line="480" w:lineRule="auto"/>
        <w:ind w:firstLine="720"/>
        <w:rPr>
          <w:rFonts w:asciiTheme="minorHAnsi" w:hAnsiTheme="minorHAnsi" w:eastAsiaTheme="majorEastAsia" w:cstheme="minorHAnsi"/>
          <w:iCs/>
        </w:rPr>
      </w:pPr>
      <w:r>
        <w:rPr>
          <w:rFonts w:asciiTheme="minorHAnsi" w:hAnsiTheme="minorHAnsi" w:eastAsiaTheme="majorEastAsia" w:cstheme="minorHAnsi"/>
          <w:color w:val="000000" w:themeColor="text1"/>
        </w:rPr>
        <w:t xml:space="preserve">Menuhin’s approach </w:t>
      </w:r>
      <w:r w:rsidR="00D97A08">
        <w:rPr>
          <w:rFonts w:asciiTheme="minorHAnsi" w:hAnsiTheme="minorHAnsi" w:eastAsiaTheme="majorEastAsia" w:cstheme="minorHAnsi"/>
          <w:color w:val="000000" w:themeColor="text1"/>
        </w:rPr>
        <w:t xml:space="preserve">to </w:t>
      </w:r>
      <w:r>
        <w:rPr>
          <w:rFonts w:asciiTheme="minorHAnsi" w:hAnsiTheme="minorHAnsi" w:eastAsiaTheme="majorEastAsia" w:cstheme="minorHAnsi"/>
          <w:color w:val="000000" w:themeColor="text1"/>
        </w:rPr>
        <w:t>violin playing and teaching embrace</w:t>
      </w:r>
      <w:r w:rsidR="00CE7030">
        <w:rPr>
          <w:rFonts w:asciiTheme="minorHAnsi" w:hAnsiTheme="minorHAnsi" w:eastAsiaTheme="majorEastAsia" w:cstheme="minorHAnsi"/>
          <w:color w:val="000000" w:themeColor="text1"/>
        </w:rPr>
        <w:t>d</w:t>
      </w:r>
      <w:r>
        <w:rPr>
          <w:rFonts w:asciiTheme="minorHAnsi" w:hAnsiTheme="minorHAnsi" w:eastAsiaTheme="majorEastAsia" w:cstheme="minorHAnsi"/>
          <w:color w:val="000000" w:themeColor="text1"/>
        </w:rPr>
        <w:t xml:space="preserve"> </w:t>
      </w:r>
      <w:r w:rsidR="00D97A08">
        <w:rPr>
          <w:rFonts w:asciiTheme="minorHAnsi" w:hAnsiTheme="minorHAnsi" w:eastAsiaTheme="majorEastAsia" w:cstheme="minorHAnsi"/>
          <w:color w:val="000000" w:themeColor="text1"/>
        </w:rPr>
        <w:t xml:space="preserve">many </w:t>
      </w:r>
      <w:r>
        <w:rPr>
          <w:rFonts w:asciiTheme="minorHAnsi" w:hAnsiTheme="minorHAnsi" w:eastAsiaTheme="majorEastAsia" w:cstheme="minorHAnsi"/>
          <w:color w:val="000000" w:themeColor="text1"/>
        </w:rPr>
        <w:t xml:space="preserve">yogic principles. </w:t>
      </w:r>
      <w:r w:rsidR="009B6B4F">
        <w:rPr>
          <w:rFonts w:asciiTheme="minorHAnsi" w:hAnsiTheme="minorHAnsi" w:eastAsiaTheme="majorEastAsia" w:cstheme="minorHAnsi"/>
          <w:color w:val="000000" w:themeColor="text1"/>
        </w:rPr>
        <w:t>T</w:t>
      </w:r>
      <w:r w:rsidRPr="00B340C1" w:rsidR="009B6B4F">
        <w:rPr>
          <w:rFonts w:asciiTheme="minorHAnsi" w:hAnsiTheme="minorHAnsi" w:eastAsiaTheme="majorEastAsia" w:cstheme="minorHAnsi"/>
          <w:color w:val="000000" w:themeColor="text1"/>
        </w:rPr>
        <w:t xml:space="preserve">he first benefits </w:t>
      </w:r>
      <w:r w:rsidR="009B6B4F">
        <w:rPr>
          <w:rFonts w:asciiTheme="minorHAnsi" w:hAnsiTheme="minorHAnsi" w:eastAsiaTheme="majorEastAsia" w:cstheme="minorHAnsi"/>
        </w:rPr>
        <w:t>of his</w:t>
      </w:r>
      <w:r w:rsidRPr="00B340C1" w:rsidR="00703F6F">
        <w:rPr>
          <w:rFonts w:asciiTheme="minorHAnsi" w:hAnsiTheme="minorHAnsi" w:eastAsiaTheme="majorEastAsia" w:cstheme="minorHAnsi"/>
        </w:rPr>
        <w:t xml:space="preserve"> </w:t>
      </w:r>
      <w:r w:rsidRPr="00B340C1" w:rsidR="00B97A38">
        <w:rPr>
          <w:rFonts w:asciiTheme="minorHAnsi" w:hAnsiTheme="minorHAnsi" w:eastAsiaTheme="majorEastAsia" w:cstheme="minorHAnsi"/>
        </w:rPr>
        <w:t>stud</w:t>
      </w:r>
      <w:r w:rsidR="009B6B4F">
        <w:rPr>
          <w:rFonts w:asciiTheme="minorHAnsi" w:hAnsiTheme="minorHAnsi" w:eastAsiaTheme="majorEastAsia" w:cstheme="minorHAnsi"/>
        </w:rPr>
        <w:t>y</w:t>
      </w:r>
      <w:r w:rsidRPr="00B340C1" w:rsidR="006859EC">
        <w:rPr>
          <w:rFonts w:asciiTheme="minorHAnsi" w:hAnsiTheme="minorHAnsi" w:eastAsiaTheme="majorEastAsia" w:cstheme="minorHAnsi"/>
        </w:rPr>
        <w:t xml:space="preserve"> and practice</w:t>
      </w:r>
      <w:r w:rsidR="009B6B4F">
        <w:rPr>
          <w:rFonts w:asciiTheme="minorHAnsi" w:hAnsiTheme="minorHAnsi" w:eastAsiaTheme="majorEastAsia" w:cstheme="minorHAnsi"/>
        </w:rPr>
        <w:t xml:space="preserve"> of</w:t>
      </w:r>
      <w:r w:rsidRPr="00CC7C3D" w:rsidR="00CC7C3D">
        <w:rPr>
          <w:rFonts w:asciiTheme="minorHAnsi" w:hAnsiTheme="minorHAnsi" w:eastAsiaTheme="majorEastAsia" w:cstheme="minorHAnsi"/>
          <w:i/>
          <w:iCs/>
        </w:rPr>
        <w:t xml:space="preserve"> </w:t>
      </w:r>
      <w:r w:rsidRPr="00B340C1" w:rsidR="00CC7C3D">
        <w:rPr>
          <w:rFonts w:asciiTheme="minorHAnsi" w:hAnsiTheme="minorHAnsi" w:eastAsiaTheme="majorEastAsia" w:cstheme="minorHAnsi"/>
          <w:i/>
          <w:iCs/>
        </w:rPr>
        <w:t>asana</w:t>
      </w:r>
      <w:r w:rsidRPr="00B340C1" w:rsidR="00CC7C3D">
        <w:rPr>
          <w:rFonts w:asciiTheme="minorHAnsi" w:hAnsiTheme="minorHAnsi" w:eastAsiaTheme="majorEastAsia" w:cstheme="minorHAnsi"/>
        </w:rPr>
        <w:t xml:space="preserve"> and </w:t>
      </w:r>
      <w:r w:rsidRPr="00B340C1" w:rsidR="00CC7C3D">
        <w:rPr>
          <w:rFonts w:asciiTheme="minorHAnsi" w:hAnsiTheme="minorHAnsi" w:eastAsiaTheme="majorEastAsia" w:cstheme="minorHAnsi"/>
          <w:i/>
          <w:iCs/>
        </w:rPr>
        <w:t>pranayama</w:t>
      </w:r>
      <w:r w:rsidRPr="00B340C1" w:rsidR="00CC7C3D">
        <w:rPr>
          <w:rFonts w:asciiTheme="minorHAnsi" w:hAnsiTheme="minorHAnsi" w:eastAsiaTheme="majorEastAsia" w:cstheme="minorHAnsi"/>
        </w:rPr>
        <w:t xml:space="preserve"> (breath control)</w:t>
      </w:r>
      <w:r w:rsidR="00CC7C3D">
        <w:rPr>
          <w:rFonts w:asciiTheme="minorHAnsi" w:hAnsiTheme="minorHAnsi" w:eastAsiaTheme="majorEastAsia" w:cstheme="minorHAnsi"/>
        </w:rPr>
        <w:t>,</w:t>
      </w:r>
      <w:r w:rsidRPr="00B340C1" w:rsidR="006859EC">
        <w:rPr>
          <w:rFonts w:asciiTheme="minorHAnsi" w:hAnsiTheme="minorHAnsi" w:eastAsiaTheme="majorEastAsia" w:cstheme="minorHAnsi"/>
        </w:rPr>
        <w:t xml:space="preserve"> the two out</w:t>
      </w:r>
      <w:r w:rsidR="00CC7C3D">
        <w:rPr>
          <w:rFonts w:asciiTheme="minorHAnsi" w:hAnsiTheme="minorHAnsi" w:eastAsiaTheme="majorEastAsia" w:cstheme="minorHAnsi"/>
        </w:rPr>
        <w:t>er</w:t>
      </w:r>
      <w:r w:rsidRPr="00B340C1" w:rsidR="006859EC">
        <w:rPr>
          <w:rFonts w:asciiTheme="minorHAnsi" w:hAnsiTheme="minorHAnsi" w:eastAsiaTheme="majorEastAsia" w:cstheme="minorHAnsi"/>
        </w:rPr>
        <w:t xml:space="preserve"> physical limbs of yoga,</w:t>
      </w:r>
      <w:r w:rsidRPr="00B340C1" w:rsidR="00B97A38">
        <w:rPr>
          <w:rFonts w:asciiTheme="minorHAnsi" w:hAnsiTheme="minorHAnsi" w:eastAsiaTheme="majorEastAsia" w:cstheme="minorHAnsi"/>
        </w:rPr>
        <w:t xml:space="preserve"> </w:t>
      </w:r>
      <w:r w:rsidRPr="00B340C1" w:rsidR="00703F6F">
        <w:rPr>
          <w:rFonts w:asciiTheme="minorHAnsi" w:hAnsiTheme="minorHAnsi" w:eastAsiaTheme="majorEastAsia" w:cstheme="minorHAnsi"/>
          <w:color w:val="000000" w:themeColor="text1"/>
        </w:rPr>
        <w:t>help</w:t>
      </w:r>
      <w:r w:rsidR="00F572C4">
        <w:rPr>
          <w:rFonts w:asciiTheme="minorHAnsi" w:hAnsiTheme="minorHAnsi" w:eastAsiaTheme="majorEastAsia" w:cstheme="minorHAnsi"/>
          <w:color w:val="000000" w:themeColor="text1"/>
        </w:rPr>
        <w:t>ed</w:t>
      </w:r>
      <w:r w:rsidRPr="00B340C1" w:rsidR="00703F6F">
        <w:rPr>
          <w:rFonts w:asciiTheme="minorHAnsi" w:hAnsiTheme="minorHAnsi" w:eastAsiaTheme="majorEastAsia" w:cstheme="minorHAnsi"/>
          <w:color w:val="000000" w:themeColor="text1"/>
        </w:rPr>
        <w:t xml:space="preserve"> him understand the mechanics of violin playing</w:t>
      </w:r>
      <w:r w:rsidRPr="00B340C1" w:rsidR="00B97A38">
        <w:rPr>
          <w:rFonts w:asciiTheme="minorHAnsi" w:hAnsiTheme="minorHAnsi" w:eastAsiaTheme="majorEastAsia" w:cstheme="minorHAnsi"/>
          <w:color w:val="000000" w:themeColor="text1"/>
        </w:rPr>
        <w:t>.</w:t>
      </w:r>
      <w:r w:rsidR="009B6B4F">
        <w:rPr>
          <w:rFonts w:asciiTheme="minorHAnsi" w:hAnsiTheme="minorHAnsi" w:eastAsiaTheme="majorEastAsia" w:cstheme="minorHAnsi"/>
          <w:color w:val="000000" w:themeColor="text1"/>
        </w:rPr>
        <w:t xml:space="preserve"> While Menuhin incorporated this knowledge of body and breath into his pedagogy, his </w:t>
      </w:r>
      <w:r w:rsidRPr="00B340C1" w:rsidR="000B2CCF">
        <w:rPr>
          <w:rFonts w:asciiTheme="minorHAnsi" w:hAnsiTheme="minorHAnsi" w:eastAsiaTheme="majorEastAsia" w:cstheme="minorHAnsi"/>
          <w:color w:val="000000" w:themeColor="text1"/>
        </w:rPr>
        <w:t xml:space="preserve">teaching also </w:t>
      </w:r>
      <w:r w:rsidR="00CC7C3D">
        <w:rPr>
          <w:rFonts w:asciiTheme="minorHAnsi" w:hAnsiTheme="minorHAnsi" w:eastAsiaTheme="majorEastAsia" w:cstheme="minorHAnsi"/>
          <w:color w:val="000000" w:themeColor="text1"/>
        </w:rPr>
        <w:t>integrated</w:t>
      </w:r>
      <w:r w:rsidRPr="00B340C1" w:rsidR="000B2CCF">
        <w:rPr>
          <w:rFonts w:asciiTheme="minorHAnsi" w:hAnsiTheme="minorHAnsi" w:eastAsiaTheme="majorEastAsia" w:cstheme="minorHAnsi"/>
          <w:color w:val="000000" w:themeColor="text1"/>
        </w:rPr>
        <w:t xml:space="preserve"> </w:t>
      </w:r>
      <w:r w:rsidR="0079027F">
        <w:rPr>
          <w:rFonts w:asciiTheme="minorHAnsi" w:hAnsiTheme="minorHAnsi" w:eastAsiaTheme="majorEastAsia" w:cstheme="minorHAnsi"/>
          <w:color w:val="000000" w:themeColor="text1"/>
        </w:rPr>
        <w:t xml:space="preserve">the inner </w:t>
      </w:r>
      <w:r w:rsidR="00CC7C3D">
        <w:rPr>
          <w:rFonts w:asciiTheme="minorHAnsi" w:hAnsiTheme="minorHAnsi" w:eastAsiaTheme="majorEastAsia" w:cstheme="minorHAnsi"/>
          <w:color w:val="000000" w:themeColor="text1"/>
        </w:rPr>
        <w:t>yoga limbs</w:t>
      </w:r>
      <w:r w:rsidRPr="00B340C1" w:rsidR="000B2CCF">
        <w:rPr>
          <w:rFonts w:asciiTheme="minorHAnsi" w:hAnsiTheme="minorHAnsi" w:eastAsiaTheme="majorEastAsia" w:cstheme="minorHAnsi"/>
          <w:color w:val="000000" w:themeColor="text1"/>
        </w:rPr>
        <w:t xml:space="preserve"> of </w:t>
      </w:r>
      <w:r w:rsidRPr="00B340C1" w:rsidR="000B2CCF">
        <w:rPr>
          <w:rFonts w:asciiTheme="minorHAnsi" w:hAnsiTheme="minorHAnsi" w:eastAsiaTheme="majorEastAsia" w:cstheme="minorHAnsi"/>
          <w:i/>
          <w:iCs/>
          <w:color w:val="000000" w:themeColor="text1"/>
        </w:rPr>
        <w:t>dharana</w:t>
      </w:r>
      <w:r w:rsidRPr="00B340C1" w:rsidR="000B2CCF">
        <w:rPr>
          <w:rFonts w:asciiTheme="minorHAnsi" w:hAnsiTheme="minorHAnsi" w:eastAsiaTheme="majorEastAsia" w:cstheme="minorHAnsi"/>
          <w:color w:val="000000" w:themeColor="text1"/>
        </w:rPr>
        <w:t xml:space="preserve"> (concentration</w:t>
      </w:r>
      <w:r w:rsidR="009B6B4F">
        <w:rPr>
          <w:rFonts w:asciiTheme="minorHAnsi" w:hAnsiTheme="minorHAnsi" w:eastAsiaTheme="majorEastAsia" w:cstheme="minorHAnsi"/>
          <w:color w:val="000000" w:themeColor="text1"/>
        </w:rPr>
        <w:t>),</w:t>
      </w:r>
      <w:r w:rsidRPr="009B6B4F" w:rsidR="009B6B4F">
        <w:rPr>
          <w:rFonts w:asciiTheme="minorHAnsi" w:hAnsiTheme="minorHAnsi" w:eastAsiaTheme="majorEastAsia" w:cstheme="minorHAnsi"/>
          <w:bCs/>
          <w:i/>
          <w:color w:val="000000" w:themeColor="text1"/>
        </w:rPr>
        <w:t xml:space="preserve"> </w:t>
      </w:r>
      <w:proofErr w:type="spellStart"/>
      <w:r w:rsidRPr="00D21E9B" w:rsidR="009B6B4F">
        <w:rPr>
          <w:rFonts w:asciiTheme="minorHAnsi" w:hAnsiTheme="minorHAnsi" w:eastAsiaTheme="majorEastAsia" w:cstheme="minorHAnsi"/>
          <w:bCs/>
          <w:i/>
          <w:color w:val="000000" w:themeColor="text1"/>
        </w:rPr>
        <w:t>dhyani</w:t>
      </w:r>
      <w:proofErr w:type="spellEnd"/>
      <w:r w:rsidRPr="00D21E9B" w:rsidR="009B6B4F">
        <w:rPr>
          <w:rFonts w:asciiTheme="minorHAnsi" w:hAnsiTheme="minorHAnsi" w:eastAsiaTheme="majorEastAsia" w:cstheme="minorHAnsi"/>
          <w:bCs/>
          <w:iCs/>
          <w:color w:val="000000" w:themeColor="text1"/>
        </w:rPr>
        <w:t xml:space="preserve"> (one-pointed attention)</w:t>
      </w:r>
      <w:r w:rsidR="009B6B4F">
        <w:rPr>
          <w:rFonts w:asciiTheme="minorHAnsi" w:hAnsiTheme="minorHAnsi" w:eastAsiaTheme="majorEastAsia" w:cstheme="minorHAnsi"/>
          <w:bCs/>
          <w:iCs/>
          <w:color w:val="000000" w:themeColor="text1"/>
        </w:rPr>
        <w:t>,</w:t>
      </w:r>
      <w:r w:rsidRPr="00D21E9B" w:rsidR="009B6B4F">
        <w:rPr>
          <w:rFonts w:asciiTheme="minorHAnsi" w:hAnsiTheme="minorHAnsi" w:eastAsiaTheme="majorEastAsia" w:cstheme="minorHAnsi"/>
          <w:bCs/>
          <w:iCs/>
          <w:color w:val="000000" w:themeColor="text1"/>
        </w:rPr>
        <w:t xml:space="preserve"> and </w:t>
      </w:r>
      <w:r w:rsidRPr="00D21E9B" w:rsidR="009B6B4F">
        <w:rPr>
          <w:rFonts w:asciiTheme="minorHAnsi" w:hAnsiTheme="minorHAnsi" w:eastAsiaTheme="majorEastAsia" w:cstheme="minorHAnsi"/>
          <w:bCs/>
          <w:i/>
          <w:color w:val="000000" w:themeColor="text1"/>
        </w:rPr>
        <w:t>samadhi</w:t>
      </w:r>
      <w:r w:rsidRPr="00D21E9B" w:rsidR="009B6B4F">
        <w:rPr>
          <w:rFonts w:asciiTheme="minorHAnsi" w:hAnsiTheme="minorHAnsi" w:eastAsiaTheme="majorEastAsia" w:cstheme="minorHAnsi"/>
          <w:bCs/>
          <w:iCs/>
          <w:color w:val="000000" w:themeColor="text1"/>
        </w:rPr>
        <w:t xml:space="preserve"> (total absorption)</w:t>
      </w:r>
      <w:r w:rsidRPr="00B340C1" w:rsidR="000B2CCF">
        <w:rPr>
          <w:rFonts w:asciiTheme="minorHAnsi" w:hAnsiTheme="minorHAnsi" w:eastAsiaTheme="majorEastAsia" w:cstheme="minorHAnsi"/>
          <w:color w:val="000000" w:themeColor="text1"/>
        </w:rPr>
        <w:t xml:space="preserve">. </w:t>
      </w:r>
      <w:r w:rsidR="009B6B4F">
        <w:rPr>
          <w:rFonts w:asciiTheme="minorHAnsi" w:hAnsiTheme="minorHAnsi" w:cstheme="minorHAnsi"/>
          <w:color w:val="000000" w:themeColor="text1"/>
        </w:rPr>
        <w:t xml:space="preserve">As a true </w:t>
      </w:r>
      <w:r w:rsidRPr="0079027F" w:rsidR="009B6B4F">
        <w:rPr>
          <w:rFonts w:asciiTheme="minorHAnsi" w:hAnsiTheme="minorHAnsi" w:cstheme="minorHAnsi"/>
          <w:color w:val="000000" w:themeColor="text1"/>
        </w:rPr>
        <w:t>yogi</w:t>
      </w:r>
      <w:r w:rsidR="009B6B4F">
        <w:rPr>
          <w:rFonts w:asciiTheme="minorHAnsi" w:hAnsiTheme="minorHAnsi" w:cstheme="minorHAnsi"/>
          <w:color w:val="000000" w:themeColor="text1"/>
        </w:rPr>
        <w:t>,</w:t>
      </w:r>
      <w:r w:rsidRPr="0079027F" w:rsidR="009B6B4F">
        <w:rPr>
          <w:rFonts w:asciiTheme="minorHAnsi" w:hAnsiTheme="minorHAnsi" w:cstheme="minorHAnsi"/>
          <w:color w:val="000000" w:themeColor="text1"/>
        </w:rPr>
        <w:t xml:space="preserve"> </w:t>
      </w:r>
      <w:r w:rsidR="009B6B4F">
        <w:rPr>
          <w:rFonts w:asciiTheme="minorHAnsi" w:hAnsiTheme="minorHAnsi" w:cstheme="minorHAnsi"/>
          <w:color w:val="000000" w:themeColor="text1"/>
        </w:rPr>
        <w:t xml:space="preserve">Menuhin understood how </w:t>
      </w:r>
      <w:r w:rsidRPr="00D21E9B" w:rsidR="009B6B4F">
        <w:rPr>
          <w:rFonts w:asciiTheme="minorHAnsi" w:hAnsiTheme="minorHAnsi" w:eastAsiaTheme="majorEastAsia" w:cstheme="minorHAnsi"/>
          <w:iCs/>
        </w:rPr>
        <w:t>harness</w:t>
      </w:r>
      <w:r w:rsidR="009B6B4F">
        <w:rPr>
          <w:rFonts w:asciiTheme="minorHAnsi" w:hAnsiTheme="minorHAnsi" w:eastAsiaTheme="majorEastAsia" w:cstheme="minorHAnsi"/>
          <w:iCs/>
        </w:rPr>
        <w:t>ing</w:t>
      </w:r>
      <w:r w:rsidR="009B6B4F">
        <w:rPr>
          <w:rFonts w:asciiTheme="minorHAnsi" w:hAnsiTheme="minorHAnsi" w:cstheme="minorHAnsi"/>
          <w:color w:val="000000" w:themeColor="text1"/>
        </w:rPr>
        <w:t xml:space="preserve"> the power of concentration was </w:t>
      </w:r>
      <w:r w:rsidRPr="0079027F" w:rsidR="009B6B4F">
        <w:rPr>
          <w:rFonts w:asciiTheme="minorHAnsi" w:hAnsiTheme="minorHAnsi" w:cstheme="minorHAnsi"/>
          <w:color w:val="000000" w:themeColor="text1"/>
        </w:rPr>
        <w:t>the first stage of absorption to rid the mind of distractions</w:t>
      </w:r>
      <w:r w:rsidR="00CC7C3D">
        <w:rPr>
          <w:rFonts w:asciiTheme="minorHAnsi" w:hAnsiTheme="minorHAnsi" w:cstheme="minorHAnsi"/>
          <w:color w:val="000000" w:themeColor="text1"/>
        </w:rPr>
        <w:t xml:space="preserve"> while practicing the violin</w:t>
      </w:r>
      <w:r w:rsidR="00034742">
        <w:rPr>
          <w:rFonts w:asciiTheme="minorHAnsi" w:hAnsiTheme="minorHAnsi" w:cstheme="minorHAnsi"/>
          <w:color w:val="000000" w:themeColor="text1"/>
        </w:rPr>
        <w:t>.</w:t>
      </w:r>
      <w:r w:rsidR="009B6B4F">
        <w:rPr>
          <w:rFonts w:asciiTheme="minorHAnsi" w:hAnsiTheme="minorHAnsi" w:cstheme="minorHAnsi"/>
          <w:color w:val="000000" w:themeColor="text1"/>
        </w:rPr>
        <w:t xml:space="preserve"> </w:t>
      </w:r>
      <w:r w:rsidRPr="00D21E9B" w:rsidR="0079027F">
        <w:rPr>
          <w:rFonts w:asciiTheme="minorHAnsi" w:hAnsiTheme="minorHAnsi" w:eastAsiaTheme="majorEastAsia" w:cstheme="minorHAnsi"/>
          <w:iCs/>
        </w:rPr>
        <w:t>Even as a young child,</w:t>
      </w:r>
      <w:r w:rsidR="001C6656">
        <w:rPr>
          <w:rFonts w:asciiTheme="minorHAnsi" w:hAnsiTheme="minorHAnsi" w:eastAsiaTheme="majorEastAsia" w:cstheme="minorHAnsi"/>
          <w:iCs/>
        </w:rPr>
        <w:t xml:space="preserve"> </w:t>
      </w:r>
      <w:r w:rsidRPr="00D21E9B" w:rsidR="001C6656">
        <w:rPr>
          <w:rFonts w:asciiTheme="minorHAnsi" w:hAnsiTheme="minorHAnsi" w:eastAsiaTheme="majorEastAsia" w:cstheme="minorHAnsi"/>
          <w:iCs/>
        </w:rPr>
        <w:t xml:space="preserve">he caught himself slipping into rote practice while letting his mind wander, </w:t>
      </w:r>
      <w:r w:rsidR="001C6656">
        <w:rPr>
          <w:rFonts w:asciiTheme="minorHAnsi" w:hAnsiTheme="minorHAnsi" w:eastAsiaTheme="majorEastAsia" w:cstheme="minorHAnsi"/>
          <w:iCs/>
        </w:rPr>
        <w:t xml:space="preserve">and </w:t>
      </w:r>
      <w:r w:rsidRPr="00D21E9B" w:rsidR="001C6656">
        <w:rPr>
          <w:rFonts w:asciiTheme="minorHAnsi" w:hAnsiTheme="minorHAnsi" w:eastAsiaTheme="majorEastAsia" w:cstheme="minorHAnsi"/>
          <w:iCs/>
        </w:rPr>
        <w:t xml:space="preserve">he became worried enough </w:t>
      </w:r>
      <w:r w:rsidR="004942D3">
        <w:rPr>
          <w:rFonts w:asciiTheme="minorHAnsi" w:hAnsiTheme="minorHAnsi" w:eastAsiaTheme="majorEastAsia" w:cstheme="minorHAnsi"/>
          <w:iCs/>
        </w:rPr>
        <w:t xml:space="preserve">to </w:t>
      </w:r>
      <w:r w:rsidRPr="00D21E9B" w:rsidR="001C6656">
        <w:rPr>
          <w:rFonts w:asciiTheme="minorHAnsi" w:hAnsiTheme="minorHAnsi" w:eastAsiaTheme="majorEastAsia" w:cstheme="minorHAnsi"/>
          <w:iCs/>
        </w:rPr>
        <w:t>pull himself out</w:t>
      </w:r>
      <w:r w:rsidRPr="001C6656" w:rsidR="001C6656">
        <w:rPr>
          <w:rFonts w:asciiTheme="minorHAnsi" w:hAnsiTheme="minorHAnsi" w:eastAsiaTheme="majorEastAsia" w:cstheme="minorHAnsi"/>
          <w:iCs/>
        </w:rPr>
        <w:t xml:space="preserve"> </w:t>
      </w:r>
      <w:r w:rsidR="001C6656">
        <w:rPr>
          <w:rFonts w:asciiTheme="minorHAnsi" w:hAnsiTheme="minorHAnsi" w:eastAsiaTheme="majorEastAsia" w:cstheme="minorHAnsi"/>
          <w:iCs/>
        </w:rPr>
        <w:t xml:space="preserve">of </w:t>
      </w:r>
      <w:r w:rsidRPr="00D21E9B" w:rsidR="001C6656">
        <w:rPr>
          <w:rFonts w:asciiTheme="minorHAnsi" w:hAnsiTheme="minorHAnsi" w:eastAsiaTheme="majorEastAsia" w:cstheme="minorHAnsi"/>
          <w:iCs/>
        </w:rPr>
        <w:t xml:space="preserve">acquiring </w:t>
      </w:r>
      <w:r w:rsidR="001C6656">
        <w:rPr>
          <w:rFonts w:asciiTheme="minorHAnsi" w:hAnsiTheme="minorHAnsi" w:eastAsiaTheme="majorEastAsia" w:cstheme="minorHAnsi"/>
          <w:iCs/>
        </w:rPr>
        <w:t xml:space="preserve">such </w:t>
      </w:r>
      <w:r w:rsidRPr="00D21E9B" w:rsidR="001C6656">
        <w:rPr>
          <w:rFonts w:asciiTheme="minorHAnsi" w:hAnsiTheme="minorHAnsi" w:eastAsiaTheme="majorEastAsia" w:cstheme="minorHAnsi"/>
          <w:iCs/>
        </w:rPr>
        <w:t>dangerous habits.</w:t>
      </w:r>
      <w:r w:rsidRPr="001C6656" w:rsidR="001C6656">
        <w:rPr>
          <w:rFonts w:asciiTheme="minorHAnsi" w:hAnsiTheme="minorHAnsi" w:eastAsiaTheme="majorEastAsia" w:cstheme="minorHAnsi"/>
          <w:iCs/>
        </w:rPr>
        <w:t xml:space="preserve"> </w:t>
      </w:r>
      <w:r w:rsidR="001C6656">
        <w:rPr>
          <w:rFonts w:asciiTheme="minorHAnsi" w:hAnsiTheme="minorHAnsi" w:eastAsiaTheme="majorEastAsia" w:cstheme="minorHAnsi"/>
          <w:iCs/>
        </w:rPr>
        <w:t>H</w:t>
      </w:r>
      <w:r w:rsidR="00034742">
        <w:rPr>
          <w:rFonts w:asciiTheme="minorHAnsi" w:hAnsiTheme="minorHAnsi" w:eastAsiaTheme="majorEastAsia" w:cstheme="minorHAnsi"/>
          <w:iCs/>
        </w:rPr>
        <w:t>e carried this l</w:t>
      </w:r>
      <w:r w:rsidR="001C6656">
        <w:rPr>
          <w:rFonts w:asciiTheme="minorHAnsi" w:hAnsiTheme="minorHAnsi" w:eastAsiaTheme="majorEastAsia" w:cstheme="minorHAnsi"/>
          <w:iCs/>
        </w:rPr>
        <w:t xml:space="preserve">esson-learned </w:t>
      </w:r>
      <w:r w:rsidR="00034742">
        <w:rPr>
          <w:rFonts w:asciiTheme="minorHAnsi" w:hAnsiTheme="minorHAnsi" w:eastAsiaTheme="majorEastAsia" w:cstheme="minorHAnsi"/>
          <w:iCs/>
        </w:rPr>
        <w:t xml:space="preserve">into his teaching that each student is responsible for their own </w:t>
      </w:r>
      <w:r w:rsidR="001C6656">
        <w:rPr>
          <w:rFonts w:asciiTheme="minorHAnsi" w:hAnsiTheme="minorHAnsi" w:eastAsiaTheme="majorEastAsia" w:cstheme="minorHAnsi"/>
          <w:iCs/>
        </w:rPr>
        <w:t>concentrated practice</w:t>
      </w:r>
      <w:r w:rsidR="00034742">
        <w:rPr>
          <w:rFonts w:asciiTheme="minorHAnsi" w:hAnsiTheme="minorHAnsi" w:eastAsiaTheme="majorEastAsia" w:cstheme="minorHAnsi"/>
          <w:iCs/>
        </w:rPr>
        <w:t xml:space="preserve">, and how concentration is a kind of </w:t>
      </w:r>
      <w:r w:rsidR="001C6656">
        <w:rPr>
          <w:rFonts w:asciiTheme="minorHAnsi" w:hAnsiTheme="minorHAnsi" w:eastAsiaTheme="majorEastAsia" w:cstheme="minorHAnsi"/>
          <w:iCs/>
        </w:rPr>
        <w:t xml:space="preserve">meditation: </w:t>
      </w:r>
      <w:r w:rsidRPr="00D21E9B" w:rsidR="0079027F">
        <w:rPr>
          <w:rFonts w:asciiTheme="minorHAnsi" w:hAnsiTheme="minorHAnsi" w:eastAsiaTheme="majorEastAsia" w:cstheme="minorHAnsi"/>
          <w:iCs/>
        </w:rPr>
        <w:t>“</w:t>
      </w:r>
      <w:r w:rsidR="001C6656">
        <w:rPr>
          <w:rFonts w:asciiTheme="minorHAnsi" w:hAnsiTheme="minorHAnsi" w:eastAsiaTheme="majorEastAsia" w:cstheme="minorHAnsi"/>
          <w:iCs/>
        </w:rPr>
        <w:t>A</w:t>
      </w:r>
      <w:r w:rsidRPr="00D21E9B" w:rsidR="0079027F">
        <w:rPr>
          <w:rFonts w:asciiTheme="minorHAnsi" w:hAnsiTheme="minorHAnsi" w:eastAsiaTheme="majorEastAsia" w:cstheme="minorHAnsi"/>
          <w:iCs/>
        </w:rPr>
        <w:t xml:space="preserve"> violinist, whether eight years old or fifty-eight, leads a solitary, meditative, ruminative life, and only he is accountable for the direction of his meditations.”</w:t>
      </w:r>
      <w:r w:rsidR="002819E9">
        <w:rPr>
          <w:rStyle w:val="FootnoteReference"/>
          <w:rFonts w:asciiTheme="minorHAnsi" w:hAnsiTheme="minorHAnsi" w:eastAsiaTheme="majorEastAsia" w:cstheme="minorHAnsi"/>
          <w:iCs/>
        </w:rPr>
        <w:footnoteReference w:id="31"/>
      </w:r>
      <w:r w:rsidRPr="00D21E9B" w:rsidR="0079027F">
        <w:rPr>
          <w:rFonts w:asciiTheme="minorHAnsi" w:hAnsiTheme="minorHAnsi" w:eastAsiaTheme="majorEastAsia" w:cstheme="minorHAnsi"/>
          <w:iCs/>
        </w:rPr>
        <w:t xml:space="preserve"> </w:t>
      </w:r>
      <w:r w:rsidR="00034742">
        <w:rPr>
          <w:rFonts w:asciiTheme="minorHAnsi" w:hAnsiTheme="minorHAnsi" w:eastAsiaTheme="majorEastAsia" w:cstheme="minorHAnsi"/>
          <w:iCs/>
          <w:color w:val="000000" w:themeColor="text1"/>
        </w:rPr>
        <w:t xml:space="preserve">Menuhin understood the </w:t>
      </w:r>
      <w:r w:rsidR="00C74CF0">
        <w:rPr>
          <w:rFonts w:asciiTheme="minorHAnsi" w:hAnsiTheme="minorHAnsi" w:eastAsiaTheme="majorEastAsia" w:cstheme="minorHAnsi"/>
          <w:iCs/>
          <w:color w:val="000000" w:themeColor="text1"/>
        </w:rPr>
        <w:t xml:space="preserve">great benefit of </w:t>
      </w:r>
      <w:r w:rsidRPr="00D21E9B" w:rsidR="00C74CF0">
        <w:rPr>
          <w:rFonts w:asciiTheme="minorHAnsi" w:hAnsiTheme="minorHAnsi" w:eastAsiaTheme="majorEastAsia" w:cstheme="minorHAnsi"/>
          <w:bCs/>
          <w:iCs/>
          <w:color w:val="000000" w:themeColor="text1"/>
        </w:rPr>
        <w:t>bringing these deeper levels of consciousness back to the conscious level of the body</w:t>
      </w:r>
      <w:r w:rsidR="00C74CF0">
        <w:rPr>
          <w:rFonts w:asciiTheme="minorHAnsi" w:hAnsiTheme="minorHAnsi" w:eastAsiaTheme="majorEastAsia" w:cstheme="minorHAnsi"/>
          <w:bCs/>
          <w:iCs/>
          <w:color w:val="000000" w:themeColor="text1"/>
        </w:rPr>
        <w:t xml:space="preserve">. He knew </w:t>
      </w:r>
      <w:r w:rsidR="00C74CF0">
        <w:rPr>
          <w:rFonts w:asciiTheme="minorHAnsi" w:hAnsiTheme="minorHAnsi" w:eastAsiaTheme="majorEastAsia" w:cstheme="minorHAnsi"/>
          <w:bCs/>
          <w:iCs/>
          <w:color w:val="000000" w:themeColor="text1"/>
        </w:rPr>
        <w:lastRenderedPageBreak/>
        <w:t>how “</w:t>
      </w:r>
      <w:r w:rsidR="00C74CF0">
        <w:rPr>
          <w:rFonts w:asciiTheme="minorHAnsi" w:hAnsiTheme="minorHAnsi" w:eastAsiaTheme="majorEastAsia" w:cstheme="minorHAnsi"/>
          <w:bCs/>
          <w:iCs/>
        </w:rPr>
        <w:t>c</w:t>
      </w:r>
      <w:r w:rsidRPr="00D21E9B" w:rsidR="00C74CF0">
        <w:rPr>
          <w:rFonts w:asciiTheme="minorHAnsi" w:hAnsiTheme="minorHAnsi" w:eastAsiaTheme="majorEastAsia" w:cstheme="minorHAnsi"/>
          <w:bCs/>
          <w:iCs/>
        </w:rPr>
        <w:t>oncentrated observation</w:t>
      </w:r>
      <w:r w:rsidRPr="00D21E9B" w:rsidR="00C74CF0">
        <w:rPr>
          <w:rFonts w:asciiTheme="minorHAnsi" w:hAnsiTheme="minorHAnsi" w:eastAsiaTheme="majorEastAsia" w:cstheme="minorHAnsi"/>
          <w:iCs/>
        </w:rPr>
        <w:t xml:space="preserve"> and practice of minuteness are gradually </w:t>
      </w:r>
      <w:r w:rsidRPr="00D21E9B" w:rsidR="00C74CF0">
        <w:rPr>
          <w:rFonts w:asciiTheme="minorHAnsi" w:hAnsiTheme="minorHAnsi" w:eastAsiaTheme="majorEastAsia" w:cstheme="minorHAnsi"/>
          <w:bCs/>
          <w:iCs/>
        </w:rPr>
        <w:t>absorbed;</w:t>
      </w:r>
      <w:r w:rsidRPr="00D21E9B" w:rsidR="00C74CF0">
        <w:rPr>
          <w:rFonts w:asciiTheme="minorHAnsi" w:hAnsiTheme="minorHAnsi" w:eastAsiaTheme="majorEastAsia" w:cstheme="minorHAnsi"/>
          <w:iCs/>
        </w:rPr>
        <w:t xml:space="preserve"> the conscious brain is short-circuited</w:t>
      </w:r>
      <w:r w:rsidR="00C74CF0">
        <w:rPr>
          <w:rFonts w:asciiTheme="minorHAnsi" w:hAnsiTheme="minorHAnsi" w:eastAsiaTheme="majorEastAsia" w:cstheme="minorHAnsi"/>
          <w:iCs/>
        </w:rPr>
        <w:t>,” and he would</w:t>
      </w:r>
      <w:r w:rsidRPr="00D21E9B" w:rsidR="00C74CF0">
        <w:rPr>
          <w:rFonts w:asciiTheme="minorHAnsi" w:hAnsiTheme="minorHAnsi" w:eastAsiaTheme="majorEastAsia" w:cstheme="minorHAnsi"/>
          <w:iCs/>
        </w:rPr>
        <w:t xml:space="preserve"> </w:t>
      </w:r>
      <w:r w:rsidR="00C74CF0">
        <w:rPr>
          <w:rFonts w:asciiTheme="minorHAnsi" w:hAnsiTheme="minorHAnsi" w:eastAsiaTheme="majorEastAsia" w:cstheme="minorHAnsi"/>
          <w:iCs/>
        </w:rPr>
        <w:t>“</w:t>
      </w:r>
      <w:r w:rsidRPr="00D21E9B" w:rsidR="00C74CF0">
        <w:rPr>
          <w:rFonts w:asciiTheme="minorHAnsi" w:hAnsiTheme="minorHAnsi" w:eastAsiaTheme="majorEastAsia" w:cstheme="minorHAnsi"/>
          <w:iCs/>
        </w:rPr>
        <w:t>make a point every so often of retrieving these least movements from the subconscious to give them an airing.”</w:t>
      </w:r>
      <w:r w:rsidR="002819E9">
        <w:rPr>
          <w:rStyle w:val="FootnoteReference"/>
          <w:rFonts w:asciiTheme="minorHAnsi" w:hAnsiTheme="minorHAnsi" w:eastAsiaTheme="majorEastAsia" w:cstheme="minorHAnsi"/>
          <w:iCs/>
        </w:rPr>
        <w:footnoteReference w:id="32"/>
      </w:r>
      <w:r w:rsidRPr="00D21E9B" w:rsidR="00C74CF0">
        <w:rPr>
          <w:rFonts w:asciiTheme="minorHAnsi" w:hAnsiTheme="minorHAnsi" w:eastAsiaTheme="majorEastAsia" w:cstheme="minorHAnsi"/>
          <w:iCs/>
        </w:rPr>
        <w:t xml:space="preserve"> </w:t>
      </w:r>
    </w:p>
    <w:p w:rsidR="00C74CF0" w:rsidP="008A4ED4" w:rsidRDefault="00322603" w14:paraId="658A35B4" w14:textId="5D174A20">
      <w:pPr>
        <w:spacing w:line="480" w:lineRule="auto"/>
        <w:ind w:firstLine="720"/>
        <w:rPr>
          <w:rFonts w:asciiTheme="minorHAnsi" w:hAnsiTheme="minorHAnsi" w:eastAsiaTheme="majorEastAsia" w:cstheme="minorHAnsi"/>
          <w:color w:val="000000" w:themeColor="text1"/>
        </w:rPr>
      </w:pPr>
      <w:r>
        <w:rPr>
          <w:rFonts w:asciiTheme="minorHAnsi" w:hAnsiTheme="minorHAnsi" w:eastAsiaTheme="majorEastAsia" w:cstheme="minorHAnsi"/>
          <w:iCs/>
        </w:rPr>
        <w:t>Menuhin’s</w:t>
      </w:r>
      <w:r w:rsidRPr="00967F33">
        <w:rPr>
          <w:rFonts w:asciiTheme="minorHAnsi" w:hAnsiTheme="minorHAnsi" w:eastAsiaTheme="majorEastAsia" w:cstheme="minorHAnsi"/>
          <w:iCs/>
        </w:rPr>
        <w:t xml:space="preserve"> ongoing practice to achieve perfection in violin playing was </w:t>
      </w:r>
      <w:r w:rsidRPr="00967F33">
        <w:rPr>
          <w:rFonts w:asciiTheme="minorHAnsi" w:hAnsiTheme="minorHAnsi" w:cstheme="minorHAnsi"/>
        </w:rPr>
        <w:t xml:space="preserve">like </w:t>
      </w:r>
      <w:r w:rsidR="00CC7C3D">
        <w:rPr>
          <w:rFonts w:asciiTheme="minorHAnsi" w:hAnsiTheme="minorHAnsi" w:cstheme="minorHAnsi"/>
        </w:rPr>
        <w:t xml:space="preserve">a yogi </w:t>
      </w:r>
      <w:r w:rsidRPr="00967F33">
        <w:rPr>
          <w:rFonts w:asciiTheme="minorHAnsi" w:hAnsiTheme="minorHAnsi" w:cstheme="minorHAnsi"/>
        </w:rPr>
        <w:t>practicing to master</w:t>
      </w:r>
      <w:r>
        <w:rPr>
          <w:rFonts w:asciiTheme="minorHAnsi" w:hAnsiTheme="minorHAnsi" w:cstheme="minorHAnsi"/>
        </w:rPr>
        <w:t xml:space="preserve"> </w:t>
      </w:r>
      <w:r w:rsidRPr="00967F33">
        <w:rPr>
          <w:rFonts w:asciiTheme="minorHAnsi" w:hAnsiTheme="minorHAnsi" w:cstheme="minorHAnsi"/>
          <w:i/>
          <w:iCs/>
        </w:rPr>
        <w:t>asana</w:t>
      </w:r>
      <w:r>
        <w:rPr>
          <w:rFonts w:asciiTheme="minorHAnsi" w:hAnsiTheme="minorHAnsi" w:cstheme="minorHAnsi"/>
        </w:rPr>
        <w:t xml:space="preserve">. </w:t>
      </w:r>
      <w:r w:rsidR="00CC7C3D">
        <w:rPr>
          <w:rFonts w:asciiTheme="minorHAnsi" w:hAnsiTheme="minorHAnsi" w:cstheme="minorHAnsi"/>
        </w:rPr>
        <w:t>In</w:t>
      </w:r>
      <w:r w:rsidR="00C74CF0">
        <w:rPr>
          <w:rFonts w:asciiTheme="minorHAnsi" w:hAnsiTheme="minorHAnsi" w:cstheme="minorHAnsi"/>
        </w:rPr>
        <w:t xml:space="preserve"> yoga, </w:t>
      </w:r>
      <w:r w:rsidR="000C7AB9">
        <w:rPr>
          <w:rFonts w:asciiTheme="minorHAnsi" w:hAnsiTheme="minorHAnsi" w:cstheme="minorHAnsi"/>
        </w:rPr>
        <w:t>a practitioner</w:t>
      </w:r>
      <w:r w:rsidR="00C74CF0">
        <w:rPr>
          <w:rFonts w:asciiTheme="minorHAnsi" w:hAnsiTheme="minorHAnsi" w:cstheme="minorHAnsi"/>
        </w:rPr>
        <w:t xml:space="preserve"> </w:t>
      </w:r>
      <w:r w:rsidR="00CC7C3D">
        <w:rPr>
          <w:rFonts w:asciiTheme="minorHAnsi" w:hAnsiTheme="minorHAnsi" w:cstheme="minorHAnsi"/>
        </w:rPr>
        <w:t>seeks</w:t>
      </w:r>
      <w:r w:rsidR="00C74CF0">
        <w:rPr>
          <w:rFonts w:asciiTheme="minorHAnsi" w:hAnsiTheme="minorHAnsi" w:cstheme="minorHAnsi"/>
        </w:rPr>
        <w:t xml:space="preserve"> </w:t>
      </w:r>
      <w:r>
        <w:rPr>
          <w:rFonts w:asciiTheme="minorHAnsi" w:hAnsiTheme="minorHAnsi" w:cstheme="minorHAnsi"/>
        </w:rPr>
        <w:t>a</w:t>
      </w:r>
      <w:r w:rsidRPr="00967F33" w:rsidR="00C74CF0">
        <w:rPr>
          <w:rFonts w:asciiTheme="minorHAnsi" w:hAnsiTheme="minorHAnsi" w:cstheme="minorHAnsi"/>
        </w:rPr>
        <w:t xml:space="preserve"> state of balance and </w:t>
      </w:r>
      <w:r w:rsidR="00C74CF0">
        <w:rPr>
          <w:rFonts w:asciiTheme="minorHAnsi" w:hAnsiTheme="minorHAnsi" w:cstheme="minorHAnsi"/>
        </w:rPr>
        <w:t>equ</w:t>
      </w:r>
      <w:r>
        <w:rPr>
          <w:rFonts w:asciiTheme="minorHAnsi" w:hAnsiTheme="minorHAnsi" w:cstheme="minorHAnsi"/>
        </w:rPr>
        <w:t xml:space="preserve">animity by mastering </w:t>
      </w:r>
      <w:r w:rsidRPr="00967F33" w:rsidR="00C74CF0">
        <w:rPr>
          <w:rFonts w:asciiTheme="minorHAnsi" w:hAnsiTheme="minorHAnsi" w:cstheme="minorHAnsi"/>
        </w:rPr>
        <w:t>the body</w:t>
      </w:r>
      <w:r w:rsidR="00C74CF0">
        <w:rPr>
          <w:rFonts w:asciiTheme="minorHAnsi" w:hAnsiTheme="minorHAnsi" w:cstheme="minorHAnsi"/>
        </w:rPr>
        <w:t xml:space="preserve"> through </w:t>
      </w:r>
      <w:r>
        <w:rPr>
          <w:rFonts w:asciiTheme="minorHAnsi" w:hAnsiTheme="minorHAnsi" w:cstheme="minorHAnsi"/>
        </w:rPr>
        <w:t xml:space="preserve">“effortless effort” of </w:t>
      </w:r>
      <w:r w:rsidRPr="00C74CF0" w:rsidR="00C74CF0">
        <w:rPr>
          <w:rFonts w:asciiTheme="minorHAnsi" w:hAnsiTheme="minorHAnsi" w:cstheme="minorHAnsi"/>
          <w:i/>
          <w:iCs/>
        </w:rPr>
        <w:t>asana</w:t>
      </w:r>
      <w:r w:rsidR="000C7AB9">
        <w:rPr>
          <w:rFonts w:asciiTheme="minorHAnsi" w:hAnsiTheme="minorHAnsi" w:cstheme="minorHAnsi"/>
        </w:rPr>
        <w:t>.</w:t>
      </w:r>
      <w:r w:rsidR="002819E9">
        <w:rPr>
          <w:rStyle w:val="FootnoteReference"/>
          <w:rFonts w:asciiTheme="minorHAnsi" w:hAnsiTheme="minorHAnsi" w:cstheme="minorHAnsi"/>
        </w:rPr>
        <w:footnoteReference w:id="33"/>
      </w:r>
      <w:r w:rsidR="000C7AB9">
        <w:rPr>
          <w:rFonts w:asciiTheme="minorHAnsi" w:hAnsiTheme="minorHAnsi" w:cstheme="minorHAnsi"/>
        </w:rPr>
        <w:t xml:space="preserve"> </w:t>
      </w:r>
      <w:r w:rsidR="00CC7C3D">
        <w:rPr>
          <w:rFonts w:asciiTheme="minorHAnsi" w:hAnsiTheme="minorHAnsi" w:cstheme="minorHAnsi"/>
        </w:rPr>
        <w:t>Similarly,</w:t>
      </w:r>
      <w:r>
        <w:rPr>
          <w:rFonts w:asciiTheme="minorHAnsi" w:hAnsiTheme="minorHAnsi" w:cstheme="minorHAnsi"/>
        </w:rPr>
        <w:t xml:space="preserve"> </w:t>
      </w:r>
      <w:r w:rsidRPr="00967F33">
        <w:rPr>
          <w:rFonts w:asciiTheme="minorHAnsi" w:hAnsiTheme="minorHAnsi" w:cstheme="minorHAnsi"/>
        </w:rPr>
        <w:t>Menuhin’s quest</w:t>
      </w:r>
      <w:r>
        <w:rPr>
          <w:rFonts w:asciiTheme="minorHAnsi" w:hAnsiTheme="minorHAnsi" w:cstheme="minorHAnsi"/>
        </w:rPr>
        <w:t xml:space="preserve">, and what drew him to yoga </w:t>
      </w:r>
      <w:r w:rsidRPr="00967F33">
        <w:rPr>
          <w:rFonts w:asciiTheme="minorHAnsi" w:hAnsiTheme="minorHAnsi" w:cstheme="minorHAnsi"/>
        </w:rPr>
        <w:t xml:space="preserve">in </w:t>
      </w:r>
      <w:r w:rsidR="00CC7C3D">
        <w:rPr>
          <w:rFonts w:asciiTheme="minorHAnsi" w:hAnsiTheme="minorHAnsi" w:cstheme="minorHAnsi"/>
        </w:rPr>
        <w:t>the first place</w:t>
      </w:r>
      <w:r>
        <w:rPr>
          <w:rFonts w:asciiTheme="minorHAnsi" w:hAnsiTheme="minorHAnsi" w:cstheme="minorHAnsi"/>
        </w:rPr>
        <w:t>,</w:t>
      </w:r>
      <w:r w:rsidRPr="00967F33">
        <w:rPr>
          <w:rFonts w:asciiTheme="minorHAnsi" w:hAnsiTheme="minorHAnsi" w:cstheme="minorHAnsi"/>
        </w:rPr>
        <w:t xml:space="preserve"> </w:t>
      </w:r>
      <w:r>
        <w:rPr>
          <w:rFonts w:asciiTheme="minorHAnsi" w:hAnsiTheme="minorHAnsi" w:cstheme="minorHAnsi"/>
        </w:rPr>
        <w:t>was to free the body</w:t>
      </w:r>
      <w:r w:rsidRPr="00967F33" w:rsidR="00825DAA">
        <w:rPr>
          <w:rFonts w:asciiTheme="minorHAnsi" w:hAnsiTheme="minorHAnsi" w:cstheme="minorHAnsi"/>
        </w:rPr>
        <w:t xml:space="preserve"> </w:t>
      </w:r>
      <w:r>
        <w:rPr>
          <w:rFonts w:asciiTheme="minorHAnsi" w:hAnsiTheme="minorHAnsi" w:cstheme="minorHAnsi"/>
        </w:rPr>
        <w:t>of</w:t>
      </w:r>
      <w:r w:rsidRPr="00967F33" w:rsidR="00825DAA">
        <w:rPr>
          <w:rFonts w:asciiTheme="minorHAnsi" w:hAnsiTheme="minorHAnsi" w:cstheme="minorHAnsi"/>
        </w:rPr>
        <w:t xml:space="preserve"> physical struggles</w:t>
      </w:r>
      <w:r>
        <w:rPr>
          <w:rFonts w:asciiTheme="minorHAnsi" w:hAnsiTheme="minorHAnsi" w:cstheme="minorHAnsi"/>
        </w:rPr>
        <w:t xml:space="preserve"> </w:t>
      </w:r>
      <w:r w:rsidR="000C7AB9">
        <w:rPr>
          <w:rFonts w:asciiTheme="minorHAnsi" w:hAnsiTheme="minorHAnsi" w:cstheme="minorHAnsi"/>
        </w:rPr>
        <w:t xml:space="preserve">in his violin playing. He sought a state of equanimity </w:t>
      </w:r>
      <w:r w:rsidRPr="00967F33" w:rsidR="000C7AB9">
        <w:rPr>
          <w:rFonts w:asciiTheme="minorHAnsi" w:hAnsiTheme="minorHAnsi" w:cstheme="minorHAnsi"/>
        </w:rPr>
        <w:t>when performing,</w:t>
      </w:r>
      <w:r w:rsidR="000C7AB9">
        <w:rPr>
          <w:rFonts w:asciiTheme="minorHAnsi" w:hAnsiTheme="minorHAnsi" w:cstheme="minorHAnsi"/>
        </w:rPr>
        <w:t xml:space="preserve"> where the </w:t>
      </w:r>
      <w:r w:rsidRPr="00967F33" w:rsidR="00825DAA">
        <w:rPr>
          <w:rFonts w:asciiTheme="minorHAnsi" w:hAnsiTheme="minorHAnsi" w:cstheme="minorHAnsi"/>
        </w:rPr>
        <w:t>music</w:t>
      </w:r>
      <w:r w:rsidR="000C7AB9">
        <w:rPr>
          <w:rFonts w:asciiTheme="minorHAnsi" w:hAnsiTheme="minorHAnsi" w:cstheme="minorHAnsi"/>
        </w:rPr>
        <w:t xml:space="preserve"> </w:t>
      </w:r>
      <w:r w:rsidRPr="00967F33" w:rsidR="00825DAA">
        <w:rPr>
          <w:rFonts w:asciiTheme="minorHAnsi" w:hAnsiTheme="minorHAnsi" w:cstheme="minorHAnsi"/>
        </w:rPr>
        <w:t>flow</w:t>
      </w:r>
      <w:r w:rsidR="000C7AB9">
        <w:rPr>
          <w:rFonts w:asciiTheme="minorHAnsi" w:hAnsiTheme="minorHAnsi" w:cstheme="minorHAnsi"/>
        </w:rPr>
        <w:t xml:space="preserve">ed </w:t>
      </w:r>
      <w:r w:rsidRPr="00967F33" w:rsidR="00825DAA">
        <w:rPr>
          <w:rFonts w:asciiTheme="minorHAnsi" w:hAnsiTheme="minorHAnsi" w:cstheme="minorHAnsi"/>
        </w:rPr>
        <w:t>without</w:t>
      </w:r>
      <w:r>
        <w:rPr>
          <w:rFonts w:asciiTheme="minorHAnsi" w:hAnsiTheme="minorHAnsi" w:cstheme="minorHAnsi"/>
        </w:rPr>
        <w:t xml:space="preserve"> apparent</w:t>
      </w:r>
      <w:r w:rsidRPr="00967F33" w:rsidR="00825DAA">
        <w:rPr>
          <w:rFonts w:asciiTheme="minorHAnsi" w:hAnsiTheme="minorHAnsi" w:cstheme="minorHAnsi"/>
        </w:rPr>
        <w:t xml:space="preserve"> effort. </w:t>
      </w:r>
      <w:r w:rsidR="00B92E8B">
        <w:rPr>
          <w:rFonts w:asciiTheme="minorHAnsi" w:hAnsiTheme="minorHAnsi" w:cstheme="minorHAnsi"/>
        </w:rPr>
        <w:t>After M</w:t>
      </w:r>
      <w:r w:rsidRPr="00967F33" w:rsidR="00A1595D">
        <w:rPr>
          <w:rFonts w:asciiTheme="minorHAnsi" w:hAnsiTheme="minorHAnsi" w:cstheme="minorHAnsi"/>
        </w:rPr>
        <w:t xml:space="preserve">enuhin </w:t>
      </w:r>
      <w:r w:rsidR="00CC7C3D">
        <w:rPr>
          <w:rFonts w:asciiTheme="minorHAnsi" w:hAnsiTheme="minorHAnsi" w:cstheme="minorHAnsi"/>
        </w:rPr>
        <w:t xml:space="preserve">found this </w:t>
      </w:r>
      <w:r w:rsidRPr="00967F33" w:rsidR="00B92E8B">
        <w:rPr>
          <w:rFonts w:asciiTheme="minorHAnsi" w:hAnsiTheme="minorHAnsi" w:cstheme="minorHAnsi"/>
        </w:rPr>
        <w:t>state of grace</w:t>
      </w:r>
      <w:r w:rsidR="00B92E8B">
        <w:rPr>
          <w:rFonts w:asciiTheme="minorHAnsi" w:hAnsiTheme="minorHAnsi" w:cstheme="minorHAnsi"/>
        </w:rPr>
        <w:t>,</w:t>
      </w:r>
      <w:r w:rsidRPr="00967F33" w:rsidR="00B92E8B">
        <w:rPr>
          <w:rFonts w:asciiTheme="minorHAnsi" w:hAnsiTheme="minorHAnsi" w:cstheme="minorHAnsi"/>
        </w:rPr>
        <w:t xml:space="preserve"> </w:t>
      </w:r>
      <w:r w:rsidR="00CC7C3D">
        <w:rPr>
          <w:rFonts w:asciiTheme="minorHAnsi" w:hAnsiTheme="minorHAnsi" w:cstheme="minorHAnsi"/>
        </w:rPr>
        <w:t xml:space="preserve">he endeavored </w:t>
      </w:r>
      <w:r w:rsidR="006B784C">
        <w:rPr>
          <w:rFonts w:asciiTheme="minorHAnsi" w:hAnsiTheme="minorHAnsi" w:cstheme="minorHAnsi"/>
        </w:rPr>
        <w:t xml:space="preserve">to </w:t>
      </w:r>
      <w:r w:rsidR="00CC7C3D">
        <w:rPr>
          <w:rFonts w:asciiTheme="minorHAnsi" w:hAnsiTheme="minorHAnsi" w:cstheme="minorHAnsi"/>
        </w:rPr>
        <w:t xml:space="preserve">lead students to </w:t>
      </w:r>
      <w:r w:rsidR="00B92E8B">
        <w:rPr>
          <w:rFonts w:asciiTheme="minorHAnsi" w:hAnsiTheme="minorHAnsi" w:cstheme="minorHAnsi"/>
        </w:rPr>
        <w:t xml:space="preserve">also </w:t>
      </w:r>
      <w:r w:rsidR="00CC7C3D">
        <w:rPr>
          <w:rFonts w:asciiTheme="minorHAnsi" w:hAnsiTheme="minorHAnsi" w:cstheme="minorHAnsi"/>
        </w:rPr>
        <w:t xml:space="preserve">find </w:t>
      </w:r>
      <w:r w:rsidR="00B92E8B">
        <w:rPr>
          <w:rFonts w:asciiTheme="minorHAnsi" w:hAnsiTheme="minorHAnsi" w:cstheme="minorHAnsi"/>
        </w:rPr>
        <w:t>it</w:t>
      </w:r>
      <w:r w:rsidR="00FE4692">
        <w:rPr>
          <w:rFonts w:asciiTheme="minorHAnsi" w:hAnsiTheme="minorHAnsi" w:cstheme="minorHAnsi"/>
        </w:rPr>
        <w:t>.</w:t>
      </w:r>
    </w:p>
    <w:p w:rsidR="00DF7F03" w:rsidP="008A4ED4" w:rsidRDefault="00DF7F03" w14:paraId="74BFB11D" w14:textId="77777777">
      <w:pPr>
        <w:spacing w:line="480" w:lineRule="auto"/>
        <w:rPr>
          <w:rFonts w:asciiTheme="minorHAnsi" w:hAnsiTheme="minorHAnsi" w:eastAsiaTheme="majorEastAsia" w:cstheme="minorHAnsi"/>
          <w:i/>
          <w:iCs/>
          <w:color w:val="000000" w:themeColor="text1"/>
        </w:rPr>
      </w:pPr>
    </w:p>
    <w:p w:rsidR="00610B0C" w:rsidP="00271C1F" w:rsidRDefault="001337E9" w14:paraId="26C10C63" w14:textId="16AAF9DE">
      <w:pPr>
        <w:pStyle w:val="Heading4"/>
        <w:rPr>
          <w:ins w:author="Wendland, Kristin" w:date="2020-05-08T11:29:00Z" w:id="3"/>
        </w:rPr>
      </w:pPr>
      <w:r w:rsidRPr="008D0B29">
        <w:t xml:space="preserve">Violin: Six Lessons with Yehudi Menuhin (1971) </w:t>
      </w:r>
    </w:p>
    <w:p w:rsidRPr="008D0B29" w:rsidR="00EF1935" w:rsidP="008D0B29" w:rsidRDefault="00EF1935" w14:paraId="3840888C" w14:textId="77777777">
      <w:pPr>
        <w:spacing w:line="480" w:lineRule="auto"/>
        <w:ind w:firstLine="720"/>
        <w:rPr>
          <w:rFonts w:asciiTheme="minorHAnsi" w:hAnsiTheme="minorHAnsi" w:eastAsiaTheme="majorEastAsia" w:cstheme="minorHAnsi"/>
          <w:color w:val="000000" w:themeColor="text1"/>
          <w:u w:val="single"/>
        </w:rPr>
      </w:pPr>
    </w:p>
    <w:p w:rsidRPr="00D75344" w:rsidR="0004757D" w:rsidP="00D75344" w:rsidRDefault="00982395" w14:paraId="77E748E4" w14:textId="461975BE">
      <w:pPr>
        <w:spacing w:line="480" w:lineRule="auto"/>
        <w:ind w:firstLine="720"/>
        <w:rPr>
          <w:rFonts w:asciiTheme="minorHAnsi" w:hAnsiTheme="minorHAnsi" w:eastAsiaTheme="majorEastAsia" w:cstheme="minorHAnsi"/>
          <w:iCs/>
          <w:color w:val="000000" w:themeColor="text1"/>
        </w:rPr>
      </w:pPr>
      <w:r w:rsidRPr="00B340C1">
        <w:rPr>
          <w:rFonts w:asciiTheme="minorHAnsi" w:hAnsiTheme="minorHAnsi" w:eastAsiaTheme="majorEastAsia" w:cstheme="minorHAnsi"/>
          <w:color w:val="000000" w:themeColor="text1"/>
        </w:rPr>
        <w:t xml:space="preserve">Menuhin </w:t>
      </w:r>
      <w:r w:rsidRPr="00B340C1" w:rsidR="007F6D85">
        <w:rPr>
          <w:rFonts w:asciiTheme="minorHAnsi" w:hAnsiTheme="minorHAnsi" w:eastAsiaTheme="majorEastAsia" w:cstheme="minorHAnsi"/>
          <w:color w:val="000000" w:themeColor="text1"/>
        </w:rPr>
        <w:t xml:space="preserve">first </w:t>
      </w:r>
      <w:r w:rsidR="00BF5E9E">
        <w:rPr>
          <w:rFonts w:asciiTheme="minorHAnsi" w:hAnsiTheme="minorHAnsi" w:eastAsiaTheme="majorEastAsia" w:cstheme="minorHAnsi"/>
          <w:color w:val="000000" w:themeColor="text1"/>
        </w:rPr>
        <w:t xml:space="preserve">formally </w:t>
      </w:r>
      <w:r w:rsidRPr="00B340C1">
        <w:rPr>
          <w:rFonts w:asciiTheme="minorHAnsi" w:hAnsiTheme="minorHAnsi" w:eastAsiaTheme="majorEastAsia" w:cstheme="minorHAnsi"/>
          <w:color w:val="000000" w:themeColor="text1"/>
        </w:rPr>
        <w:t xml:space="preserve">transmitted </w:t>
      </w:r>
      <w:r w:rsidRPr="00B340C1" w:rsidR="002A191F">
        <w:rPr>
          <w:rFonts w:asciiTheme="minorHAnsi" w:hAnsiTheme="minorHAnsi" w:eastAsiaTheme="majorEastAsia" w:cstheme="minorHAnsi"/>
          <w:color w:val="000000" w:themeColor="text1"/>
        </w:rPr>
        <w:t>his yoga</w:t>
      </w:r>
      <w:r w:rsidRPr="00B340C1" w:rsidR="00D872F8">
        <w:rPr>
          <w:rFonts w:asciiTheme="minorHAnsi" w:hAnsiTheme="minorHAnsi" w:eastAsiaTheme="majorEastAsia" w:cstheme="minorHAnsi"/>
          <w:color w:val="000000" w:themeColor="text1"/>
        </w:rPr>
        <w:t xml:space="preserve"> </w:t>
      </w:r>
      <w:r w:rsidRPr="00B340C1">
        <w:rPr>
          <w:rFonts w:asciiTheme="minorHAnsi" w:hAnsiTheme="minorHAnsi" w:eastAsiaTheme="majorEastAsia" w:cstheme="minorHAnsi"/>
          <w:color w:val="000000" w:themeColor="text1"/>
        </w:rPr>
        <w:t xml:space="preserve">knowledge </w:t>
      </w:r>
      <w:r w:rsidRPr="00B340C1" w:rsidR="00D872F8">
        <w:rPr>
          <w:rFonts w:asciiTheme="minorHAnsi" w:hAnsiTheme="minorHAnsi" w:eastAsiaTheme="majorEastAsia" w:cstheme="minorHAnsi"/>
          <w:color w:val="000000" w:themeColor="text1"/>
        </w:rPr>
        <w:t>to violin-playin</w:t>
      </w:r>
      <w:r w:rsidRPr="00B340C1" w:rsidR="007F6D85">
        <w:rPr>
          <w:rFonts w:asciiTheme="minorHAnsi" w:hAnsiTheme="minorHAnsi" w:eastAsiaTheme="majorEastAsia" w:cstheme="minorHAnsi"/>
          <w:color w:val="000000" w:themeColor="text1"/>
        </w:rPr>
        <w:t xml:space="preserve">g </w:t>
      </w:r>
      <w:r w:rsidRPr="00B340C1">
        <w:rPr>
          <w:rFonts w:asciiTheme="minorHAnsi" w:hAnsiTheme="minorHAnsi" w:eastAsiaTheme="majorEastAsia" w:cstheme="minorHAnsi"/>
          <w:color w:val="000000" w:themeColor="text1"/>
        </w:rPr>
        <w:t xml:space="preserve">in a six-part series </w:t>
      </w:r>
      <w:r w:rsidRPr="00B340C1" w:rsidR="002A191F">
        <w:rPr>
          <w:rFonts w:asciiTheme="minorHAnsi" w:hAnsiTheme="minorHAnsi" w:eastAsiaTheme="majorEastAsia" w:cstheme="minorHAnsi"/>
          <w:color w:val="000000" w:themeColor="text1"/>
        </w:rPr>
        <w:t xml:space="preserve">of short </w:t>
      </w:r>
      <w:r w:rsidRPr="00B340C1">
        <w:rPr>
          <w:rFonts w:asciiTheme="minorHAnsi" w:hAnsiTheme="minorHAnsi" w:eastAsiaTheme="majorEastAsia" w:cstheme="minorHAnsi"/>
          <w:color w:val="000000" w:themeColor="text1"/>
        </w:rPr>
        <w:t xml:space="preserve">films called </w:t>
      </w:r>
      <w:hyperlink w:history="1" r:id="rId11">
        <w:r w:rsidRPr="00107A2C">
          <w:rPr>
            <w:rStyle w:val="Hyperlink"/>
            <w:rFonts w:asciiTheme="minorHAnsi" w:hAnsiTheme="minorHAnsi" w:eastAsiaTheme="majorEastAsia" w:cstheme="minorHAnsi"/>
            <w:i/>
            <w:iCs/>
          </w:rPr>
          <w:t>Violin</w:t>
        </w:r>
      </w:hyperlink>
      <w:r w:rsidR="009D7FFB">
        <w:rPr>
          <w:rFonts w:asciiTheme="minorHAnsi" w:hAnsiTheme="minorHAnsi" w:eastAsiaTheme="majorEastAsia" w:cstheme="minorHAnsi"/>
          <w:color w:val="000000" w:themeColor="text1"/>
        </w:rPr>
        <w:t xml:space="preserve"> </w:t>
      </w:r>
      <w:r w:rsidRPr="00756F83" w:rsidR="009D7FFB">
        <w:rPr>
          <w:rFonts w:asciiTheme="minorHAnsi" w:hAnsiTheme="minorHAnsi" w:eastAsiaTheme="majorEastAsia" w:cstheme="minorHAnsi"/>
          <w:bCs/>
          <w:color w:val="000000" w:themeColor="text1"/>
          <w:highlight w:val="cyan"/>
        </w:rPr>
        <w:t>&lt;W</w:t>
      </w:r>
      <w:r w:rsidRPr="0048351A" w:rsidR="009D7FFB">
        <w:rPr>
          <w:rFonts w:asciiTheme="minorHAnsi" w:hAnsiTheme="minorHAnsi" w:eastAsiaTheme="majorEastAsia" w:cstheme="minorHAnsi"/>
          <w:bCs/>
          <w:color w:val="000000" w:themeColor="text1"/>
          <w:highlight w:val="cyan"/>
        </w:rPr>
        <w:t>eblink 5.5</w:t>
      </w:r>
      <w:r w:rsidR="009D7FFB">
        <w:rPr>
          <w:rFonts w:asciiTheme="minorHAnsi" w:hAnsiTheme="minorHAnsi" w:eastAsiaTheme="majorEastAsia" w:cstheme="minorHAnsi"/>
          <w:bCs/>
          <w:color w:val="000000" w:themeColor="text1"/>
        </w:rPr>
        <w:t>&gt;</w:t>
      </w:r>
      <w:r w:rsidRPr="00B340C1" w:rsidR="007F6D85">
        <w:rPr>
          <w:rFonts w:asciiTheme="minorHAnsi" w:hAnsiTheme="minorHAnsi" w:eastAsiaTheme="majorEastAsia" w:cstheme="minorHAnsi"/>
          <w:color w:val="000000" w:themeColor="text1"/>
        </w:rPr>
        <w:t xml:space="preserve"> </w:t>
      </w:r>
      <w:r w:rsidR="00BF5E9E">
        <w:rPr>
          <w:rFonts w:asciiTheme="minorHAnsi" w:hAnsiTheme="minorHAnsi" w:eastAsiaTheme="majorEastAsia" w:cstheme="minorHAnsi"/>
          <w:color w:val="000000" w:themeColor="text1"/>
        </w:rPr>
        <w:t>E</w:t>
      </w:r>
      <w:r w:rsidRPr="00B340C1" w:rsidR="00E15E1F">
        <w:rPr>
          <w:rFonts w:asciiTheme="minorHAnsi" w:hAnsiTheme="minorHAnsi" w:eastAsiaTheme="majorEastAsia" w:cstheme="minorHAnsi"/>
          <w:color w:val="000000" w:themeColor="text1"/>
        </w:rPr>
        <w:t>ach vide</w:t>
      </w:r>
      <w:r w:rsidR="00BF5E9E">
        <w:rPr>
          <w:rFonts w:asciiTheme="minorHAnsi" w:hAnsiTheme="minorHAnsi" w:eastAsiaTheme="majorEastAsia" w:cstheme="minorHAnsi"/>
          <w:color w:val="000000" w:themeColor="text1"/>
        </w:rPr>
        <w:t xml:space="preserve">o, filmed </w:t>
      </w:r>
      <w:r w:rsidRPr="00B340C1" w:rsidR="00BF5E9E">
        <w:rPr>
          <w:rFonts w:asciiTheme="minorHAnsi" w:hAnsiTheme="minorHAnsi" w:eastAsiaTheme="majorEastAsia" w:cstheme="minorHAnsi"/>
          <w:iCs/>
          <w:color w:val="000000" w:themeColor="text1"/>
        </w:rPr>
        <w:t xml:space="preserve">at </w:t>
      </w:r>
      <w:r w:rsidR="00BF5E9E">
        <w:rPr>
          <w:rFonts w:asciiTheme="minorHAnsi" w:hAnsiTheme="minorHAnsi" w:eastAsiaTheme="majorEastAsia" w:cstheme="minorHAnsi"/>
          <w:iCs/>
          <w:color w:val="000000" w:themeColor="text1"/>
        </w:rPr>
        <w:t>The Menuhin S</w:t>
      </w:r>
      <w:r w:rsidRPr="00B340C1" w:rsidR="00BF5E9E">
        <w:rPr>
          <w:rFonts w:asciiTheme="minorHAnsi" w:hAnsiTheme="minorHAnsi" w:eastAsiaTheme="majorEastAsia" w:cstheme="minorHAnsi"/>
          <w:iCs/>
          <w:color w:val="000000" w:themeColor="text1"/>
        </w:rPr>
        <w:t xml:space="preserve">chool, </w:t>
      </w:r>
      <w:r w:rsidRPr="00B340C1" w:rsidR="00E15E1F">
        <w:rPr>
          <w:rFonts w:asciiTheme="minorHAnsi" w:hAnsiTheme="minorHAnsi" w:eastAsiaTheme="majorEastAsia" w:cstheme="minorHAnsi"/>
          <w:color w:val="000000" w:themeColor="text1"/>
        </w:rPr>
        <w:t xml:space="preserve">spans about </w:t>
      </w:r>
      <w:r w:rsidRPr="00B340C1" w:rsidR="00E15E1F">
        <w:rPr>
          <w:rFonts w:asciiTheme="minorHAnsi" w:hAnsiTheme="minorHAnsi" w:eastAsiaTheme="majorEastAsia" w:cstheme="minorHAnsi"/>
          <w:iCs/>
          <w:color w:val="000000" w:themeColor="text1"/>
        </w:rPr>
        <w:t>twenty-five minutes,</w:t>
      </w:r>
      <w:r w:rsidR="00BF5E9E">
        <w:rPr>
          <w:rFonts w:asciiTheme="minorHAnsi" w:hAnsiTheme="minorHAnsi" w:eastAsiaTheme="majorEastAsia" w:cstheme="minorHAnsi"/>
          <w:iCs/>
          <w:color w:val="000000" w:themeColor="text1"/>
        </w:rPr>
        <w:t xml:space="preserve"> and</w:t>
      </w:r>
      <w:r w:rsidRPr="00B340C1" w:rsidR="00E15E1F">
        <w:rPr>
          <w:rFonts w:asciiTheme="minorHAnsi" w:hAnsiTheme="minorHAnsi" w:eastAsiaTheme="majorEastAsia" w:cstheme="minorHAnsi"/>
          <w:iCs/>
          <w:color w:val="000000" w:themeColor="text1"/>
        </w:rPr>
        <w:t xml:space="preserve"> </w:t>
      </w:r>
      <w:r w:rsidR="00BF5E9E">
        <w:rPr>
          <w:rFonts w:asciiTheme="minorHAnsi" w:hAnsiTheme="minorHAnsi" w:eastAsiaTheme="majorEastAsia" w:cstheme="minorHAnsi"/>
          <w:iCs/>
          <w:color w:val="000000" w:themeColor="text1"/>
        </w:rPr>
        <w:t>the</w:t>
      </w:r>
      <w:r w:rsidR="00B92E8B">
        <w:rPr>
          <w:rFonts w:asciiTheme="minorHAnsi" w:hAnsiTheme="minorHAnsi" w:eastAsiaTheme="majorEastAsia" w:cstheme="minorHAnsi"/>
          <w:iCs/>
          <w:color w:val="000000" w:themeColor="text1"/>
        </w:rPr>
        <w:t xml:space="preserve"> series</w:t>
      </w:r>
      <w:r w:rsidR="00BF5E9E">
        <w:rPr>
          <w:rFonts w:asciiTheme="minorHAnsi" w:hAnsiTheme="minorHAnsi" w:eastAsiaTheme="majorEastAsia" w:cstheme="minorHAnsi"/>
          <w:iCs/>
          <w:color w:val="000000" w:themeColor="text1"/>
        </w:rPr>
        <w:t xml:space="preserve"> </w:t>
      </w:r>
      <w:r w:rsidRPr="00B340C1" w:rsidR="00E15E1F">
        <w:rPr>
          <w:rFonts w:asciiTheme="minorHAnsi" w:hAnsiTheme="minorHAnsi" w:eastAsiaTheme="majorEastAsia" w:cstheme="minorHAnsi"/>
          <w:iCs/>
          <w:color w:val="000000" w:themeColor="text1"/>
        </w:rPr>
        <w:t>include</w:t>
      </w:r>
      <w:r w:rsidR="00B92E8B">
        <w:rPr>
          <w:rFonts w:asciiTheme="minorHAnsi" w:hAnsiTheme="minorHAnsi" w:eastAsiaTheme="majorEastAsia" w:cstheme="minorHAnsi"/>
          <w:iCs/>
          <w:color w:val="000000" w:themeColor="text1"/>
        </w:rPr>
        <w:t>s</w:t>
      </w:r>
      <w:r w:rsidRPr="00B340C1" w:rsidR="00E15E1F">
        <w:rPr>
          <w:rFonts w:asciiTheme="minorHAnsi" w:hAnsiTheme="minorHAnsi" w:eastAsiaTheme="majorEastAsia" w:cstheme="minorHAnsi"/>
          <w:iCs/>
          <w:color w:val="000000" w:themeColor="text1"/>
        </w:rPr>
        <w:t xml:space="preserve"> students representing various stages of technical development</w:t>
      </w:r>
      <w:r w:rsidR="00D75344">
        <w:rPr>
          <w:rFonts w:asciiTheme="minorHAnsi" w:hAnsiTheme="minorHAnsi" w:eastAsiaTheme="majorEastAsia" w:cstheme="minorHAnsi"/>
          <w:iCs/>
          <w:color w:val="000000" w:themeColor="text1"/>
        </w:rPr>
        <w:t>.</w:t>
      </w:r>
      <w:r w:rsidR="00E61926">
        <w:rPr>
          <w:rFonts w:asciiTheme="minorHAnsi" w:hAnsiTheme="minorHAnsi" w:eastAsiaTheme="majorEastAsia" w:cstheme="minorHAnsi"/>
          <w:iCs/>
          <w:color w:val="000000" w:themeColor="text1"/>
        </w:rPr>
        <w:t xml:space="preserve"> </w:t>
      </w:r>
      <w:r w:rsidRPr="00B340C1" w:rsidR="007F6D85">
        <w:rPr>
          <w:rFonts w:asciiTheme="minorHAnsi" w:hAnsiTheme="minorHAnsi" w:eastAsiaTheme="majorEastAsia" w:cstheme="minorHAnsi"/>
          <w:color w:val="000000" w:themeColor="text1"/>
        </w:rPr>
        <w:t>Soon after</w:t>
      </w:r>
      <w:r w:rsidR="00BF5E9E">
        <w:rPr>
          <w:rFonts w:asciiTheme="minorHAnsi" w:hAnsiTheme="minorHAnsi" w:eastAsiaTheme="majorEastAsia" w:cstheme="minorHAnsi"/>
          <w:color w:val="000000" w:themeColor="text1"/>
        </w:rPr>
        <w:t xml:space="preserve"> making these videos</w:t>
      </w:r>
      <w:r w:rsidRPr="00B340C1" w:rsidR="007F6D85">
        <w:rPr>
          <w:rFonts w:asciiTheme="minorHAnsi" w:hAnsiTheme="minorHAnsi" w:eastAsiaTheme="majorEastAsia" w:cstheme="minorHAnsi"/>
          <w:color w:val="000000" w:themeColor="text1"/>
        </w:rPr>
        <w:t xml:space="preserve">, </w:t>
      </w:r>
      <w:r w:rsidR="00BF5E9E">
        <w:rPr>
          <w:rFonts w:asciiTheme="minorHAnsi" w:hAnsiTheme="minorHAnsi" w:eastAsiaTheme="majorEastAsia" w:cstheme="minorHAnsi"/>
          <w:color w:val="000000" w:themeColor="text1"/>
        </w:rPr>
        <w:t>Menuhin</w:t>
      </w:r>
      <w:r w:rsidRPr="00B340C1" w:rsidR="007F6D85">
        <w:rPr>
          <w:rFonts w:asciiTheme="minorHAnsi" w:hAnsiTheme="minorHAnsi" w:eastAsiaTheme="majorEastAsia" w:cstheme="minorHAnsi"/>
          <w:color w:val="000000" w:themeColor="text1"/>
        </w:rPr>
        <w:t xml:space="preserve"> captured his ideas</w:t>
      </w:r>
      <w:r w:rsidRPr="00B340C1" w:rsidR="00D872F8">
        <w:rPr>
          <w:rFonts w:asciiTheme="minorHAnsi" w:hAnsiTheme="minorHAnsi" w:eastAsiaTheme="majorEastAsia" w:cstheme="minorHAnsi"/>
          <w:color w:val="000000" w:themeColor="text1"/>
        </w:rPr>
        <w:t xml:space="preserve"> </w:t>
      </w:r>
      <w:r w:rsidRPr="00B340C1">
        <w:rPr>
          <w:rFonts w:asciiTheme="minorHAnsi" w:hAnsiTheme="minorHAnsi" w:eastAsiaTheme="majorEastAsia" w:cstheme="minorHAnsi"/>
          <w:color w:val="000000" w:themeColor="text1"/>
        </w:rPr>
        <w:t xml:space="preserve">in </w:t>
      </w:r>
      <w:r w:rsidR="00BF5E9E">
        <w:rPr>
          <w:rFonts w:asciiTheme="minorHAnsi" w:hAnsiTheme="minorHAnsi" w:eastAsiaTheme="majorEastAsia" w:cstheme="minorHAnsi"/>
          <w:color w:val="000000" w:themeColor="text1"/>
        </w:rPr>
        <w:t>the</w:t>
      </w:r>
      <w:r w:rsidRPr="00B340C1">
        <w:rPr>
          <w:rFonts w:asciiTheme="minorHAnsi" w:hAnsiTheme="minorHAnsi" w:eastAsiaTheme="majorEastAsia" w:cstheme="minorHAnsi"/>
          <w:color w:val="000000" w:themeColor="text1"/>
        </w:rPr>
        <w:t xml:space="preserve"> book </w:t>
      </w:r>
      <w:r w:rsidRPr="00B340C1">
        <w:rPr>
          <w:rFonts w:asciiTheme="minorHAnsi" w:hAnsiTheme="minorHAnsi" w:eastAsiaTheme="majorEastAsia" w:cstheme="minorHAnsi"/>
          <w:i/>
          <w:iCs/>
          <w:color w:val="000000" w:themeColor="text1"/>
        </w:rPr>
        <w:t xml:space="preserve">Violin: Six Lessons with Yehudi Menuhin </w:t>
      </w:r>
      <w:r w:rsidRPr="00B340C1">
        <w:rPr>
          <w:rFonts w:asciiTheme="minorHAnsi" w:hAnsiTheme="minorHAnsi" w:eastAsiaTheme="majorEastAsia" w:cstheme="minorHAnsi"/>
          <w:iCs/>
          <w:color w:val="000000" w:themeColor="text1"/>
        </w:rPr>
        <w:t>(1971)</w:t>
      </w:r>
      <w:r w:rsidR="00756F83">
        <w:rPr>
          <w:rFonts w:asciiTheme="minorHAnsi" w:hAnsiTheme="minorHAnsi" w:eastAsiaTheme="majorEastAsia" w:cstheme="minorHAnsi"/>
          <w:iCs/>
          <w:color w:val="000000" w:themeColor="text1"/>
        </w:rPr>
        <w:t>.</w:t>
      </w:r>
      <w:r w:rsidR="00902ECD">
        <w:rPr>
          <w:rFonts w:asciiTheme="minorHAnsi" w:hAnsiTheme="minorHAnsi" w:eastAsiaTheme="majorEastAsia" w:cstheme="minorHAnsi"/>
          <w:iCs/>
          <w:color w:val="000000" w:themeColor="text1"/>
        </w:rPr>
        <w:t xml:space="preserve"> </w:t>
      </w:r>
      <w:r w:rsidRPr="00756F83" w:rsidR="00AC4026">
        <w:rPr>
          <w:rFonts w:asciiTheme="minorHAnsi" w:hAnsiTheme="minorHAnsi" w:eastAsiaTheme="majorEastAsia" w:cstheme="minorHAnsi"/>
          <w:iCs/>
          <w:color w:val="000000" w:themeColor="text1"/>
          <w:highlight w:val="magenta"/>
        </w:rPr>
        <w:t>&lt;</w:t>
      </w:r>
      <w:r w:rsidRPr="00756F83" w:rsidR="002E0707">
        <w:rPr>
          <w:rFonts w:asciiTheme="minorHAnsi" w:hAnsiTheme="minorHAnsi" w:eastAsiaTheme="majorEastAsia" w:cstheme="minorHAnsi"/>
          <w:iCs/>
          <w:color w:val="000000" w:themeColor="text1"/>
          <w:highlight w:val="magenta"/>
        </w:rPr>
        <w:t>Image</w:t>
      </w:r>
      <w:r w:rsidRPr="00756F83" w:rsidR="00902ECD">
        <w:rPr>
          <w:rFonts w:asciiTheme="minorHAnsi" w:hAnsiTheme="minorHAnsi" w:eastAsiaTheme="majorEastAsia" w:cstheme="minorHAnsi"/>
          <w:iCs/>
          <w:color w:val="000000" w:themeColor="text1"/>
          <w:highlight w:val="magenta"/>
        </w:rPr>
        <w:t xml:space="preserve"> 5.</w:t>
      </w:r>
      <w:r w:rsidRPr="00756F83" w:rsidR="002E0707">
        <w:rPr>
          <w:rFonts w:asciiTheme="minorHAnsi" w:hAnsiTheme="minorHAnsi" w:eastAsiaTheme="majorEastAsia" w:cstheme="minorHAnsi"/>
          <w:iCs/>
          <w:color w:val="000000" w:themeColor="text1"/>
          <w:highlight w:val="magenta"/>
        </w:rPr>
        <w:t>9</w:t>
      </w:r>
      <w:r w:rsidRPr="00756F83" w:rsidR="00AC4026">
        <w:rPr>
          <w:rFonts w:asciiTheme="minorHAnsi" w:hAnsiTheme="minorHAnsi" w:eastAsiaTheme="majorEastAsia" w:cstheme="minorHAnsi"/>
          <w:iCs/>
          <w:color w:val="000000" w:themeColor="text1"/>
          <w:highlight w:val="magenta"/>
        </w:rPr>
        <w:t>&gt;</w:t>
      </w:r>
      <w:r w:rsidRPr="00B340C1">
        <w:rPr>
          <w:rFonts w:asciiTheme="minorHAnsi" w:hAnsiTheme="minorHAnsi" w:eastAsiaTheme="majorEastAsia" w:cstheme="minorHAnsi"/>
          <w:iCs/>
          <w:color w:val="000000" w:themeColor="text1"/>
        </w:rPr>
        <w:t xml:space="preserve"> </w:t>
      </w:r>
      <w:r w:rsidRPr="00B340C1" w:rsidR="00E15E1F">
        <w:rPr>
          <w:rFonts w:asciiTheme="minorHAnsi" w:hAnsiTheme="minorHAnsi" w:eastAsiaTheme="majorEastAsia" w:cstheme="minorHAnsi"/>
          <w:bCs/>
          <w:iCs/>
          <w:color w:val="000000" w:themeColor="text1"/>
        </w:rPr>
        <w:t>Each chapter of the book amplifies and explains the six lessons on film. Immediately in the Acknowledgements, Menuhin references the impact of his yoga practice in the lessons to follow. H</w:t>
      </w:r>
      <w:r w:rsidRPr="00B340C1" w:rsidR="00AF6E2E">
        <w:rPr>
          <w:rFonts w:asciiTheme="minorHAnsi" w:hAnsiTheme="minorHAnsi" w:eastAsiaTheme="majorEastAsia" w:cstheme="minorHAnsi"/>
          <w:bCs/>
          <w:iCs/>
          <w:color w:val="000000" w:themeColor="text1"/>
        </w:rPr>
        <w:t xml:space="preserve">e </w:t>
      </w:r>
      <w:r w:rsidRPr="00B340C1" w:rsidR="00E15E1F">
        <w:rPr>
          <w:rFonts w:asciiTheme="minorHAnsi" w:hAnsiTheme="minorHAnsi" w:eastAsiaTheme="majorEastAsia" w:cstheme="minorHAnsi"/>
          <w:bCs/>
          <w:iCs/>
          <w:color w:val="000000" w:themeColor="text1"/>
        </w:rPr>
        <w:t xml:space="preserve">expresses gratitude “to </w:t>
      </w:r>
      <w:r w:rsidRPr="00B340C1" w:rsidR="00E15E1F">
        <w:rPr>
          <w:rFonts w:asciiTheme="minorHAnsi" w:hAnsiTheme="minorHAnsi" w:eastAsiaTheme="majorEastAsia" w:cstheme="minorHAnsi"/>
          <w:bCs/>
          <w:iCs/>
          <w:color w:val="000000" w:themeColor="text1"/>
        </w:rPr>
        <w:lastRenderedPageBreak/>
        <w:t xml:space="preserve">the man who I sometimes call ‘my best violin teacher,’ Mr. B.K.S. Iyengar, my yoga </w:t>
      </w:r>
      <w:r w:rsidRPr="00B340C1" w:rsidR="00E15E1F">
        <w:rPr>
          <w:rFonts w:asciiTheme="minorHAnsi" w:hAnsiTheme="minorHAnsi" w:eastAsiaTheme="majorEastAsia" w:cstheme="minorHAnsi"/>
          <w:i/>
          <w:iCs/>
        </w:rPr>
        <w:t>guru</w:t>
      </w:r>
      <w:r w:rsidRPr="00B340C1" w:rsidR="00E15E1F">
        <w:rPr>
          <w:rFonts w:asciiTheme="minorHAnsi" w:hAnsiTheme="minorHAnsi" w:eastAsiaTheme="majorEastAsia" w:cstheme="minorHAnsi"/>
        </w:rPr>
        <w:t>,</w:t>
      </w:r>
      <w:r w:rsidRPr="00B340C1" w:rsidR="00AF6E2E">
        <w:rPr>
          <w:rFonts w:asciiTheme="minorHAnsi" w:hAnsiTheme="minorHAnsi" w:eastAsiaTheme="majorEastAsia" w:cstheme="minorHAnsi"/>
        </w:rPr>
        <w:t>’”</w:t>
      </w:r>
      <w:r w:rsidRPr="00B340C1" w:rsidR="00E15E1F">
        <w:rPr>
          <w:rFonts w:asciiTheme="minorHAnsi" w:hAnsiTheme="minorHAnsi" w:eastAsiaTheme="majorEastAsia" w:cstheme="minorHAnsi"/>
        </w:rPr>
        <w:t xml:space="preserve"> and</w:t>
      </w:r>
      <w:r w:rsidRPr="00B340C1" w:rsidR="00E15E1F">
        <w:rPr>
          <w:rFonts w:asciiTheme="minorHAnsi" w:hAnsiTheme="minorHAnsi" w:eastAsiaTheme="majorEastAsia" w:cstheme="minorHAnsi"/>
          <w:iCs/>
        </w:rPr>
        <w:t xml:space="preserve"> that “some of the principles I have evolved are based on yoga and on his teaching of yoga and several of the exercises in the first lesson are his inspiration.”</w:t>
      </w:r>
      <w:r w:rsidR="00107A2C">
        <w:rPr>
          <w:rStyle w:val="FootnoteReference"/>
          <w:rFonts w:asciiTheme="minorHAnsi" w:hAnsiTheme="minorHAnsi" w:eastAsiaTheme="majorEastAsia" w:cstheme="minorHAnsi"/>
          <w:iCs/>
        </w:rPr>
        <w:footnoteReference w:id="34"/>
      </w:r>
      <w:r w:rsidRPr="00B340C1" w:rsidR="00E15E1F">
        <w:rPr>
          <w:rFonts w:asciiTheme="minorHAnsi" w:hAnsiTheme="minorHAnsi" w:eastAsiaTheme="majorEastAsia" w:cstheme="minorHAnsi"/>
          <w:iCs/>
        </w:rPr>
        <w:t xml:space="preserve"> </w:t>
      </w:r>
    </w:p>
    <w:p w:rsidRPr="00B340C1" w:rsidR="00AF6E2E" w:rsidP="008A4ED4" w:rsidRDefault="003E1F47" w14:paraId="2E9D4D63" w14:textId="19FBFD45">
      <w:pPr>
        <w:spacing w:line="480" w:lineRule="auto"/>
        <w:ind w:firstLine="720"/>
        <w:rPr>
          <w:rFonts w:asciiTheme="minorHAnsi" w:hAnsiTheme="minorHAnsi" w:eastAsiaTheme="majorEastAsia" w:cstheme="minorHAnsi"/>
          <w:iCs/>
          <w:color w:val="000000" w:themeColor="text1"/>
        </w:rPr>
      </w:pPr>
      <w:r w:rsidRPr="00786BD1">
        <w:rPr>
          <w:rFonts w:asciiTheme="minorHAnsi" w:hAnsiTheme="minorHAnsi" w:eastAsiaTheme="majorEastAsia" w:cstheme="minorHAnsi"/>
          <w:iCs/>
          <w:color w:val="000000" w:themeColor="text1"/>
        </w:rPr>
        <w:t xml:space="preserve">As Menuhin sets the stage in the Introduction for the chapters to come, he </w:t>
      </w:r>
      <w:r w:rsidRPr="00786BD1" w:rsidR="00BF5E9E">
        <w:rPr>
          <w:rFonts w:asciiTheme="minorHAnsi" w:hAnsiTheme="minorHAnsi" w:eastAsiaTheme="majorEastAsia" w:cstheme="minorHAnsi"/>
          <w:iCs/>
          <w:color w:val="000000" w:themeColor="text1"/>
        </w:rPr>
        <w:t>invokes</w:t>
      </w:r>
      <w:r w:rsidRPr="00786BD1">
        <w:rPr>
          <w:rFonts w:asciiTheme="minorHAnsi" w:hAnsiTheme="minorHAnsi" w:eastAsiaTheme="majorEastAsia" w:cstheme="minorHAnsi"/>
          <w:iCs/>
          <w:color w:val="000000" w:themeColor="text1"/>
        </w:rPr>
        <w:t xml:space="preserve"> </w:t>
      </w:r>
      <w:r w:rsidRPr="00786BD1" w:rsidR="00BF5E9E">
        <w:rPr>
          <w:rFonts w:asciiTheme="minorHAnsi" w:hAnsiTheme="minorHAnsi" w:eastAsiaTheme="majorEastAsia" w:cstheme="minorHAnsi"/>
          <w:iCs/>
          <w:color w:val="000000" w:themeColor="text1"/>
        </w:rPr>
        <w:t xml:space="preserve">many </w:t>
      </w:r>
      <w:r w:rsidRPr="00786BD1">
        <w:rPr>
          <w:rFonts w:asciiTheme="minorHAnsi" w:hAnsiTheme="minorHAnsi" w:eastAsiaTheme="majorEastAsia" w:cstheme="minorHAnsi"/>
          <w:iCs/>
          <w:color w:val="000000" w:themeColor="text1"/>
        </w:rPr>
        <w:t>yogic principles to help with the task of mastering the violin</w:t>
      </w:r>
      <w:r w:rsidRPr="00786BD1" w:rsidR="004635ED">
        <w:rPr>
          <w:rFonts w:asciiTheme="minorHAnsi" w:hAnsiTheme="minorHAnsi" w:eastAsiaTheme="majorEastAsia" w:cstheme="minorHAnsi"/>
          <w:iCs/>
          <w:color w:val="000000" w:themeColor="text1"/>
        </w:rPr>
        <w:t xml:space="preserve">. He points to ways </w:t>
      </w:r>
      <w:r w:rsidRPr="00786BD1" w:rsidR="00BF5E9E">
        <w:rPr>
          <w:rFonts w:asciiTheme="minorHAnsi" w:hAnsiTheme="minorHAnsi" w:eastAsiaTheme="majorEastAsia" w:cstheme="minorHAnsi"/>
          <w:iCs/>
          <w:color w:val="000000" w:themeColor="text1"/>
        </w:rPr>
        <w:t xml:space="preserve">to </w:t>
      </w:r>
      <w:r w:rsidRPr="00786BD1" w:rsidR="004635ED">
        <w:rPr>
          <w:rFonts w:asciiTheme="minorHAnsi" w:hAnsiTheme="minorHAnsi" w:eastAsiaTheme="majorEastAsia" w:cstheme="minorHAnsi"/>
          <w:iCs/>
          <w:color w:val="000000" w:themeColor="text1"/>
        </w:rPr>
        <w:t xml:space="preserve">reduce “impediments of any kind”– the same great task of a yogi to </w:t>
      </w:r>
      <w:r w:rsidR="00786BD1">
        <w:rPr>
          <w:rFonts w:asciiTheme="minorHAnsi" w:hAnsiTheme="minorHAnsi" w:eastAsiaTheme="majorEastAsia" w:cstheme="minorHAnsi"/>
          <w:iCs/>
          <w:color w:val="000000" w:themeColor="text1"/>
        </w:rPr>
        <w:t xml:space="preserve">remove </w:t>
      </w:r>
      <w:r w:rsidRPr="00786BD1" w:rsidR="004635ED">
        <w:rPr>
          <w:rFonts w:asciiTheme="minorHAnsi" w:hAnsiTheme="minorHAnsi" w:eastAsiaTheme="majorEastAsia" w:cstheme="minorHAnsi"/>
          <w:iCs/>
          <w:color w:val="000000" w:themeColor="text1"/>
        </w:rPr>
        <w:t>obstacles on the way to liberation – through concentration (</w:t>
      </w:r>
      <w:r w:rsidRPr="00786BD1" w:rsidR="004635ED">
        <w:rPr>
          <w:rFonts w:asciiTheme="minorHAnsi" w:hAnsiTheme="minorHAnsi" w:eastAsiaTheme="majorEastAsia" w:cstheme="minorHAnsi"/>
          <w:i/>
          <w:color w:val="000000" w:themeColor="text1"/>
        </w:rPr>
        <w:t>dharana</w:t>
      </w:r>
      <w:r w:rsidRPr="00786BD1" w:rsidR="004635ED">
        <w:rPr>
          <w:rFonts w:asciiTheme="minorHAnsi" w:hAnsiTheme="minorHAnsi" w:eastAsiaTheme="majorEastAsia" w:cstheme="minorHAnsi"/>
          <w:iCs/>
          <w:color w:val="000000" w:themeColor="text1"/>
        </w:rPr>
        <w:t>) on the actual playing of the instrument, and also to “cultivate an attitude of mind and heart as well as certain habits of hygiene and general physical condition</w:t>
      </w:r>
      <w:r w:rsidRPr="00786BD1" w:rsidR="00BF5E9E">
        <w:rPr>
          <w:rFonts w:asciiTheme="minorHAnsi" w:hAnsiTheme="minorHAnsi" w:eastAsiaTheme="majorEastAsia" w:cstheme="minorHAnsi"/>
          <w:iCs/>
          <w:color w:val="000000" w:themeColor="text1"/>
        </w:rPr>
        <w:t xml:space="preserve"> (</w:t>
      </w:r>
      <w:proofErr w:type="spellStart"/>
      <w:r w:rsidRPr="00786BD1" w:rsidR="00BF5E9E">
        <w:rPr>
          <w:rFonts w:asciiTheme="minorHAnsi" w:hAnsiTheme="minorHAnsi" w:eastAsiaTheme="majorEastAsia" w:cstheme="minorHAnsi"/>
          <w:i/>
          <w:color w:val="000000" w:themeColor="text1"/>
        </w:rPr>
        <w:t>niyamas</w:t>
      </w:r>
      <w:proofErr w:type="spellEnd"/>
      <w:r w:rsidR="00786BD1">
        <w:rPr>
          <w:rFonts w:asciiTheme="minorHAnsi" w:hAnsiTheme="minorHAnsi" w:eastAsiaTheme="majorEastAsia" w:cstheme="minorHAnsi"/>
          <w:i/>
          <w:color w:val="000000" w:themeColor="text1"/>
        </w:rPr>
        <w:t xml:space="preserve"> </w:t>
      </w:r>
      <w:r w:rsidRPr="00786BD1" w:rsidR="00786BD1">
        <w:rPr>
          <w:rFonts w:asciiTheme="minorHAnsi" w:hAnsiTheme="minorHAnsi" w:eastAsiaTheme="majorEastAsia" w:cstheme="minorHAnsi"/>
          <w:iCs/>
          <w:color w:val="000000" w:themeColor="text1"/>
        </w:rPr>
        <w:t>and</w:t>
      </w:r>
      <w:r w:rsidR="00786BD1">
        <w:rPr>
          <w:rFonts w:asciiTheme="minorHAnsi" w:hAnsiTheme="minorHAnsi" w:eastAsiaTheme="majorEastAsia" w:cstheme="minorHAnsi"/>
          <w:i/>
          <w:color w:val="000000" w:themeColor="text1"/>
        </w:rPr>
        <w:t xml:space="preserve"> asana</w:t>
      </w:r>
      <w:r w:rsidRPr="00786BD1" w:rsidR="00BF5E9E">
        <w:rPr>
          <w:rFonts w:asciiTheme="minorHAnsi" w:hAnsiTheme="minorHAnsi" w:eastAsiaTheme="majorEastAsia" w:cstheme="minorHAnsi"/>
          <w:iCs/>
          <w:color w:val="000000" w:themeColor="text1"/>
        </w:rPr>
        <w:t>)</w:t>
      </w:r>
      <w:r w:rsidRPr="00786BD1" w:rsidR="004635ED">
        <w:rPr>
          <w:rFonts w:asciiTheme="minorHAnsi" w:hAnsiTheme="minorHAnsi" w:eastAsiaTheme="majorEastAsia" w:cstheme="minorHAnsi"/>
          <w:iCs/>
          <w:color w:val="000000" w:themeColor="text1"/>
        </w:rPr>
        <w:t>.”</w:t>
      </w:r>
      <w:r w:rsidR="00356E75">
        <w:rPr>
          <w:rStyle w:val="FootnoteReference"/>
          <w:rFonts w:asciiTheme="minorHAnsi" w:hAnsiTheme="minorHAnsi" w:eastAsiaTheme="majorEastAsia" w:cstheme="minorHAnsi"/>
          <w:iCs/>
          <w:color w:val="000000" w:themeColor="text1"/>
        </w:rPr>
        <w:footnoteReference w:id="35"/>
      </w:r>
      <w:r w:rsidRPr="00786BD1" w:rsidR="004635ED">
        <w:rPr>
          <w:rFonts w:asciiTheme="minorHAnsi" w:hAnsiTheme="minorHAnsi" w:eastAsiaTheme="majorEastAsia" w:cstheme="minorHAnsi"/>
          <w:iCs/>
          <w:color w:val="000000" w:themeColor="text1"/>
        </w:rPr>
        <w:t xml:space="preserve"> </w:t>
      </w:r>
      <w:r w:rsidRPr="00786BD1" w:rsidR="00DB6D36">
        <w:rPr>
          <w:rFonts w:asciiTheme="minorHAnsi" w:hAnsiTheme="minorHAnsi" w:eastAsiaTheme="majorEastAsia" w:cstheme="minorHAnsi"/>
          <w:iCs/>
          <w:color w:val="000000" w:themeColor="text1"/>
        </w:rPr>
        <w:t xml:space="preserve">He stresses the importance of the “moral attitude” </w:t>
      </w:r>
      <w:r w:rsidRPr="00786BD1" w:rsidR="00B26E34">
        <w:rPr>
          <w:rFonts w:asciiTheme="minorHAnsi" w:hAnsiTheme="minorHAnsi" w:eastAsiaTheme="majorEastAsia" w:cstheme="minorHAnsi"/>
          <w:iCs/>
          <w:color w:val="000000" w:themeColor="text1"/>
        </w:rPr>
        <w:t>(</w:t>
      </w:r>
      <w:proofErr w:type="spellStart"/>
      <w:r w:rsidRPr="00786BD1" w:rsidR="00B26E34">
        <w:rPr>
          <w:rFonts w:asciiTheme="minorHAnsi" w:hAnsiTheme="minorHAnsi" w:eastAsiaTheme="majorEastAsia" w:cstheme="minorHAnsi"/>
          <w:i/>
          <w:color w:val="000000" w:themeColor="text1"/>
        </w:rPr>
        <w:t>yamas</w:t>
      </w:r>
      <w:proofErr w:type="spellEnd"/>
      <w:r w:rsidRPr="00786BD1" w:rsidR="00B26E34">
        <w:rPr>
          <w:rFonts w:asciiTheme="minorHAnsi" w:hAnsiTheme="minorHAnsi" w:eastAsiaTheme="majorEastAsia" w:cstheme="minorHAnsi"/>
          <w:iCs/>
          <w:color w:val="000000" w:themeColor="text1"/>
        </w:rPr>
        <w:t xml:space="preserve">) </w:t>
      </w:r>
      <w:r w:rsidRPr="00786BD1" w:rsidR="00DB6D36">
        <w:rPr>
          <w:rFonts w:asciiTheme="minorHAnsi" w:hAnsiTheme="minorHAnsi" w:eastAsiaTheme="majorEastAsia" w:cstheme="minorHAnsi"/>
          <w:iCs/>
          <w:color w:val="000000" w:themeColor="text1"/>
        </w:rPr>
        <w:t>as a “kind of bridge between the past and the future and between oneself and the outside world,”</w:t>
      </w:r>
      <w:r w:rsidR="00356E75">
        <w:rPr>
          <w:rStyle w:val="FootnoteReference"/>
          <w:rFonts w:asciiTheme="minorHAnsi" w:hAnsiTheme="minorHAnsi" w:eastAsiaTheme="majorEastAsia" w:cstheme="minorHAnsi"/>
          <w:iCs/>
          <w:color w:val="000000" w:themeColor="text1"/>
        </w:rPr>
        <w:footnoteReference w:id="36"/>
      </w:r>
      <w:r w:rsidRPr="00786BD1" w:rsidR="00DB6D36">
        <w:rPr>
          <w:rFonts w:asciiTheme="minorHAnsi" w:hAnsiTheme="minorHAnsi" w:eastAsiaTheme="majorEastAsia" w:cstheme="minorHAnsi"/>
          <w:iCs/>
          <w:color w:val="000000" w:themeColor="text1"/>
        </w:rPr>
        <w:t xml:space="preserve"> where </w:t>
      </w:r>
      <w:r w:rsidRPr="00786BD1" w:rsidR="004635ED">
        <w:rPr>
          <w:rFonts w:asciiTheme="minorHAnsi" w:hAnsiTheme="minorHAnsi" w:eastAsiaTheme="majorEastAsia" w:cstheme="minorHAnsi"/>
          <w:iCs/>
          <w:color w:val="000000" w:themeColor="text1"/>
        </w:rPr>
        <w:t xml:space="preserve">dedicated practice </w:t>
      </w:r>
      <w:r w:rsidRPr="00786BD1" w:rsidR="00B26E34">
        <w:rPr>
          <w:rFonts w:asciiTheme="minorHAnsi" w:hAnsiTheme="minorHAnsi" w:eastAsiaTheme="majorEastAsia" w:cstheme="minorHAnsi"/>
          <w:iCs/>
          <w:color w:val="000000" w:themeColor="text1"/>
        </w:rPr>
        <w:t>(</w:t>
      </w:r>
      <w:proofErr w:type="spellStart"/>
      <w:r w:rsidRPr="00786BD1" w:rsidR="002D7D76">
        <w:rPr>
          <w:rFonts w:asciiTheme="minorHAnsi" w:hAnsiTheme="minorHAnsi" w:cstheme="minorHAnsi"/>
          <w:i/>
        </w:rPr>
        <w:t>abhyasa</w:t>
      </w:r>
      <w:proofErr w:type="spellEnd"/>
      <w:r w:rsidRPr="00786BD1" w:rsidR="00B26E34">
        <w:rPr>
          <w:rFonts w:asciiTheme="minorHAnsi" w:hAnsiTheme="minorHAnsi" w:eastAsiaTheme="majorEastAsia" w:cstheme="minorHAnsi"/>
          <w:iCs/>
          <w:color w:val="000000" w:themeColor="text1"/>
        </w:rPr>
        <w:t xml:space="preserve">) </w:t>
      </w:r>
      <w:r w:rsidRPr="00786BD1" w:rsidR="004635ED">
        <w:rPr>
          <w:rFonts w:asciiTheme="minorHAnsi" w:hAnsiTheme="minorHAnsi" w:eastAsiaTheme="majorEastAsia" w:cstheme="minorHAnsi"/>
          <w:iCs/>
          <w:color w:val="000000" w:themeColor="text1"/>
        </w:rPr>
        <w:t xml:space="preserve">in solitude leads to the rewards when </w:t>
      </w:r>
      <w:r w:rsidRPr="00786BD1" w:rsidR="00D87C2E">
        <w:rPr>
          <w:rFonts w:asciiTheme="minorHAnsi" w:hAnsiTheme="minorHAnsi" w:eastAsiaTheme="majorEastAsia" w:cstheme="minorHAnsi"/>
          <w:iCs/>
          <w:color w:val="000000" w:themeColor="text1"/>
        </w:rPr>
        <w:t xml:space="preserve">one gives of </w:t>
      </w:r>
      <w:r w:rsidRPr="00786BD1" w:rsidR="00DC04B9">
        <w:rPr>
          <w:rFonts w:asciiTheme="minorHAnsi" w:hAnsiTheme="minorHAnsi" w:eastAsiaTheme="majorEastAsia" w:cstheme="minorHAnsi"/>
          <w:iCs/>
          <w:color w:val="000000" w:themeColor="text1"/>
        </w:rPr>
        <w:t>themselves</w:t>
      </w:r>
      <w:r w:rsidR="00786BD1">
        <w:rPr>
          <w:rFonts w:asciiTheme="minorHAnsi" w:hAnsiTheme="minorHAnsi" w:eastAsiaTheme="majorEastAsia" w:cstheme="minorHAnsi"/>
          <w:iCs/>
          <w:color w:val="000000" w:themeColor="text1"/>
        </w:rPr>
        <w:t xml:space="preserve"> </w:t>
      </w:r>
      <w:r w:rsidRPr="00B340C1" w:rsidR="00D87C2E">
        <w:rPr>
          <w:rFonts w:asciiTheme="minorHAnsi" w:hAnsiTheme="minorHAnsi" w:eastAsiaTheme="majorEastAsia" w:cstheme="minorHAnsi"/>
          <w:iCs/>
          <w:color w:val="000000" w:themeColor="text1"/>
        </w:rPr>
        <w:t>to audiences in performanc</w:t>
      </w:r>
      <w:r w:rsidRPr="00B340C1" w:rsidR="00786BD1">
        <w:rPr>
          <w:rFonts w:asciiTheme="minorHAnsi" w:hAnsiTheme="minorHAnsi" w:eastAsiaTheme="majorEastAsia" w:cstheme="minorHAnsi"/>
          <w:iCs/>
          <w:color w:val="000000" w:themeColor="text1"/>
        </w:rPr>
        <w:t>e</w:t>
      </w:r>
      <w:r w:rsidRPr="00786BD1" w:rsidR="00786BD1">
        <w:rPr>
          <w:rFonts w:asciiTheme="minorHAnsi" w:hAnsiTheme="minorHAnsi" w:eastAsiaTheme="majorEastAsia" w:cstheme="minorHAnsi"/>
          <w:iCs/>
          <w:color w:val="000000" w:themeColor="text1"/>
        </w:rPr>
        <w:t xml:space="preserve"> (</w:t>
      </w:r>
      <w:proofErr w:type="spellStart"/>
      <w:r w:rsidRPr="00786BD1" w:rsidR="00786BD1">
        <w:rPr>
          <w:rFonts w:asciiTheme="minorHAnsi" w:hAnsiTheme="minorHAnsi" w:eastAsiaTheme="majorEastAsia" w:cstheme="minorHAnsi"/>
          <w:i/>
          <w:color w:val="000000" w:themeColor="text1"/>
        </w:rPr>
        <w:t>asmita</w:t>
      </w:r>
      <w:proofErr w:type="spellEnd"/>
      <w:r w:rsidR="00786BD1">
        <w:rPr>
          <w:rFonts w:asciiTheme="minorHAnsi" w:hAnsiTheme="minorHAnsi" w:eastAsiaTheme="majorEastAsia" w:cstheme="minorHAnsi"/>
          <w:iCs/>
          <w:color w:val="000000" w:themeColor="text1"/>
        </w:rPr>
        <w:t>, non-ego)</w:t>
      </w:r>
      <w:r w:rsidRPr="00B340C1" w:rsidR="00D87C2E">
        <w:rPr>
          <w:rFonts w:asciiTheme="minorHAnsi" w:hAnsiTheme="minorHAnsi" w:eastAsiaTheme="majorEastAsia" w:cstheme="minorHAnsi"/>
          <w:iCs/>
          <w:color w:val="000000" w:themeColor="text1"/>
        </w:rPr>
        <w:t>.</w:t>
      </w:r>
      <w:r w:rsidRPr="00786BD1" w:rsidR="00786BD1">
        <w:rPr>
          <w:rFonts w:asciiTheme="minorHAnsi" w:hAnsiTheme="minorHAnsi" w:eastAsiaTheme="majorEastAsia" w:cstheme="minorHAnsi"/>
          <w:iCs/>
          <w:color w:val="000000" w:themeColor="text1"/>
        </w:rPr>
        <w:t xml:space="preserve"> </w:t>
      </w:r>
      <w:r w:rsidR="00786BD1">
        <w:rPr>
          <w:rFonts w:asciiTheme="minorHAnsi" w:hAnsiTheme="minorHAnsi" w:eastAsiaTheme="majorEastAsia" w:cstheme="minorHAnsi"/>
          <w:iCs/>
          <w:color w:val="000000" w:themeColor="text1"/>
        </w:rPr>
        <w:t xml:space="preserve">In addition to </w:t>
      </w:r>
      <w:r w:rsidRPr="00B340C1" w:rsidR="00D87C2E">
        <w:rPr>
          <w:rFonts w:asciiTheme="minorHAnsi" w:hAnsiTheme="minorHAnsi" w:eastAsiaTheme="majorEastAsia" w:cstheme="minorHAnsi"/>
          <w:iCs/>
          <w:color w:val="000000" w:themeColor="text1"/>
        </w:rPr>
        <w:t>emphasiz</w:t>
      </w:r>
      <w:r w:rsidR="00786BD1">
        <w:rPr>
          <w:rFonts w:asciiTheme="minorHAnsi" w:hAnsiTheme="minorHAnsi" w:eastAsiaTheme="majorEastAsia" w:cstheme="minorHAnsi"/>
          <w:iCs/>
          <w:color w:val="000000" w:themeColor="text1"/>
        </w:rPr>
        <w:t>ing</w:t>
      </w:r>
      <w:r w:rsidRPr="00B340C1" w:rsidR="00D87C2E">
        <w:rPr>
          <w:rFonts w:asciiTheme="minorHAnsi" w:hAnsiTheme="minorHAnsi" w:eastAsiaTheme="majorEastAsia" w:cstheme="minorHAnsi"/>
          <w:iCs/>
          <w:color w:val="000000" w:themeColor="text1"/>
        </w:rPr>
        <w:t xml:space="preserve"> how mental and physical health are crucial for a violinist to maintaining resistance and strength, </w:t>
      </w:r>
      <w:r w:rsidR="00786BD1">
        <w:rPr>
          <w:rFonts w:asciiTheme="minorHAnsi" w:hAnsiTheme="minorHAnsi" w:eastAsiaTheme="majorEastAsia" w:cstheme="minorHAnsi"/>
          <w:iCs/>
          <w:color w:val="000000" w:themeColor="text1"/>
        </w:rPr>
        <w:t>Menuhin</w:t>
      </w:r>
      <w:r w:rsidRPr="00B340C1" w:rsidR="00D87C2E">
        <w:rPr>
          <w:rFonts w:asciiTheme="minorHAnsi" w:hAnsiTheme="minorHAnsi" w:eastAsiaTheme="majorEastAsia" w:cstheme="minorHAnsi"/>
          <w:iCs/>
          <w:color w:val="000000" w:themeColor="text1"/>
        </w:rPr>
        <w:t xml:space="preserve"> recommends a balanced diet with wholesome foods</w:t>
      </w:r>
      <w:r w:rsidRPr="00B340C1">
        <w:rPr>
          <w:rFonts w:asciiTheme="minorHAnsi" w:hAnsiTheme="minorHAnsi" w:eastAsiaTheme="majorEastAsia" w:cstheme="minorHAnsi"/>
          <w:iCs/>
          <w:color w:val="000000" w:themeColor="text1"/>
        </w:rPr>
        <w:t xml:space="preserve">, free </w:t>
      </w:r>
      <w:r w:rsidRPr="00B340C1" w:rsidR="00D87C2E">
        <w:rPr>
          <w:rFonts w:asciiTheme="minorHAnsi" w:hAnsiTheme="minorHAnsi" w:eastAsiaTheme="majorEastAsia" w:cstheme="minorHAnsi"/>
          <w:iCs/>
          <w:color w:val="000000" w:themeColor="text1"/>
        </w:rPr>
        <w:t xml:space="preserve">of </w:t>
      </w:r>
      <w:r w:rsidRPr="00B340C1">
        <w:rPr>
          <w:rFonts w:asciiTheme="minorHAnsi" w:hAnsiTheme="minorHAnsi" w:eastAsiaTheme="majorEastAsia" w:cstheme="minorHAnsi"/>
          <w:iCs/>
          <w:color w:val="000000" w:themeColor="text1"/>
        </w:rPr>
        <w:t xml:space="preserve">stimulants like </w:t>
      </w:r>
      <w:r w:rsidRPr="00B340C1" w:rsidR="00D87C2E">
        <w:rPr>
          <w:rFonts w:asciiTheme="minorHAnsi" w:hAnsiTheme="minorHAnsi" w:eastAsiaTheme="majorEastAsia" w:cstheme="minorHAnsi"/>
          <w:iCs/>
          <w:color w:val="000000" w:themeColor="text1"/>
        </w:rPr>
        <w:t>sugar, cigarettes, and alcohol.</w:t>
      </w:r>
      <w:r w:rsidRPr="00B340C1" w:rsidR="008F31FB">
        <w:rPr>
          <w:rFonts w:asciiTheme="minorHAnsi" w:hAnsiTheme="minorHAnsi" w:eastAsiaTheme="majorEastAsia" w:cstheme="minorHAnsi"/>
          <w:iCs/>
          <w:color w:val="000000" w:themeColor="text1"/>
        </w:rPr>
        <w:t xml:space="preserve"> </w:t>
      </w:r>
      <w:r w:rsidR="00786BD1">
        <w:rPr>
          <w:rFonts w:asciiTheme="minorHAnsi" w:hAnsiTheme="minorHAnsi" w:eastAsiaTheme="majorEastAsia" w:cstheme="minorHAnsi"/>
          <w:iCs/>
          <w:color w:val="000000" w:themeColor="text1"/>
        </w:rPr>
        <w:t xml:space="preserve">In the larger view, </w:t>
      </w:r>
      <w:r w:rsidRPr="00B340C1" w:rsidR="008F31FB">
        <w:rPr>
          <w:rFonts w:asciiTheme="minorHAnsi" w:hAnsiTheme="minorHAnsi" w:eastAsiaTheme="majorEastAsia" w:cstheme="minorHAnsi"/>
          <w:iCs/>
          <w:color w:val="000000" w:themeColor="text1"/>
        </w:rPr>
        <w:t xml:space="preserve">Menuhin aims to “provide the firm underpinnings of theory, method and application,” while specifying subtle details of instruction </w:t>
      </w:r>
      <w:r w:rsidRPr="00B340C1" w:rsidR="00B26E34">
        <w:rPr>
          <w:rFonts w:asciiTheme="minorHAnsi" w:hAnsiTheme="minorHAnsi" w:eastAsiaTheme="majorEastAsia" w:cstheme="minorHAnsi"/>
          <w:iCs/>
          <w:color w:val="000000" w:themeColor="text1"/>
        </w:rPr>
        <w:t>“to those minute movements, those inner feelings of parts of the fingers, which become, as it were, antennae.”</w:t>
      </w:r>
      <w:r w:rsidR="00356E75">
        <w:rPr>
          <w:rStyle w:val="FootnoteReference"/>
          <w:rFonts w:asciiTheme="minorHAnsi" w:hAnsiTheme="minorHAnsi" w:eastAsiaTheme="majorEastAsia" w:cstheme="minorHAnsi"/>
          <w:iCs/>
          <w:color w:val="000000" w:themeColor="text1"/>
        </w:rPr>
        <w:footnoteReference w:id="37"/>
      </w:r>
      <w:r w:rsidRPr="00B340C1" w:rsidR="00B26E34">
        <w:rPr>
          <w:rFonts w:asciiTheme="minorHAnsi" w:hAnsiTheme="minorHAnsi" w:eastAsiaTheme="majorEastAsia" w:cstheme="minorHAnsi"/>
          <w:iCs/>
          <w:color w:val="000000" w:themeColor="text1"/>
        </w:rPr>
        <w:t xml:space="preserve"> </w:t>
      </w:r>
    </w:p>
    <w:p w:rsidRPr="00B340C1" w:rsidR="00FC4AD9" w:rsidP="008A4ED4" w:rsidRDefault="00DC04B9" w14:paraId="5F2C3DA3" w14:textId="75AAE819">
      <w:pPr>
        <w:spacing w:line="480" w:lineRule="auto"/>
        <w:ind w:firstLine="720"/>
        <w:rPr>
          <w:rFonts w:asciiTheme="minorHAnsi" w:hAnsiTheme="minorHAnsi" w:eastAsiaTheme="majorEastAsia" w:cstheme="minorHAnsi"/>
          <w:iCs/>
        </w:rPr>
      </w:pPr>
      <w:r w:rsidRPr="00B340C1">
        <w:rPr>
          <w:rFonts w:asciiTheme="minorHAnsi" w:hAnsiTheme="minorHAnsi" w:eastAsiaTheme="majorEastAsia" w:cstheme="minorHAnsi"/>
          <w:iCs/>
        </w:rPr>
        <w:lastRenderedPageBreak/>
        <w:t xml:space="preserve">Before he even brings the actual instrument into play, Menuhin implicitly and </w:t>
      </w:r>
      <w:r w:rsidRPr="00B340C1">
        <w:rPr>
          <w:rFonts w:asciiTheme="minorHAnsi" w:hAnsiTheme="minorHAnsi" w:eastAsiaTheme="majorEastAsia" w:cstheme="minorHAnsi"/>
          <w:iCs/>
          <w:color w:val="000000" w:themeColor="text1"/>
        </w:rPr>
        <w:t xml:space="preserve">explicitly references yoga in </w:t>
      </w:r>
      <w:r w:rsidR="00786BD1">
        <w:rPr>
          <w:rFonts w:asciiTheme="minorHAnsi" w:hAnsiTheme="minorHAnsi" w:eastAsiaTheme="majorEastAsia" w:cstheme="minorHAnsi"/>
          <w:iCs/>
          <w:color w:val="000000" w:themeColor="text1"/>
        </w:rPr>
        <w:t>“</w:t>
      </w:r>
      <w:r w:rsidRPr="00B340C1">
        <w:rPr>
          <w:rFonts w:asciiTheme="minorHAnsi" w:hAnsiTheme="minorHAnsi" w:eastAsiaTheme="majorEastAsia" w:cstheme="minorHAnsi"/>
          <w:iCs/>
          <w:color w:val="000000" w:themeColor="text1"/>
        </w:rPr>
        <w:t>Lesson One: General Preparatory Exercises.</w:t>
      </w:r>
      <w:r w:rsidR="00786BD1">
        <w:rPr>
          <w:rFonts w:asciiTheme="minorHAnsi" w:hAnsiTheme="minorHAnsi" w:eastAsiaTheme="majorEastAsia" w:cstheme="minorHAnsi"/>
          <w:iCs/>
          <w:color w:val="000000" w:themeColor="text1"/>
        </w:rPr>
        <w:t>”</w:t>
      </w:r>
      <w:r w:rsidRPr="00B340C1">
        <w:rPr>
          <w:rFonts w:asciiTheme="minorHAnsi" w:hAnsiTheme="minorHAnsi" w:eastAsiaTheme="majorEastAsia" w:cstheme="minorHAnsi"/>
          <w:iCs/>
          <w:color w:val="000000" w:themeColor="text1"/>
        </w:rPr>
        <w:t xml:space="preserve">  </w:t>
      </w:r>
      <w:r w:rsidRPr="00B340C1" w:rsidR="00FC4AD9">
        <w:rPr>
          <w:rFonts w:asciiTheme="minorHAnsi" w:hAnsiTheme="minorHAnsi" w:eastAsiaTheme="majorEastAsia" w:cstheme="minorHAnsi"/>
          <w:iCs/>
        </w:rPr>
        <w:t>Menuhin’s approach is based on what he calls “wave or pulse action, which reconciles conflicting impulses and directions in any one continuous activity.”</w:t>
      </w:r>
      <w:r w:rsidR="00356E75">
        <w:rPr>
          <w:rStyle w:val="FootnoteReference"/>
          <w:rFonts w:asciiTheme="minorHAnsi" w:hAnsiTheme="minorHAnsi" w:eastAsiaTheme="majorEastAsia" w:cstheme="minorHAnsi"/>
          <w:iCs/>
        </w:rPr>
        <w:footnoteReference w:id="38"/>
      </w:r>
      <w:r w:rsidRPr="00B340C1" w:rsidR="00FC4AD9">
        <w:rPr>
          <w:rFonts w:asciiTheme="minorHAnsi" w:hAnsiTheme="minorHAnsi" w:eastAsiaTheme="majorEastAsia" w:cstheme="minorHAnsi"/>
          <w:iCs/>
        </w:rPr>
        <w:t xml:space="preserve"> He first wants to ensure the student has </w:t>
      </w:r>
      <w:r w:rsidR="00786BD1">
        <w:rPr>
          <w:rFonts w:asciiTheme="minorHAnsi" w:hAnsiTheme="minorHAnsi" w:eastAsiaTheme="majorEastAsia" w:cstheme="minorHAnsi"/>
          <w:iCs/>
        </w:rPr>
        <w:t xml:space="preserve">an </w:t>
      </w:r>
      <w:r w:rsidRPr="00B340C1" w:rsidR="00FC4AD9">
        <w:rPr>
          <w:rFonts w:asciiTheme="minorHAnsi" w:hAnsiTheme="minorHAnsi" w:eastAsiaTheme="majorEastAsia" w:cstheme="minorHAnsi"/>
          <w:bCs/>
          <w:iCs/>
          <w:color w:val="000000" w:themeColor="text1"/>
        </w:rPr>
        <w:t xml:space="preserve">awareness of </w:t>
      </w:r>
      <w:r w:rsidR="00786BD1">
        <w:rPr>
          <w:rFonts w:asciiTheme="minorHAnsi" w:hAnsiTheme="minorHAnsi" w:eastAsiaTheme="majorEastAsia" w:cstheme="minorHAnsi"/>
          <w:bCs/>
          <w:iCs/>
          <w:color w:val="000000" w:themeColor="text1"/>
        </w:rPr>
        <w:t xml:space="preserve">the physical </w:t>
      </w:r>
      <w:r w:rsidRPr="00B340C1" w:rsidR="00FC4AD9">
        <w:rPr>
          <w:rFonts w:asciiTheme="minorHAnsi" w:hAnsiTheme="minorHAnsi" w:eastAsiaTheme="majorEastAsia" w:cstheme="minorHAnsi"/>
          <w:bCs/>
          <w:iCs/>
          <w:color w:val="000000" w:themeColor="text1"/>
        </w:rPr>
        <w:t>forces</w:t>
      </w:r>
      <w:r w:rsidR="00786BD1">
        <w:rPr>
          <w:rFonts w:asciiTheme="minorHAnsi" w:hAnsiTheme="minorHAnsi" w:eastAsiaTheme="majorEastAsia" w:cstheme="minorHAnsi"/>
          <w:bCs/>
          <w:iCs/>
          <w:color w:val="000000" w:themeColor="text1"/>
        </w:rPr>
        <w:t xml:space="preserve"> required for violin playing</w:t>
      </w:r>
      <w:r w:rsidRPr="00B340C1" w:rsidR="00FC4AD9">
        <w:rPr>
          <w:rFonts w:asciiTheme="minorHAnsi" w:hAnsiTheme="minorHAnsi" w:eastAsiaTheme="majorEastAsia" w:cstheme="minorHAnsi"/>
          <w:bCs/>
          <w:iCs/>
          <w:color w:val="000000" w:themeColor="text1"/>
        </w:rPr>
        <w:t>,</w:t>
      </w:r>
      <w:r w:rsidRPr="00B340C1" w:rsidR="00FC4AD9">
        <w:rPr>
          <w:rFonts w:asciiTheme="minorHAnsi" w:hAnsiTheme="minorHAnsi" w:eastAsiaTheme="majorEastAsia" w:cstheme="minorHAnsi"/>
          <w:iCs/>
          <w:color w:val="000000" w:themeColor="text1"/>
        </w:rPr>
        <w:t xml:space="preserve"> </w:t>
      </w:r>
      <w:r w:rsidRPr="00B340C1" w:rsidR="00FC4AD9">
        <w:rPr>
          <w:rFonts w:asciiTheme="minorHAnsi" w:hAnsiTheme="minorHAnsi" w:eastAsiaTheme="majorEastAsia" w:cstheme="minorHAnsi"/>
          <w:iCs/>
        </w:rPr>
        <w:t xml:space="preserve">and he describes movement in terms of ellipses, circles, and arcs.  Conserving energy as momentum is essential in his approach. Menuhin captures the importance of balancing opposing forces in the body to create a point of equilibrium. He often returns to the basic idea of reconciling opposing forces, which echoes </w:t>
      </w:r>
      <w:proofErr w:type="spellStart"/>
      <w:r w:rsidRPr="00B340C1" w:rsidR="00FC4AD9">
        <w:rPr>
          <w:rFonts w:asciiTheme="minorHAnsi" w:hAnsiTheme="minorHAnsi" w:eastAsiaTheme="majorEastAsia" w:cstheme="minorHAnsi"/>
          <w:iCs/>
        </w:rPr>
        <w:t>Patañjali’s</w:t>
      </w:r>
      <w:proofErr w:type="spellEnd"/>
      <w:r w:rsidRPr="00B340C1" w:rsidR="00FC4AD9">
        <w:rPr>
          <w:rFonts w:asciiTheme="minorHAnsi" w:hAnsiTheme="minorHAnsi" w:eastAsiaTheme="majorEastAsia" w:cstheme="minorHAnsi"/>
          <w:iCs/>
        </w:rPr>
        <w:t xml:space="preserve"> sutra II.48 that describes how the practitioner will calmly accept dualities after practicing </w:t>
      </w:r>
      <w:r w:rsidRPr="0040357E" w:rsidR="00FC4AD9">
        <w:rPr>
          <w:rFonts w:asciiTheme="minorHAnsi" w:hAnsiTheme="minorHAnsi" w:eastAsiaTheme="majorEastAsia" w:cstheme="minorHAnsi"/>
          <w:i/>
        </w:rPr>
        <w:t>asana</w:t>
      </w:r>
      <w:r w:rsidRPr="00B340C1" w:rsidR="00FC4AD9">
        <w:rPr>
          <w:rFonts w:asciiTheme="minorHAnsi" w:hAnsiTheme="minorHAnsi" w:eastAsiaTheme="majorEastAsia" w:cstheme="minorHAnsi"/>
          <w:iCs/>
        </w:rPr>
        <w:t xml:space="preserve"> with “effortless effort.”</w:t>
      </w:r>
      <w:r w:rsidRPr="00B340C1" w:rsidR="000173EC">
        <w:rPr>
          <w:rFonts w:asciiTheme="minorHAnsi" w:hAnsiTheme="minorHAnsi" w:eastAsiaTheme="majorEastAsia" w:cstheme="minorHAnsi"/>
          <w:iCs/>
        </w:rPr>
        <w:t xml:space="preserve"> </w:t>
      </w:r>
      <w:r w:rsidRPr="00B340C1" w:rsidR="00FC4AD9">
        <w:rPr>
          <w:rFonts w:asciiTheme="minorHAnsi" w:hAnsiTheme="minorHAnsi" w:eastAsiaTheme="majorEastAsia" w:cstheme="minorHAnsi"/>
          <w:iCs/>
        </w:rPr>
        <w:t xml:space="preserve"> Menuhin writes: “The wave action not only reconciles opposing forces by its ebb and flow, but also holds within itself the alternation of the active impulse and the passive momentum, the alternation of tension and relaxation. Within each cycle of movement there is moment of minimum effort and a point of perfect balance – I would call it the zero point.” </w:t>
      </w:r>
    </w:p>
    <w:p w:rsidRPr="0040357E" w:rsidR="00CE3852" w:rsidP="008A4ED4" w:rsidRDefault="00FC4AD9" w14:paraId="1774EB12" w14:textId="42AD1D4E">
      <w:pPr>
        <w:spacing w:line="480" w:lineRule="auto"/>
        <w:ind w:firstLine="720"/>
        <w:rPr>
          <w:rFonts w:asciiTheme="minorHAnsi" w:hAnsiTheme="minorHAnsi" w:eastAsiaTheme="majorEastAsia" w:cstheme="minorHAnsi"/>
          <w:iCs/>
          <w:color w:val="7030A0"/>
        </w:rPr>
      </w:pPr>
      <w:r w:rsidRPr="00B340C1">
        <w:rPr>
          <w:rFonts w:asciiTheme="minorHAnsi" w:hAnsiTheme="minorHAnsi" w:eastAsiaTheme="majorEastAsia" w:cstheme="minorHAnsi"/>
          <w:iCs/>
          <w:color w:val="000000" w:themeColor="text1"/>
        </w:rPr>
        <w:t xml:space="preserve">Menuhin explicitly </w:t>
      </w:r>
      <w:r w:rsidRPr="00B340C1" w:rsidR="00DC04B9">
        <w:rPr>
          <w:rFonts w:asciiTheme="minorHAnsi" w:hAnsiTheme="minorHAnsi" w:eastAsiaTheme="majorEastAsia" w:cstheme="minorHAnsi"/>
          <w:iCs/>
          <w:color w:val="000000" w:themeColor="text1"/>
        </w:rPr>
        <w:t xml:space="preserve">integrates the yoga limbs </w:t>
      </w:r>
      <w:r w:rsidRPr="00B340C1" w:rsidR="00DC04B9">
        <w:rPr>
          <w:rFonts w:asciiTheme="minorHAnsi" w:hAnsiTheme="minorHAnsi" w:eastAsiaTheme="majorEastAsia" w:cstheme="minorHAnsi"/>
          <w:i/>
          <w:color w:val="000000" w:themeColor="text1"/>
        </w:rPr>
        <w:t>asana</w:t>
      </w:r>
      <w:r w:rsidRPr="00B340C1" w:rsidR="00DC04B9">
        <w:rPr>
          <w:rFonts w:asciiTheme="minorHAnsi" w:hAnsiTheme="minorHAnsi" w:eastAsiaTheme="majorEastAsia" w:cstheme="minorHAnsi"/>
          <w:iCs/>
          <w:color w:val="000000" w:themeColor="text1"/>
        </w:rPr>
        <w:t xml:space="preserve"> and </w:t>
      </w:r>
      <w:r w:rsidRPr="00B340C1" w:rsidR="00DC04B9">
        <w:rPr>
          <w:rFonts w:asciiTheme="minorHAnsi" w:hAnsiTheme="minorHAnsi" w:eastAsiaTheme="majorEastAsia" w:cstheme="minorHAnsi"/>
          <w:i/>
          <w:color w:val="000000" w:themeColor="text1"/>
        </w:rPr>
        <w:t>pranayama</w:t>
      </w:r>
      <w:r w:rsidRPr="00B340C1" w:rsidR="00DC04B9">
        <w:rPr>
          <w:rFonts w:asciiTheme="minorHAnsi" w:hAnsiTheme="minorHAnsi" w:eastAsiaTheme="majorEastAsia" w:cstheme="minorHAnsi"/>
          <w:iCs/>
          <w:color w:val="000000" w:themeColor="text1"/>
        </w:rPr>
        <w:t xml:space="preserve"> </w:t>
      </w:r>
      <w:r w:rsidRPr="00B340C1">
        <w:rPr>
          <w:rFonts w:asciiTheme="minorHAnsi" w:hAnsiTheme="minorHAnsi" w:eastAsiaTheme="majorEastAsia" w:cstheme="minorHAnsi"/>
          <w:iCs/>
          <w:color w:val="000000" w:themeColor="text1"/>
        </w:rPr>
        <w:t>in his preparatory exercises</w:t>
      </w:r>
      <w:r w:rsidRPr="00B340C1" w:rsidR="006902B8">
        <w:rPr>
          <w:rFonts w:asciiTheme="minorHAnsi" w:hAnsiTheme="minorHAnsi" w:eastAsiaTheme="majorEastAsia" w:cstheme="minorHAnsi"/>
          <w:iCs/>
          <w:color w:val="000000" w:themeColor="text1"/>
        </w:rPr>
        <w:t xml:space="preserve">. </w:t>
      </w:r>
      <w:r w:rsidRPr="00B340C1" w:rsidR="00DC04B9">
        <w:rPr>
          <w:rFonts w:asciiTheme="minorHAnsi" w:hAnsiTheme="minorHAnsi" w:eastAsiaTheme="majorEastAsia" w:cstheme="minorHAnsi"/>
          <w:iCs/>
        </w:rPr>
        <w:t xml:space="preserve">As in yoga, </w:t>
      </w:r>
      <w:r w:rsidRPr="00B340C1" w:rsidR="006902B8">
        <w:rPr>
          <w:rFonts w:asciiTheme="minorHAnsi" w:hAnsiTheme="minorHAnsi" w:eastAsiaTheme="majorEastAsia" w:cstheme="minorHAnsi"/>
          <w:iCs/>
        </w:rPr>
        <w:t xml:space="preserve">where </w:t>
      </w:r>
      <w:r w:rsidRPr="00B340C1" w:rsidR="00467104">
        <w:rPr>
          <w:rFonts w:asciiTheme="minorHAnsi" w:hAnsiTheme="minorHAnsi" w:eastAsiaTheme="majorEastAsia" w:cstheme="minorHAnsi"/>
          <w:iCs/>
        </w:rPr>
        <w:t>a practitioner</w:t>
      </w:r>
      <w:r w:rsidRPr="00B340C1" w:rsidR="00DC04B9">
        <w:rPr>
          <w:rFonts w:asciiTheme="minorHAnsi" w:hAnsiTheme="minorHAnsi" w:eastAsiaTheme="majorEastAsia" w:cstheme="minorHAnsi"/>
          <w:iCs/>
        </w:rPr>
        <w:t xml:space="preserve"> must first </w:t>
      </w:r>
      <w:r w:rsidRPr="00B340C1" w:rsidR="006902B8">
        <w:rPr>
          <w:rFonts w:asciiTheme="minorHAnsi" w:hAnsiTheme="minorHAnsi" w:eastAsiaTheme="majorEastAsia" w:cstheme="minorHAnsi"/>
          <w:iCs/>
        </w:rPr>
        <w:t>gain</w:t>
      </w:r>
      <w:r w:rsidRPr="00B340C1" w:rsidR="00DC04B9">
        <w:rPr>
          <w:rFonts w:asciiTheme="minorHAnsi" w:hAnsiTheme="minorHAnsi" w:eastAsiaTheme="majorEastAsia" w:cstheme="minorHAnsi"/>
          <w:iCs/>
        </w:rPr>
        <w:t xml:space="preserve"> </w:t>
      </w:r>
      <w:r w:rsidRPr="00B340C1" w:rsidR="006902B8">
        <w:rPr>
          <w:rFonts w:asciiTheme="minorHAnsi" w:hAnsiTheme="minorHAnsi" w:eastAsiaTheme="majorEastAsia" w:cstheme="minorHAnsi"/>
          <w:iCs/>
        </w:rPr>
        <w:t xml:space="preserve">strength and control </w:t>
      </w:r>
      <w:r w:rsidRPr="00B340C1" w:rsidR="00467104">
        <w:rPr>
          <w:rFonts w:asciiTheme="minorHAnsi" w:hAnsiTheme="minorHAnsi" w:eastAsiaTheme="majorEastAsia" w:cstheme="minorHAnsi"/>
          <w:iCs/>
        </w:rPr>
        <w:t>of</w:t>
      </w:r>
      <w:r w:rsidRPr="00B340C1" w:rsidR="006902B8">
        <w:rPr>
          <w:rFonts w:asciiTheme="minorHAnsi" w:hAnsiTheme="minorHAnsi" w:eastAsiaTheme="majorEastAsia" w:cstheme="minorHAnsi"/>
          <w:iCs/>
        </w:rPr>
        <w:t xml:space="preserve"> </w:t>
      </w:r>
      <w:r w:rsidRPr="00B340C1" w:rsidR="00DC04B9">
        <w:rPr>
          <w:rFonts w:asciiTheme="minorHAnsi" w:hAnsiTheme="minorHAnsi" w:eastAsiaTheme="majorEastAsia" w:cstheme="minorHAnsi"/>
          <w:iCs/>
        </w:rPr>
        <w:t>the body before venturing into the realms of concentration, meditation, and total absorption</w:t>
      </w:r>
      <w:r w:rsidRPr="00B340C1" w:rsidR="006902B8">
        <w:rPr>
          <w:rFonts w:asciiTheme="minorHAnsi" w:hAnsiTheme="minorHAnsi" w:eastAsiaTheme="majorEastAsia" w:cstheme="minorHAnsi"/>
          <w:iCs/>
        </w:rPr>
        <w:t xml:space="preserve">, Menuhin introduces the </w:t>
      </w:r>
      <w:r w:rsidRPr="00B340C1" w:rsidR="00467104">
        <w:rPr>
          <w:rFonts w:asciiTheme="minorHAnsi" w:hAnsiTheme="minorHAnsi" w:eastAsiaTheme="majorEastAsia" w:cstheme="minorHAnsi"/>
          <w:iCs/>
        </w:rPr>
        <w:t xml:space="preserve">violin </w:t>
      </w:r>
      <w:r w:rsidRPr="00B340C1" w:rsidR="006902B8">
        <w:rPr>
          <w:rFonts w:asciiTheme="minorHAnsi" w:hAnsiTheme="minorHAnsi" w:eastAsiaTheme="majorEastAsia" w:cstheme="minorHAnsi"/>
          <w:iCs/>
        </w:rPr>
        <w:t xml:space="preserve">student to techniques for training the body and controlling the breath </w:t>
      </w:r>
      <w:r w:rsidRPr="00B340C1" w:rsidR="00467104">
        <w:rPr>
          <w:rFonts w:asciiTheme="minorHAnsi" w:hAnsiTheme="minorHAnsi" w:eastAsiaTheme="majorEastAsia" w:cstheme="minorHAnsi"/>
          <w:iCs/>
        </w:rPr>
        <w:t>as a foundation for mastering the violin</w:t>
      </w:r>
      <w:r w:rsidRPr="00B340C1" w:rsidR="006902B8">
        <w:rPr>
          <w:rFonts w:asciiTheme="minorHAnsi" w:hAnsiTheme="minorHAnsi" w:eastAsiaTheme="majorEastAsia" w:cstheme="minorHAnsi"/>
          <w:iCs/>
        </w:rPr>
        <w:t>.</w:t>
      </w:r>
      <w:r w:rsidR="0040357E">
        <w:rPr>
          <w:rFonts w:asciiTheme="minorHAnsi" w:hAnsiTheme="minorHAnsi" w:eastAsiaTheme="majorEastAsia" w:cstheme="minorHAnsi"/>
          <w:iCs/>
          <w:color w:val="7030A0"/>
        </w:rPr>
        <w:t xml:space="preserve"> </w:t>
      </w:r>
      <w:r w:rsidRPr="00B340C1" w:rsidR="00467104">
        <w:rPr>
          <w:rFonts w:asciiTheme="minorHAnsi" w:hAnsiTheme="minorHAnsi" w:cstheme="minorHAnsi"/>
        </w:rPr>
        <w:t>Menuhin u</w:t>
      </w:r>
      <w:r w:rsidRPr="00B340C1" w:rsidR="009518DA">
        <w:rPr>
          <w:rFonts w:asciiTheme="minorHAnsi" w:hAnsiTheme="minorHAnsi" w:cstheme="minorHAnsi"/>
        </w:rPr>
        <w:t xml:space="preserve">nderstood how </w:t>
      </w:r>
      <w:r w:rsidRPr="00B340C1" w:rsidR="009518DA">
        <w:rPr>
          <w:rFonts w:asciiTheme="minorHAnsi" w:hAnsiTheme="minorHAnsi" w:cstheme="minorHAnsi"/>
          <w:i/>
          <w:iCs/>
        </w:rPr>
        <w:t>prana</w:t>
      </w:r>
      <w:r w:rsidRPr="00B340C1" w:rsidR="009518DA">
        <w:rPr>
          <w:rFonts w:asciiTheme="minorHAnsi" w:hAnsiTheme="minorHAnsi" w:cstheme="minorHAnsi"/>
        </w:rPr>
        <w:t xml:space="preserve"> is the energizing life force</w:t>
      </w:r>
      <w:r w:rsidRPr="00B340C1" w:rsidR="00467104">
        <w:rPr>
          <w:rFonts w:asciiTheme="minorHAnsi" w:hAnsiTheme="minorHAnsi" w:cstheme="minorHAnsi"/>
        </w:rPr>
        <w:t xml:space="preserve">, and he </w:t>
      </w:r>
      <w:r w:rsidRPr="00B340C1" w:rsidR="00B25BE2">
        <w:rPr>
          <w:rFonts w:asciiTheme="minorHAnsi" w:hAnsiTheme="minorHAnsi" w:cstheme="minorHAnsi"/>
        </w:rPr>
        <w:t>stresses how “it is essential to be aware of it while practicing.”</w:t>
      </w:r>
      <w:r w:rsidR="0092079B">
        <w:rPr>
          <w:rStyle w:val="FootnoteReference"/>
          <w:rFonts w:asciiTheme="minorHAnsi" w:hAnsiTheme="minorHAnsi" w:cstheme="minorHAnsi"/>
        </w:rPr>
        <w:footnoteReference w:id="39"/>
      </w:r>
      <w:r w:rsidRPr="00B340C1" w:rsidR="00B25BE2">
        <w:rPr>
          <w:rFonts w:asciiTheme="minorHAnsi" w:hAnsiTheme="minorHAnsi" w:cstheme="minorHAnsi"/>
        </w:rPr>
        <w:t xml:space="preserve"> He </w:t>
      </w:r>
      <w:r w:rsidRPr="00B340C1" w:rsidR="00CE3852">
        <w:rPr>
          <w:rFonts w:asciiTheme="minorHAnsi" w:hAnsiTheme="minorHAnsi" w:eastAsiaTheme="majorEastAsia" w:cstheme="minorHAnsi"/>
          <w:iCs/>
        </w:rPr>
        <w:t xml:space="preserve">defines good </w:t>
      </w:r>
      <w:r w:rsidRPr="00B340C1" w:rsidR="00CE3852">
        <w:rPr>
          <w:rFonts w:asciiTheme="minorHAnsi" w:hAnsiTheme="minorHAnsi" w:eastAsiaTheme="majorEastAsia" w:cstheme="minorHAnsi"/>
          <w:iCs/>
        </w:rPr>
        <w:lastRenderedPageBreak/>
        <w:t xml:space="preserve">breathing as the ability in inhale and exhale evenly over as long a period possible, and </w:t>
      </w:r>
      <w:r w:rsidRPr="00B340C1" w:rsidR="00B25BE2">
        <w:rPr>
          <w:rFonts w:asciiTheme="minorHAnsi" w:hAnsiTheme="minorHAnsi" w:eastAsiaTheme="majorEastAsia" w:cstheme="minorHAnsi"/>
          <w:iCs/>
        </w:rPr>
        <w:t xml:space="preserve">he </w:t>
      </w:r>
      <w:r w:rsidRPr="00B340C1" w:rsidR="00CE3852">
        <w:rPr>
          <w:rFonts w:asciiTheme="minorHAnsi" w:hAnsiTheme="minorHAnsi" w:eastAsiaTheme="majorEastAsia" w:cstheme="minorHAnsi"/>
          <w:iCs/>
        </w:rPr>
        <w:t xml:space="preserve">offers breath exercises right out of </w:t>
      </w:r>
      <w:r w:rsidRPr="00B340C1" w:rsidR="00CE3852">
        <w:rPr>
          <w:rFonts w:asciiTheme="minorHAnsi" w:hAnsiTheme="minorHAnsi" w:eastAsiaTheme="majorEastAsia" w:cstheme="minorHAnsi"/>
          <w:i/>
        </w:rPr>
        <w:t>pranayama</w:t>
      </w:r>
      <w:r w:rsidRPr="00B340C1" w:rsidR="00B25BE2">
        <w:rPr>
          <w:rFonts w:asciiTheme="minorHAnsi" w:hAnsiTheme="minorHAnsi" w:eastAsiaTheme="majorEastAsia" w:cstheme="minorHAnsi"/>
          <w:iCs/>
        </w:rPr>
        <w:t xml:space="preserve"> instructions. His diagram </w:t>
      </w:r>
      <w:r w:rsidRPr="00756F83" w:rsidR="00AC4026">
        <w:rPr>
          <w:rFonts w:asciiTheme="minorHAnsi" w:hAnsiTheme="minorHAnsi" w:eastAsiaTheme="majorEastAsia" w:cstheme="minorHAnsi"/>
          <w:iCs/>
          <w:highlight w:val="magenta"/>
        </w:rPr>
        <w:t>&lt;</w:t>
      </w:r>
      <w:r w:rsidRPr="00756F83" w:rsidR="002E0707">
        <w:rPr>
          <w:rFonts w:asciiTheme="minorHAnsi" w:hAnsiTheme="minorHAnsi" w:eastAsiaTheme="majorEastAsia" w:cstheme="minorHAnsi"/>
          <w:iCs/>
          <w:highlight w:val="magenta"/>
        </w:rPr>
        <w:t>Image</w:t>
      </w:r>
      <w:r w:rsidRPr="00756F83" w:rsidR="00B25BE2">
        <w:rPr>
          <w:rFonts w:asciiTheme="minorHAnsi" w:hAnsiTheme="minorHAnsi" w:eastAsiaTheme="majorEastAsia" w:cstheme="minorHAnsi"/>
          <w:iCs/>
          <w:highlight w:val="magenta"/>
        </w:rPr>
        <w:t xml:space="preserve"> 5.</w:t>
      </w:r>
      <w:r w:rsidRPr="00756F83" w:rsidR="002E0707">
        <w:rPr>
          <w:rFonts w:asciiTheme="minorHAnsi" w:hAnsiTheme="minorHAnsi" w:eastAsiaTheme="majorEastAsia" w:cstheme="minorHAnsi"/>
          <w:iCs/>
          <w:highlight w:val="magenta"/>
        </w:rPr>
        <w:t>10</w:t>
      </w:r>
      <w:r w:rsidRPr="00756F83" w:rsidR="00AC4026">
        <w:rPr>
          <w:rFonts w:asciiTheme="minorHAnsi" w:hAnsiTheme="minorHAnsi" w:eastAsiaTheme="majorEastAsia" w:cstheme="minorHAnsi"/>
          <w:iCs/>
          <w:highlight w:val="magenta"/>
        </w:rPr>
        <w:t>&gt;</w:t>
      </w:r>
      <w:r w:rsidRPr="00B340C1" w:rsidR="00B25BE2">
        <w:rPr>
          <w:rFonts w:asciiTheme="minorHAnsi" w:hAnsiTheme="minorHAnsi" w:eastAsiaTheme="majorEastAsia" w:cstheme="minorHAnsi"/>
          <w:iCs/>
        </w:rPr>
        <w:t xml:space="preserve"> illustrates “digital breathing,” where the practitioner alternately inhales and exhales through the right and left nostrils in a thin column of air while gently closing </w:t>
      </w:r>
      <w:r w:rsidR="00B92E8B">
        <w:rPr>
          <w:rFonts w:asciiTheme="minorHAnsi" w:hAnsiTheme="minorHAnsi" w:eastAsiaTheme="majorEastAsia" w:cstheme="minorHAnsi"/>
          <w:iCs/>
        </w:rPr>
        <w:t>the other</w:t>
      </w:r>
      <w:r w:rsidRPr="00B340C1" w:rsidR="006F1AD5">
        <w:rPr>
          <w:rFonts w:asciiTheme="minorHAnsi" w:hAnsiTheme="minorHAnsi" w:eastAsiaTheme="majorEastAsia" w:cstheme="minorHAnsi"/>
          <w:iCs/>
        </w:rPr>
        <w:t xml:space="preserve"> nostril.</w:t>
      </w:r>
      <w:r w:rsidRPr="00B340C1" w:rsidR="00B25BE2">
        <w:rPr>
          <w:rFonts w:asciiTheme="minorHAnsi" w:hAnsiTheme="minorHAnsi" w:eastAsiaTheme="majorEastAsia" w:cstheme="minorHAnsi"/>
          <w:iCs/>
        </w:rPr>
        <w:t xml:space="preserve"> </w:t>
      </w:r>
    </w:p>
    <w:p w:rsidR="0092079B" w:rsidP="008A4ED4" w:rsidRDefault="006F1AD5" w14:paraId="03585B36" w14:textId="77777777">
      <w:pPr>
        <w:spacing w:line="480" w:lineRule="auto"/>
        <w:ind w:firstLine="720"/>
        <w:rPr>
          <w:rFonts w:asciiTheme="minorHAnsi" w:hAnsiTheme="minorHAnsi" w:eastAsiaTheme="majorEastAsia" w:cstheme="minorHAnsi"/>
          <w:color w:val="000000" w:themeColor="text1"/>
        </w:rPr>
      </w:pPr>
      <w:r w:rsidRPr="00B340C1">
        <w:rPr>
          <w:rFonts w:asciiTheme="minorHAnsi" w:hAnsiTheme="minorHAnsi" w:eastAsiaTheme="majorEastAsia" w:cstheme="minorHAnsi"/>
          <w:bCs/>
          <w:color w:val="000000" w:themeColor="text1"/>
        </w:rPr>
        <w:t xml:space="preserve">Menuhin </w:t>
      </w:r>
      <w:r w:rsidR="0040357E">
        <w:rPr>
          <w:rFonts w:asciiTheme="minorHAnsi" w:hAnsiTheme="minorHAnsi" w:eastAsiaTheme="majorEastAsia" w:cstheme="minorHAnsi"/>
          <w:bCs/>
          <w:color w:val="000000" w:themeColor="text1"/>
        </w:rPr>
        <w:t>carefully</w:t>
      </w:r>
      <w:r w:rsidRPr="00B340C1" w:rsidR="005D48B9">
        <w:rPr>
          <w:rFonts w:asciiTheme="minorHAnsi" w:hAnsiTheme="minorHAnsi" w:eastAsiaTheme="majorEastAsia" w:cstheme="minorHAnsi"/>
          <w:bCs/>
          <w:color w:val="000000" w:themeColor="text1"/>
        </w:rPr>
        <w:t xml:space="preserve"> explain</w:t>
      </w:r>
      <w:r w:rsidR="0040357E">
        <w:rPr>
          <w:rFonts w:asciiTheme="minorHAnsi" w:hAnsiTheme="minorHAnsi" w:eastAsiaTheme="majorEastAsia" w:cstheme="minorHAnsi"/>
          <w:bCs/>
          <w:color w:val="000000" w:themeColor="text1"/>
        </w:rPr>
        <w:t>s</w:t>
      </w:r>
      <w:r w:rsidRPr="00B340C1" w:rsidR="005D48B9">
        <w:rPr>
          <w:rFonts w:asciiTheme="minorHAnsi" w:hAnsiTheme="minorHAnsi" w:eastAsiaTheme="majorEastAsia" w:cstheme="minorHAnsi"/>
          <w:bCs/>
          <w:color w:val="000000" w:themeColor="text1"/>
        </w:rPr>
        <w:t xml:space="preserve"> the supreme importance of </w:t>
      </w:r>
      <w:r w:rsidR="006F6FCA">
        <w:rPr>
          <w:rFonts w:asciiTheme="minorHAnsi" w:hAnsiTheme="minorHAnsi" w:eastAsiaTheme="majorEastAsia" w:cstheme="minorHAnsi"/>
          <w:bCs/>
          <w:color w:val="000000" w:themeColor="text1"/>
        </w:rPr>
        <w:t xml:space="preserve">good </w:t>
      </w:r>
      <w:r w:rsidRPr="00B340C1" w:rsidR="005D48B9">
        <w:rPr>
          <w:rFonts w:asciiTheme="minorHAnsi" w:hAnsiTheme="minorHAnsi" w:eastAsiaTheme="majorEastAsia" w:cstheme="minorHAnsi"/>
          <w:bCs/>
          <w:color w:val="000000" w:themeColor="text1"/>
        </w:rPr>
        <w:t>posture</w:t>
      </w:r>
      <w:r w:rsidRPr="00B340C1" w:rsidR="009629D8">
        <w:rPr>
          <w:rFonts w:asciiTheme="minorHAnsi" w:hAnsiTheme="minorHAnsi" w:eastAsiaTheme="majorEastAsia" w:cstheme="minorHAnsi"/>
        </w:rPr>
        <w:t xml:space="preserve"> </w:t>
      </w:r>
      <w:r w:rsidRPr="00B340C1" w:rsidR="006F6FCA">
        <w:rPr>
          <w:rFonts w:asciiTheme="minorHAnsi" w:hAnsiTheme="minorHAnsi" w:eastAsiaTheme="majorEastAsia" w:cstheme="minorHAnsi"/>
        </w:rPr>
        <w:t>as an essential foundation of violin playing</w:t>
      </w:r>
      <w:r w:rsidR="006F6FCA">
        <w:rPr>
          <w:rFonts w:asciiTheme="minorHAnsi" w:hAnsiTheme="minorHAnsi" w:eastAsiaTheme="majorEastAsia" w:cstheme="minorHAnsi"/>
        </w:rPr>
        <w:t xml:space="preserve"> </w:t>
      </w:r>
      <w:r w:rsidRPr="00B340C1" w:rsidR="009629D8">
        <w:rPr>
          <w:rFonts w:asciiTheme="minorHAnsi" w:hAnsiTheme="minorHAnsi" w:eastAsiaTheme="majorEastAsia" w:cstheme="minorHAnsi"/>
        </w:rPr>
        <w:t xml:space="preserve">exactly like </w:t>
      </w:r>
      <w:r w:rsidR="00993BEB">
        <w:rPr>
          <w:rFonts w:asciiTheme="minorHAnsi" w:hAnsiTheme="minorHAnsi" w:eastAsiaTheme="majorEastAsia" w:cstheme="minorHAnsi"/>
        </w:rPr>
        <w:t>a yoga teacher</w:t>
      </w:r>
      <w:r w:rsidRPr="00B340C1" w:rsidR="009629D8">
        <w:rPr>
          <w:rFonts w:asciiTheme="minorHAnsi" w:hAnsiTheme="minorHAnsi" w:eastAsiaTheme="majorEastAsia" w:cstheme="minorHAnsi"/>
        </w:rPr>
        <w:t xml:space="preserve"> would explain how to practice </w:t>
      </w:r>
      <w:r w:rsidRPr="0040357E" w:rsidR="009629D8">
        <w:rPr>
          <w:rFonts w:asciiTheme="minorHAnsi" w:hAnsiTheme="minorHAnsi" w:eastAsiaTheme="majorEastAsia" w:cstheme="minorHAnsi"/>
          <w:i/>
          <w:iCs/>
        </w:rPr>
        <w:t>asana</w:t>
      </w:r>
      <w:r w:rsidR="0040357E">
        <w:rPr>
          <w:rFonts w:asciiTheme="minorHAnsi" w:hAnsiTheme="minorHAnsi" w:eastAsiaTheme="majorEastAsia" w:cstheme="minorHAnsi"/>
        </w:rPr>
        <w:t>. W</w:t>
      </w:r>
      <w:r w:rsidRPr="00B340C1" w:rsidR="009629D8">
        <w:rPr>
          <w:rFonts w:asciiTheme="minorHAnsi" w:hAnsiTheme="minorHAnsi" w:eastAsiaTheme="majorEastAsia" w:cstheme="minorHAnsi"/>
        </w:rPr>
        <w:t xml:space="preserve">hile it may appear </w:t>
      </w:r>
      <w:r w:rsidR="00993BEB">
        <w:rPr>
          <w:rFonts w:asciiTheme="minorHAnsi" w:hAnsiTheme="minorHAnsi" w:eastAsiaTheme="majorEastAsia" w:cstheme="minorHAnsi"/>
        </w:rPr>
        <w:t xml:space="preserve">that </w:t>
      </w:r>
      <w:r w:rsidRPr="00B340C1" w:rsidR="009629D8">
        <w:rPr>
          <w:rFonts w:asciiTheme="minorHAnsi" w:hAnsiTheme="minorHAnsi" w:eastAsiaTheme="majorEastAsia" w:cstheme="minorHAnsi"/>
        </w:rPr>
        <w:t xml:space="preserve">a </w:t>
      </w:r>
      <w:r w:rsidR="00B92E8B">
        <w:rPr>
          <w:rFonts w:asciiTheme="minorHAnsi" w:hAnsiTheme="minorHAnsi" w:eastAsiaTheme="majorEastAsia" w:cstheme="minorHAnsi"/>
        </w:rPr>
        <w:t xml:space="preserve">yoga </w:t>
      </w:r>
      <w:r w:rsidRPr="00B340C1" w:rsidR="009629D8">
        <w:rPr>
          <w:rFonts w:asciiTheme="minorHAnsi" w:hAnsiTheme="minorHAnsi" w:eastAsiaTheme="majorEastAsia" w:cstheme="minorHAnsi"/>
        </w:rPr>
        <w:t xml:space="preserve">practitioner is </w:t>
      </w:r>
      <w:r w:rsidR="00993BEB">
        <w:rPr>
          <w:rFonts w:asciiTheme="minorHAnsi" w:hAnsiTheme="minorHAnsi" w:eastAsiaTheme="majorEastAsia" w:cstheme="minorHAnsi"/>
        </w:rPr>
        <w:t xml:space="preserve">passively </w:t>
      </w:r>
      <w:r w:rsidRPr="00B340C1" w:rsidR="009629D8">
        <w:rPr>
          <w:rFonts w:asciiTheme="minorHAnsi" w:hAnsiTheme="minorHAnsi" w:eastAsiaTheme="majorEastAsia" w:cstheme="minorHAnsi"/>
        </w:rPr>
        <w:t xml:space="preserve">holding a static pose, </w:t>
      </w:r>
      <w:r w:rsidR="00993BEB">
        <w:rPr>
          <w:rFonts w:asciiTheme="minorHAnsi" w:hAnsiTheme="minorHAnsi" w:eastAsiaTheme="majorEastAsia" w:cstheme="minorHAnsi"/>
        </w:rPr>
        <w:t>a</w:t>
      </w:r>
      <w:r w:rsidR="006F6FCA">
        <w:rPr>
          <w:rFonts w:asciiTheme="minorHAnsi" w:hAnsiTheme="minorHAnsi" w:eastAsiaTheme="majorEastAsia" w:cstheme="minorHAnsi"/>
        </w:rPr>
        <w:t xml:space="preserve"> good teacher provides instructions for </w:t>
      </w:r>
      <w:r w:rsidR="00B92E8B">
        <w:rPr>
          <w:rFonts w:asciiTheme="minorHAnsi" w:hAnsiTheme="minorHAnsi" w:eastAsiaTheme="majorEastAsia" w:cstheme="minorHAnsi"/>
        </w:rPr>
        <w:t>the</w:t>
      </w:r>
      <w:r w:rsidR="00993BEB">
        <w:rPr>
          <w:rFonts w:asciiTheme="minorHAnsi" w:hAnsiTheme="minorHAnsi" w:eastAsiaTheme="majorEastAsia" w:cstheme="minorHAnsi"/>
        </w:rPr>
        <w:t xml:space="preserve"> </w:t>
      </w:r>
      <w:r w:rsidRPr="00B340C1" w:rsidR="00993BEB">
        <w:rPr>
          <w:rFonts w:asciiTheme="minorHAnsi" w:hAnsiTheme="minorHAnsi" w:eastAsiaTheme="majorEastAsia" w:cstheme="minorHAnsi"/>
        </w:rPr>
        <w:t xml:space="preserve">tremendous </w:t>
      </w:r>
      <w:r w:rsidR="00993BEB">
        <w:rPr>
          <w:rFonts w:asciiTheme="minorHAnsi" w:hAnsiTheme="minorHAnsi" w:eastAsiaTheme="majorEastAsia" w:cstheme="minorHAnsi"/>
        </w:rPr>
        <w:t xml:space="preserve">amount of </w:t>
      </w:r>
      <w:r w:rsidRPr="00B340C1" w:rsidR="009629D8">
        <w:rPr>
          <w:rFonts w:asciiTheme="minorHAnsi" w:hAnsiTheme="minorHAnsi" w:eastAsiaTheme="majorEastAsia" w:cstheme="minorHAnsi"/>
        </w:rPr>
        <w:t>internal work</w:t>
      </w:r>
      <w:r w:rsidR="006F6FCA">
        <w:rPr>
          <w:rFonts w:asciiTheme="minorHAnsi" w:hAnsiTheme="minorHAnsi" w:eastAsiaTheme="majorEastAsia" w:cstheme="minorHAnsi"/>
        </w:rPr>
        <w:t xml:space="preserve"> </w:t>
      </w:r>
      <w:r w:rsidR="00B92E8B">
        <w:rPr>
          <w:rFonts w:asciiTheme="minorHAnsi" w:hAnsiTheme="minorHAnsi" w:eastAsiaTheme="majorEastAsia" w:cstheme="minorHAnsi"/>
        </w:rPr>
        <w:t xml:space="preserve">required </w:t>
      </w:r>
      <w:r w:rsidR="006F6FCA">
        <w:rPr>
          <w:rFonts w:asciiTheme="minorHAnsi" w:hAnsiTheme="minorHAnsi" w:eastAsiaTheme="majorEastAsia" w:cstheme="minorHAnsi"/>
        </w:rPr>
        <w:t xml:space="preserve">to </w:t>
      </w:r>
      <w:r w:rsidRPr="00B340C1" w:rsidR="009629D8">
        <w:rPr>
          <w:rFonts w:asciiTheme="minorHAnsi" w:hAnsiTheme="minorHAnsi" w:eastAsiaTheme="majorEastAsia" w:cstheme="minorHAnsi"/>
        </w:rPr>
        <w:t xml:space="preserve">balance actions in some parts of the body with relaxation in others. </w:t>
      </w:r>
      <w:r w:rsidR="00993BEB">
        <w:rPr>
          <w:rFonts w:asciiTheme="minorHAnsi" w:hAnsiTheme="minorHAnsi" w:eastAsiaTheme="majorEastAsia" w:cstheme="minorHAnsi"/>
        </w:rPr>
        <w:t xml:space="preserve">Likewise, Menuhin </w:t>
      </w:r>
      <w:r w:rsidRPr="00B340C1" w:rsidR="009629D8">
        <w:rPr>
          <w:rFonts w:asciiTheme="minorHAnsi" w:hAnsiTheme="minorHAnsi" w:eastAsiaTheme="majorEastAsia" w:cstheme="minorHAnsi"/>
        </w:rPr>
        <w:t>stress</w:t>
      </w:r>
      <w:r w:rsidR="0040357E">
        <w:rPr>
          <w:rFonts w:asciiTheme="minorHAnsi" w:hAnsiTheme="minorHAnsi" w:eastAsiaTheme="majorEastAsia" w:cstheme="minorHAnsi"/>
        </w:rPr>
        <w:t>es</w:t>
      </w:r>
      <w:r w:rsidRPr="00B340C1" w:rsidR="009629D8">
        <w:rPr>
          <w:rFonts w:asciiTheme="minorHAnsi" w:hAnsiTheme="minorHAnsi" w:eastAsiaTheme="majorEastAsia" w:cstheme="minorHAnsi"/>
        </w:rPr>
        <w:t xml:space="preserve"> how one must discover a natural stance that will “absorb and accommodate the various movements of the body associated with playing the violin.”</w:t>
      </w:r>
      <w:r w:rsidR="0092079B">
        <w:rPr>
          <w:rStyle w:val="FootnoteReference"/>
          <w:rFonts w:asciiTheme="minorHAnsi" w:hAnsiTheme="minorHAnsi" w:eastAsiaTheme="majorEastAsia" w:cstheme="minorHAnsi"/>
        </w:rPr>
        <w:footnoteReference w:id="40"/>
      </w:r>
      <w:r w:rsidRPr="00B340C1" w:rsidR="009629D8">
        <w:rPr>
          <w:rFonts w:asciiTheme="minorHAnsi" w:hAnsiTheme="minorHAnsi" w:eastAsiaTheme="majorEastAsia" w:cstheme="minorHAnsi"/>
        </w:rPr>
        <w:t xml:space="preserve"> </w:t>
      </w:r>
      <w:r w:rsidRPr="00B340C1" w:rsidR="009629D8">
        <w:rPr>
          <w:rFonts w:asciiTheme="minorHAnsi" w:hAnsiTheme="minorHAnsi" w:eastAsiaTheme="majorEastAsia" w:cstheme="minorHAnsi"/>
          <w:bCs/>
          <w:color w:val="000000" w:themeColor="text1"/>
        </w:rPr>
        <w:t>Just</w:t>
      </w:r>
      <w:r w:rsidRPr="00B340C1" w:rsidR="005D48B9">
        <w:rPr>
          <w:rFonts w:asciiTheme="minorHAnsi" w:hAnsiTheme="minorHAnsi" w:eastAsiaTheme="majorEastAsia" w:cstheme="minorHAnsi"/>
          <w:bCs/>
          <w:color w:val="000000" w:themeColor="text1"/>
        </w:rPr>
        <w:t xml:space="preserve"> holding the violin can present the student with obstacles</w:t>
      </w:r>
      <w:r w:rsidRPr="00B340C1" w:rsidR="009629D8">
        <w:rPr>
          <w:rFonts w:asciiTheme="minorHAnsi" w:hAnsiTheme="minorHAnsi" w:eastAsiaTheme="majorEastAsia" w:cstheme="minorHAnsi"/>
          <w:bCs/>
          <w:color w:val="000000" w:themeColor="text1"/>
        </w:rPr>
        <w:t>. T</w:t>
      </w:r>
      <w:r w:rsidRPr="00B340C1" w:rsidR="00CE3852">
        <w:rPr>
          <w:rFonts w:asciiTheme="minorHAnsi" w:hAnsiTheme="minorHAnsi" w:eastAsiaTheme="majorEastAsia" w:cstheme="minorHAnsi"/>
          <w:color w:val="000000" w:themeColor="text1"/>
        </w:rPr>
        <w:t xml:space="preserve">he student </w:t>
      </w:r>
      <w:r w:rsidRPr="00B340C1" w:rsidR="009629D8">
        <w:rPr>
          <w:rFonts w:asciiTheme="minorHAnsi" w:hAnsiTheme="minorHAnsi" w:eastAsiaTheme="majorEastAsia" w:cstheme="minorHAnsi"/>
          <w:color w:val="000000" w:themeColor="text1"/>
        </w:rPr>
        <w:t xml:space="preserve">must be able </w:t>
      </w:r>
      <w:r w:rsidRPr="00B340C1" w:rsidR="00CE3852">
        <w:rPr>
          <w:rFonts w:asciiTheme="minorHAnsi" w:hAnsiTheme="minorHAnsi" w:eastAsiaTheme="majorEastAsia" w:cstheme="minorHAnsi"/>
          <w:color w:val="000000" w:themeColor="text1"/>
        </w:rPr>
        <w:t xml:space="preserve">to hold the </w:t>
      </w:r>
      <w:r w:rsidRPr="00B340C1" w:rsidR="009629D8">
        <w:rPr>
          <w:rFonts w:asciiTheme="minorHAnsi" w:hAnsiTheme="minorHAnsi" w:eastAsiaTheme="majorEastAsia" w:cstheme="minorHAnsi"/>
          <w:color w:val="000000" w:themeColor="text1"/>
        </w:rPr>
        <w:t>instrument</w:t>
      </w:r>
      <w:r w:rsidRPr="00B340C1" w:rsidR="00CE3852">
        <w:rPr>
          <w:rFonts w:asciiTheme="minorHAnsi" w:hAnsiTheme="minorHAnsi" w:eastAsiaTheme="majorEastAsia" w:cstheme="minorHAnsi"/>
          <w:color w:val="000000" w:themeColor="text1"/>
        </w:rPr>
        <w:t xml:space="preserve"> in a natural posture </w:t>
      </w:r>
      <w:r w:rsidRPr="00B340C1" w:rsidR="009629D8">
        <w:rPr>
          <w:rFonts w:asciiTheme="minorHAnsi" w:hAnsiTheme="minorHAnsi" w:eastAsiaTheme="majorEastAsia" w:cstheme="minorHAnsi"/>
          <w:color w:val="000000" w:themeColor="text1"/>
        </w:rPr>
        <w:t>to allow</w:t>
      </w:r>
      <w:r w:rsidRPr="00B340C1" w:rsidR="00CE3852">
        <w:rPr>
          <w:rFonts w:asciiTheme="minorHAnsi" w:hAnsiTheme="minorHAnsi" w:eastAsiaTheme="majorEastAsia" w:cstheme="minorHAnsi"/>
          <w:color w:val="000000" w:themeColor="text1"/>
        </w:rPr>
        <w:t xml:space="preserve"> true freedom of movement and the ability to </w:t>
      </w:r>
      <w:r w:rsidRPr="00B340C1" w:rsidR="005D48B9">
        <w:rPr>
          <w:rFonts w:asciiTheme="minorHAnsi" w:hAnsiTheme="minorHAnsi" w:eastAsiaTheme="majorEastAsia" w:cstheme="minorHAnsi"/>
          <w:color w:val="000000" w:themeColor="text1"/>
        </w:rPr>
        <w:t xml:space="preserve">continuously </w:t>
      </w:r>
      <w:r w:rsidRPr="00B340C1" w:rsidR="00CE3852">
        <w:rPr>
          <w:rFonts w:asciiTheme="minorHAnsi" w:hAnsiTheme="minorHAnsi" w:eastAsiaTheme="majorEastAsia" w:cstheme="minorHAnsi"/>
          <w:color w:val="000000" w:themeColor="text1"/>
        </w:rPr>
        <w:t>adjust movements</w:t>
      </w:r>
      <w:r w:rsidRPr="00B340C1" w:rsidR="005D48B9">
        <w:rPr>
          <w:rFonts w:asciiTheme="minorHAnsi" w:hAnsiTheme="minorHAnsi" w:eastAsiaTheme="majorEastAsia" w:cstheme="minorHAnsi"/>
          <w:color w:val="000000" w:themeColor="text1"/>
        </w:rPr>
        <w:t>, which he claims is the “secret of violin playing</w:t>
      </w:r>
      <w:r w:rsidRPr="00B340C1" w:rsidR="00CE3852">
        <w:rPr>
          <w:rFonts w:asciiTheme="minorHAnsi" w:hAnsiTheme="minorHAnsi" w:eastAsiaTheme="majorEastAsia" w:cstheme="minorHAnsi"/>
          <w:color w:val="000000" w:themeColor="text1"/>
        </w:rPr>
        <w:t>.</w:t>
      </w:r>
      <w:r w:rsidRPr="00B340C1" w:rsidR="005D48B9">
        <w:rPr>
          <w:rFonts w:asciiTheme="minorHAnsi" w:hAnsiTheme="minorHAnsi" w:eastAsiaTheme="majorEastAsia" w:cstheme="minorHAnsi"/>
          <w:color w:val="000000" w:themeColor="text1"/>
        </w:rPr>
        <w:t>”</w:t>
      </w:r>
      <w:r w:rsidR="0092079B">
        <w:rPr>
          <w:rStyle w:val="FootnoteReference"/>
          <w:rFonts w:asciiTheme="minorHAnsi" w:hAnsiTheme="minorHAnsi" w:eastAsiaTheme="majorEastAsia" w:cstheme="minorHAnsi"/>
          <w:color w:val="000000" w:themeColor="text1"/>
        </w:rPr>
        <w:footnoteReference w:id="41"/>
      </w:r>
      <w:r w:rsidRPr="00B340C1" w:rsidR="005D48B9">
        <w:rPr>
          <w:rFonts w:asciiTheme="minorHAnsi" w:hAnsiTheme="minorHAnsi" w:eastAsiaTheme="majorEastAsia" w:cstheme="minorHAnsi"/>
          <w:color w:val="000000" w:themeColor="text1"/>
        </w:rPr>
        <w:t xml:space="preserve"> </w:t>
      </w:r>
    </w:p>
    <w:p w:rsidRPr="00DB0E67" w:rsidR="009C212C" w:rsidP="008A4ED4" w:rsidRDefault="009679BC" w14:paraId="45E8D332" w14:textId="70E01A10">
      <w:pPr>
        <w:spacing w:line="480" w:lineRule="auto"/>
        <w:ind w:firstLine="720"/>
        <w:rPr>
          <w:rFonts w:asciiTheme="minorHAnsi" w:hAnsiTheme="minorHAnsi" w:eastAsiaTheme="majorEastAsia" w:cstheme="minorHAnsi"/>
          <w:bCs/>
          <w:color w:val="000000" w:themeColor="text1"/>
        </w:rPr>
      </w:pPr>
      <w:r w:rsidRPr="00B340C1">
        <w:rPr>
          <w:rFonts w:asciiTheme="minorHAnsi" w:hAnsiTheme="minorHAnsi" w:eastAsiaTheme="majorEastAsia" w:cstheme="minorHAnsi"/>
        </w:rPr>
        <w:t xml:space="preserve">Like a good yogi, Menuhin directs the student to perform his exercises barefoot. He first directs the student to find the correct center of weight on the balls of the feet, and </w:t>
      </w:r>
      <w:r w:rsidR="006F6FCA">
        <w:rPr>
          <w:rFonts w:asciiTheme="minorHAnsi" w:hAnsiTheme="minorHAnsi" w:eastAsiaTheme="majorEastAsia" w:cstheme="minorHAnsi"/>
        </w:rPr>
        <w:t xml:space="preserve">he </w:t>
      </w:r>
      <w:r w:rsidRPr="00B340C1">
        <w:rPr>
          <w:rFonts w:asciiTheme="minorHAnsi" w:hAnsiTheme="minorHAnsi" w:eastAsiaTheme="majorEastAsia" w:cstheme="minorHAnsi"/>
          <w:color w:val="000000" w:themeColor="text1"/>
        </w:rPr>
        <w:t>essentially reframes Iyengar</w:t>
      </w:r>
      <w:r w:rsidR="006F6FCA">
        <w:rPr>
          <w:rFonts w:asciiTheme="minorHAnsi" w:hAnsiTheme="minorHAnsi" w:eastAsiaTheme="majorEastAsia" w:cstheme="minorHAnsi"/>
          <w:color w:val="000000" w:themeColor="text1"/>
        </w:rPr>
        <w:t>’s</w:t>
      </w:r>
      <w:r w:rsidRPr="00B340C1">
        <w:rPr>
          <w:rFonts w:asciiTheme="minorHAnsi" w:hAnsiTheme="minorHAnsi" w:eastAsiaTheme="majorEastAsia" w:cstheme="minorHAnsi"/>
          <w:color w:val="000000" w:themeColor="text1"/>
        </w:rPr>
        <w:t xml:space="preserve"> instructions for the foundational </w:t>
      </w:r>
      <w:proofErr w:type="spellStart"/>
      <w:r w:rsidRPr="00B340C1">
        <w:rPr>
          <w:rFonts w:asciiTheme="minorHAnsi" w:hAnsiTheme="minorHAnsi" w:eastAsiaTheme="majorEastAsia" w:cstheme="minorHAnsi"/>
          <w:bCs/>
          <w:i/>
          <w:iCs/>
          <w:color w:val="000000" w:themeColor="text1"/>
        </w:rPr>
        <w:t>tadasana</w:t>
      </w:r>
      <w:proofErr w:type="spellEnd"/>
      <w:r w:rsidR="0040357E">
        <w:rPr>
          <w:rFonts w:asciiTheme="minorHAnsi" w:hAnsiTheme="minorHAnsi" w:eastAsiaTheme="majorEastAsia" w:cstheme="minorHAnsi"/>
          <w:bCs/>
          <w:color w:val="000000" w:themeColor="text1"/>
        </w:rPr>
        <w:t xml:space="preserve"> (</w:t>
      </w:r>
      <w:r w:rsidRPr="00B340C1">
        <w:rPr>
          <w:rFonts w:asciiTheme="minorHAnsi" w:hAnsiTheme="minorHAnsi" w:eastAsiaTheme="majorEastAsia" w:cstheme="minorHAnsi"/>
          <w:bCs/>
          <w:color w:val="000000" w:themeColor="text1"/>
        </w:rPr>
        <w:t>mountain pose</w:t>
      </w:r>
      <w:r w:rsidR="0040357E">
        <w:rPr>
          <w:rFonts w:asciiTheme="minorHAnsi" w:hAnsiTheme="minorHAnsi" w:eastAsiaTheme="majorEastAsia" w:cstheme="minorHAnsi"/>
          <w:bCs/>
          <w:color w:val="000000" w:themeColor="text1"/>
        </w:rPr>
        <w:t>)</w:t>
      </w:r>
      <w:r w:rsidR="00A1161E">
        <w:rPr>
          <w:rFonts w:asciiTheme="minorHAnsi" w:hAnsiTheme="minorHAnsi" w:eastAsiaTheme="majorEastAsia" w:cstheme="minorHAnsi"/>
          <w:bCs/>
          <w:color w:val="000000" w:themeColor="text1"/>
        </w:rPr>
        <w:t xml:space="preserve"> as the basis for good posture</w:t>
      </w:r>
      <w:r w:rsidRPr="00B340C1">
        <w:rPr>
          <w:rFonts w:asciiTheme="minorHAnsi" w:hAnsiTheme="minorHAnsi" w:eastAsiaTheme="majorEastAsia" w:cstheme="minorHAnsi"/>
          <w:bCs/>
          <w:color w:val="000000" w:themeColor="text1"/>
        </w:rPr>
        <w:t xml:space="preserve">. His Diagram 2, </w:t>
      </w:r>
      <w:r w:rsidRPr="00756F83" w:rsidR="00215151">
        <w:rPr>
          <w:rFonts w:asciiTheme="minorHAnsi" w:hAnsiTheme="minorHAnsi" w:eastAsiaTheme="majorEastAsia" w:cstheme="minorHAnsi"/>
          <w:bCs/>
          <w:color w:val="000000" w:themeColor="text1"/>
          <w:highlight w:val="magenta"/>
        </w:rPr>
        <w:t>&lt;</w:t>
      </w:r>
      <w:proofErr w:type="gramStart"/>
      <w:r w:rsidRPr="00756F83" w:rsidR="002E0707">
        <w:rPr>
          <w:rFonts w:asciiTheme="minorHAnsi" w:hAnsiTheme="minorHAnsi" w:eastAsiaTheme="majorEastAsia" w:cstheme="minorHAnsi"/>
          <w:bCs/>
          <w:color w:val="000000" w:themeColor="text1"/>
          <w:highlight w:val="magenta"/>
        </w:rPr>
        <w:t xml:space="preserve">Image </w:t>
      </w:r>
      <w:r w:rsidRPr="00756F83">
        <w:rPr>
          <w:rFonts w:asciiTheme="minorHAnsi" w:hAnsiTheme="minorHAnsi" w:eastAsiaTheme="majorEastAsia" w:cstheme="minorHAnsi"/>
          <w:bCs/>
          <w:color w:val="000000" w:themeColor="text1"/>
          <w:highlight w:val="magenta"/>
        </w:rPr>
        <w:t xml:space="preserve"> 5.</w:t>
      </w:r>
      <w:r w:rsidRPr="00756F83" w:rsidR="002E0707">
        <w:rPr>
          <w:rFonts w:asciiTheme="minorHAnsi" w:hAnsiTheme="minorHAnsi" w:eastAsiaTheme="majorEastAsia" w:cstheme="minorHAnsi"/>
          <w:bCs/>
          <w:color w:val="000000" w:themeColor="text1"/>
          <w:highlight w:val="magenta"/>
        </w:rPr>
        <w:t>11</w:t>
      </w:r>
      <w:proofErr w:type="gramEnd"/>
      <w:r w:rsidRPr="00756F83" w:rsidR="00215151">
        <w:rPr>
          <w:rFonts w:asciiTheme="minorHAnsi" w:hAnsiTheme="minorHAnsi" w:eastAsiaTheme="majorEastAsia" w:cstheme="minorHAnsi"/>
          <w:bCs/>
          <w:color w:val="000000" w:themeColor="text1"/>
          <w:highlight w:val="magenta"/>
        </w:rPr>
        <w:t>&gt;</w:t>
      </w:r>
      <w:r w:rsidRPr="00B340C1">
        <w:rPr>
          <w:rFonts w:asciiTheme="minorHAnsi" w:hAnsiTheme="minorHAnsi" w:eastAsiaTheme="majorEastAsia" w:cstheme="minorHAnsi"/>
          <w:bCs/>
          <w:color w:val="000000" w:themeColor="text1"/>
        </w:rPr>
        <w:t xml:space="preserve"> also illustrates the </w:t>
      </w:r>
      <w:r w:rsidR="006F6FCA">
        <w:rPr>
          <w:rFonts w:asciiTheme="minorHAnsi" w:hAnsiTheme="minorHAnsi" w:eastAsiaTheme="majorEastAsia" w:cstheme="minorHAnsi"/>
          <w:bCs/>
          <w:color w:val="000000" w:themeColor="text1"/>
        </w:rPr>
        <w:t xml:space="preserve">internal </w:t>
      </w:r>
      <w:r w:rsidRPr="00B340C1">
        <w:rPr>
          <w:rFonts w:asciiTheme="minorHAnsi" w:hAnsiTheme="minorHAnsi" w:eastAsiaTheme="majorEastAsia" w:cstheme="minorHAnsi"/>
          <w:bCs/>
          <w:color w:val="000000" w:themeColor="text1"/>
        </w:rPr>
        <w:t xml:space="preserve">energy flow </w:t>
      </w:r>
      <w:r w:rsidR="006F6FCA">
        <w:rPr>
          <w:rFonts w:asciiTheme="minorHAnsi" w:hAnsiTheme="minorHAnsi" w:eastAsiaTheme="majorEastAsia" w:cstheme="minorHAnsi"/>
          <w:bCs/>
          <w:color w:val="000000" w:themeColor="text1"/>
        </w:rPr>
        <w:t xml:space="preserve">a student should try to feel </w:t>
      </w:r>
      <w:r w:rsidRPr="00B340C1">
        <w:rPr>
          <w:rFonts w:asciiTheme="minorHAnsi" w:hAnsiTheme="minorHAnsi" w:eastAsiaTheme="majorEastAsia" w:cstheme="minorHAnsi"/>
          <w:bCs/>
          <w:color w:val="000000" w:themeColor="text1"/>
        </w:rPr>
        <w:t xml:space="preserve">throughout the body from the foundation in the feet to </w:t>
      </w:r>
      <w:r w:rsidR="006F201E">
        <w:rPr>
          <w:rFonts w:asciiTheme="minorHAnsi" w:hAnsiTheme="minorHAnsi" w:eastAsiaTheme="majorEastAsia" w:cstheme="minorHAnsi"/>
          <w:bCs/>
          <w:color w:val="000000" w:themeColor="text1"/>
        </w:rPr>
        <w:t xml:space="preserve">the </w:t>
      </w:r>
      <w:r w:rsidRPr="00B340C1">
        <w:rPr>
          <w:rFonts w:asciiTheme="minorHAnsi" w:hAnsiTheme="minorHAnsi" w:eastAsiaTheme="majorEastAsia" w:cstheme="minorHAnsi"/>
          <w:bCs/>
          <w:color w:val="000000" w:themeColor="text1"/>
        </w:rPr>
        <w:lastRenderedPageBreak/>
        <w:t xml:space="preserve">head. </w:t>
      </w:r>
      <w:r w:rsidR="006F201E">
        <w:rPr>
          <w:rFonts w:asciiTheme="minorHAnsi" w:hAnsiTheme="minorHAnsi" w:eastAsiaTheme="majorEastAsia" w:cstheme="minorHAnsi"/>
          <w:bCs/>
          <w:color w:val="000000" w:themeColor="text1"/>
        </w:rPr>
        <w:t xml:space="preserve">Next, </w:t>
      </w:r>
      <w:r w:rsidRPr="00B340C1">
        <w:rPr>
          <w:rFonts w:asciiTheme="minorHAnsi" w:hAnsiTheme="minorHAnsi" w:eastAsiaTheme="majorEastAsia" w:cstheme="minorHAnsi"/>
          <w:bCs/>
          <w:color w:val="000000" w:themeColor="text1"/>
        </w:rPr>
        <w:t>Menuhin</w:t>
      </w:r>
      <w:r w:rsidRPr="00B340C1" w:rsidR="00842ADB">
        <w:rPr>
          <w:rFonts w:asciiTheme="minorHAnsi" w:hAnsiTheme="minorHAnsi" w:eastAsiaTheme="majorEastAsia" w:cstheme="minorHAnsi"/>
          <w:bCs/>
          <w:color w:val="000000" w:themeColor="text1"/>
        </w:rPr>
        <w:t xml:space="preserve"> outlines a series of</w:t>
      </w:r>
      <w:r w:rsidRPr="00B340C1">
        <w:rPr>
          <w:rFonts w:asciiTheme="minorHAnsi" w:hAnsiTheme="minorHAnsi" w:eastAsiaTheme="majorEastAsia" w:cstheme="minorHAnsi"/>
          <w:bCs/>
          <w:color w:val="000000" w:themeColor="text1"/>
        </w:rPr>
        <w:t xml:space="preserve"> stretching</w:t>
      </w:r>
      <w:r w:rsidRPr="00B340C1" w:rsidR="00842ADB">
        <w:rPr>
          <w:rFonts w:asciiTheme="minorHAnsi" w:hAnsiTheme="minorHAnsi" w:eastAsiaTheme="majorEastAsia" w:cstheme="minorHAnsi"/>
          <w:bCs/>
          <w:color w:val="000000" w:themeColor="text1"/>
        </w:rPr>
        <w:t xml:space="preserve"> and balancing</w:t>
      </w:r>
      <w:r w:rsidRPr="00B340C1">
        <w:rPr>
          <w:rFonts w:asciiTheme="minorHAnsi" w:hAnsiTheme="minorHAnsi" w:eastAsiaTheme="majorEastAsia" w:cstheme="minorHAnsi"/>
          <w:bCs/>
          <w:color w:val="000000" w:themeColor="text1"/>
        </w:rPr>
        <w:t xml:space="preserve"> exercises</w:t>
      </w:r>
      <w:r w:rsidRPr="00B340C1" w:rsidR="00842ADB">
        <w:rPr>
          <w:rFonts w:asciiTheme="minorHAnsi" w:hAnsiTheme="minorHAnsi" w:eastAsiaTheme="majorEastAsia" w:cstheme="minorHAnsi"/>
          <w:bCs/>
          <w:color w:val="000000" w:themeColor="text1"/>
        </w:rPr>
        <w:t xml:space="preserve">, including what he calls </w:t>
      </w:r>
      <w:hyperlink w:history="1" r:id="rId12">
        <w:r w:rsidRPr="00BE5084" w:rsidR="00842ADB">
          <w:rPr>
            <w:rStyle w:val="Hyperlink"/>
            <w:rFonts w:asciiTheme="minorHAnsi" w:hAnsiTheme="minorHAnsi" w:eastAsiaTheme="majorEastAsia" w:cstheme="minorHAnsi"/>
            <w:bCs/>
          </w:rPr>
          <w:t>“the stork”</w:t>
        </w:r>
      </w:hyperlink>
      <w:r w:rsidRPr="00B340C1" w:rsidR="00842ADB">
        <w:rPr>
          <w:rFonts w:asciiTheme="minorHAnsi" w:hAnsiTheme="minorHAnsi" w:eastAsiaTheme="majorEastAsia" w:cstheme="minorHAnsi"/>
          <w:bCs/>
          <w:color w:val="000000" w:themeColor="text1"/>
        </w:rPr>
        <w:t xml:space="preserve"> </w:t>
      </w:r>
      <w:r w:rsidRPr="00756F83" w:rsidR="00BE5084">
        <w:rPr>
          <w:rFonts w:asciiTheme="minorHAnsi" w:hAnsiTheme="minorHAnsi" w:eastAsiaTheme="majorEastAsia" w:cstheme="minorHAnsi"/>
          <w:bCs/>
          <w:color w:val="000000" w:themeColor="text1"/>
          <w:highlight w:val="cyan"/>
        </w:rPr>
        <w:t>&lt;W</w:t>
      </w:r>
      <w:r w:rsidRPr="0048351A" w:rsidR="00BE5084">
        <w:rPr>
          <w:rFonts w:asciiTheme="minorHAnsi" w:hAnsiTheme="minorHAnsi" w:eastAsiaTheme="majorEastAsia" w:cstheme="minorHAnsi"/>
          <w:bCs/>
          <w:color w:val="000000" w:themeColor="text1"/>
          <w:highlight w:val="cyan"/>
        </w:rPr>
        <w:t>eblink 5.5</w:t>
      </w:r>
      <w:r w:rsidR="00BE5084">
        <w:rPr>
          <w:rFonts w:asciiTheme="minorHAnsi" w:hAnsiTheme="minorHAnsi" w:eastAsiaTheme="majorEastAsia" w:cstheme="minorHAnsi"/>
          <w:bCs/>
          <w:color w:val="000000" w:themeColor="text1"/>
        </w:rPr>
        <w:t xml:space="preserve"> </w:t>
      </w:r>
      <w:r w:rsidRPr="00756F83" w:rsidR="00BE5084">
        <w:rPr>
          <w:rFonts w:eastAsiaTheme="majorEastAsia" w:cstheme="minorHAnsi"/>
          <w:bCs/>
          <w:color w:val="000000" w:themeColor="text1"/>
          <w:highlight w:val="cyan"/>
        </w:rPr>
        <w:t>cue 16:22&gt;</w:t>
      </w:r>
      <w:r w:rsidRPr="00D81F26" w:rsidR="00BE5084">
        <w:rPr>
          <w:rFonts w:eastAsiaTheme="majorEastAsia" w:cstheme="minorHAnsi"/>
          <w:bCs/>
          <w:color w:val="000000" w:themeColor="text1"/>
        </w:rPr>
        <w:t xml:space="preserve"> </w:t>
      </w:r>
      <w:r w:rsidRPr="00756F83" w:rsidR="00BE5084">
        <w:rPr>
          <w:rFonts w:asciiTheme="minorHAnsi" w:hAnsiTheme="minorHAnsi" w:eastAsiaTheme="majorEastAsia" w:cstheme="minorHAnsi"/>
          <w:bCs/>
          <w:color w:val="000000" w:themeColor="text1"/>
          <w:highlight w:val="magenta"/>
        </w:rPr>
        <w:t>&lt;Image 5.12&gt;</w:t>
      </w:r>
      <w:r w:rsidRPr="00DB0E67" w:rsidR="00BE5084">
        <w:rPr>
          <w:rFonts w:asciiTheme="minorHAnsi" w:hAnsiTheme="minorHAnsi" w:eastAsiaTheme="majorEastAsia" w:cstheme="minorHAnsi"/>
          <w:bCs/>
          <w:color w:val="000000" w:themeColor="text1"/>
        </w:rPr>
        <w:t xml:space="preserve"> </w:t>
      </w:r>
      <w:r w:rsidRPr="00B340C1" w:rsidR="00BE5084">
        <w:rPr>
          <w:rFonts w:asciiTheme="minorHAnsi" w:hAnsiTheme="minorHAnsi" w:eastAsiaTheme="majorEastAsia" w:cstheme="minorHAnsi"/>
          <w:bCs/>
          <w:color w:val="000000" w:themeColor="text1"/>
        </w:rPr>
        <w:t xml:space="preserve">done on one </w:t>
      </w:r>
      <w:r w:rsidRPr="0048351A" w:rsidR="00BE5084">
        <w:rPr>
          <w:rFonts w:asciiTheme="minorHAnsi" w:hAnsiTheme="minorHAnsi" w:eastAsiaTheme="majorEastAsia" w:cstheme="minorHAnsi"/>
          <w:bCs/>
          <w:color w:val="000000" w:themeColor="text1"/>
        </w:rPr>
        <w:t>leg</w:t>
      </w:r>
      <w:r w:rsidR="00BE5084">
        <w:rPr>
          <w:rFonts w:asciiTheme="minorHAnsi" w:hAnsiTheme="minorHAnsi" w:eastAsiaTheme="majorEastAsia" w:cstheme="minorHAnsi"/>
          <w:bCs/>
          <w:color w:val="000000" w:themeColor="text1"/>
        </w:rPr>
        <w:t xml:space="preserve">. </w:t>
      </w:r>
      <w:r w:rsidRPr="00DB0E67" w:rsidR="006F6FCA">
        <w:rPr>
          <w:rFonts w:asciiTheme="minorHAnsi" w:hAnsiTheme="minorHAnsi" w:eastAsiaTheme="majorEastAsia" w:cstheme="minorHAnsi"/>
          <w:bCs/>
          <w:color w:val="000000" w:themeColor="text1"/>
        </w:rPr>
        <w:t xml:space="preserve">His </w:t>
      </w:r>
      <w:r w:rsidRPr="00DB0E67" w:rsidR="00256CEA">
        <w:rPr>
          <w:rFonts w:asciiTheme="minorHAnsi" w:hAnsiTheme="minorHAnsi" w:eastAsiaTheme="majorEastAsia" w:cstheme="minorHAnsi"/>
          <w:bCs/>
          <w:color w:val="000000" w:themeColor="text1"/>
        </w:rPr>
        <w:t>“swinging exercises” prepare movements for playing the violin. They call on his emphasis of continuous motion to stretch the arms, torso, shoulders, and back</w:t>
      </w:r>
      <w:r w:rsidR="00756F83">
        <w:rPr>
          <w:rFonts w:asciiTheme="minorHAnsi" w:hAnsiTheme="minorHAnsi" w:eastAsiaTheme="majorEastAsia" w:cstheme="minorHAnsi"/>
          <w:bCs/>
          <w:color w:val="000000" w:themeColor="text1"/>
        </w:rPr>
        <w:t>.</w:t>
      </w:r>
      <w:r w:rsidR="00821714">
        <w:rPr>
          <w:rFonts w:asciiTheme="minorHAnsi" w:hAnsiTheme="minorHAnsi" w:eastAsiaTheme="majorEastAsia" w:cstheme="minorHAnsi"/>
          <w:bCs/>
          <w:color w:val="000000" w:themeColor="text1"/>
        </w:rPr>
        <w:t xml:space="preserve"> </w:t>
      </w:r>
      <w:r w:rsidRPr="00756F83" w:rsidR="00215151">
        <w:rPr>
          <w:rFonts w:asciiTheme="minorHAnsi" w:hAnsiTheme="minorHAnsi" w:eastAsiaTheme="majorEastAsia" w:cstheme="minorHAnsi"/>
          <w:bCs/>
          <w:color w:val="000000" w:themeColor="text1"/>
          <w:highlight w:val="magenta"/>
        </w:rPr>
        <w:t>&lt;</w:t>
      </w:r>
      <w:r w:rsidRPr="00756F83" w:rsidR="00821714">
        <w:rPr>
          <w:rFonts w:asciiTheme="minorHAnsi" w:hAnsiTheme="minorHAnsi" w:eastAsiaTheme="majorEastAsia" w:cstheme="minorHAnsi"/>
          <w:bCs/>
          <w:color w:val="000000" w:themeColor="text1"/>
          <w:highlight w:val="magenta"/>
        </w:rPr>
        <w:t>Image</w:t>
      </w:r>
      <w:r w:rsidRPr="00756F83" w:rsidR="00256CEA">
        <w:rPr>
          <w:rFonts w:asciiTheme="minorHAnsi" w:hAnsiTheme="minorHAnsi" w:eastAsiaTheme="majorEastAsia" w:cstheme="minorHAnsi"/>
          <w:bCs/>
          <w:color w:val="000000" w:themeColor="text1"/>
          <w:highlight w:val="magenta"/>
        </w:rPr>
        <w:t xml:space="preserve"> 5.</w:t>
      </w:r>
      <w:r w:rsidRPr="00756F83" w:rsidR="00821714">
        <w:rPr>
          <w:rFonts w:asciiTheme="minorHAnsi" w:hAnsiTheme="minorHAnsi" w:eastAsiaTheme="majorEastAsia" w:cstheme="minorHAnsi"/>
          <w:bCs/>
          <w:color w:val="000000" w:themeColor="text1"/>
          <w:highlight w:val="magenta"/>
        </w:rPr>
        <w:t>13</w:t>
      </w:r>
      <w:r w:rsidRPr="00756F83" w:rsidR="00215151">
        <w:rPr>
          <w:rFonts w:asciiTheme="minorHAnsi" w:hAnsiTheme="minorHAnsi" w:eastAsiaTheme="majorEastAsia" w:cstheme="minorHAnsi"/>
          <w:bCs/>
          <w:color w:val="000000" w:themeColor="text1"/>
          <w:highlight w:val="magenta"/>
        </w:rPr>
        <w:t>&gt;</w:t>
      </w:r>
      <w:r w:rsidR="00821714">
        <w:rPr>
          <w:rFonts w:asciiTheme="minorHAnsi" w:hAnsiTheme="minorHAnsi" w:eastAsiaTheme="majorEastAsia" w:cstheme="minorHAnsi"/>
          <w:bCs/>
          <w:color w:val="000000" w:themeColor="text1"/>
        </w:rPr>
        <w:t xml:space="preserve"> </w:t>
      </w:r>
      <w:r w:rsidR="00D564FF">
        <w:rPr>
          <w:rFonts w:asciiTheme="minorHAnsi" w:hAnsiTheme="minorHAnsi" w:eastAsiaTheme="majorEastAsia" w:cstheme="minorHAnsi"/>
          <w:bCs/>
          <w:color w:val="000000" w:themeColor="text1"/>
        </w:rPr>
        <w:t xml:space="preserve">To conclude </w:t>
      </w:r>
      <w:r w:rsidRPr="00DB0E67" w:rsidR="009C212C">
        <w:rPr>
          <w:rFonts w:asciiTheme="minorHAnsi" w:hAnsiTheme="minorHAnsi" w:eastAsiaTheme="majorEastAsia" w:cstheme="minorHAnsi"/>
          <w:bCs/>
          <w:color w:val="000000" w:themeColor="text1"/>
        </w:rPr>
        <w:t>his preparatory chapter</w:t>
      </w:r>
      <w:r w:rsidR="00D564FF">
        <w:rPr>
          <w:rFonts w:asciiTheme="minorHAnsi" w:hAnsiTheme="minorHAnsi" w:eastAsiaTheme="majorEastAsia" w:cstheme="minorHAnsi"/>
          <w:bCs/>
          <w:color w:val="000000" w:themeColor="text1"/>
        </w:rPr>
        <w:t xml:space="preserve">, </w:t>
      </w:r>
      <w:r w:rsidRPr="00DB0E67" w:rsidR="00D564FF">
        <w:rPr>
          <w:rFonts w:asciiTheme="minorHAnsi" w:hAnsiTheme="minorHAnsi" w:eastAsiaTheme="majorEastAsia" w:cstheme="minorHAnsi"/>
          <w:bCs/>
          <w:color w:val="000000" w:themeColor="text1"/>
        </w:rPr>
        <w:t>Menuhin</w:t>
      </w:r>
      <w:r w:rsidR="00D564FF">
        <w:rPr>
          <w:rFonts w:asciiTheme="minorHAnsi" w:hAnsiTheme="minorHAnsi" w:eastAsiaTheme="majorEastAsia" w:cstheme="minorHAnsi"/>
          <w:bCs/>
          <w:color w:val="000000" w:themeColor="text1"/>
        </w:rPr>
        <w:t xml:space="preserve"> provides</w:t>
      </w:r>
      <w:r w:rsidRPr="00DB0E67" w:rsidR="009C212C">
        <w:rPr>
          <w:rFonts w:asciiTheme="minorHAnsi" w:hAnsiTheme="minorHAnsi" w:eastAsiaTheme="majorEastAsia" w:cstheme="minorHAnsi"/>
          <w:bCs/>
          <w:color w:val="000000" w:themeColor="text1"/>
        </w:rPr>
        <w:t xml:space="preserve"> </w:t>
      </w:r>
      <w:r w:rsidR="00D564FF">
        <w:rPr>
          <w:rFonts w:asciiTheme="minorHAnsi" w:hAnsiTheme="minorHAnsi" w:eastAsiaTheme="majorEastAsia" w:cstheme="minorHAnsi"/>
          <w:bCs/>
        </w:rPr>
        <w:t>instructions and diagrams</w:t>
      </w:r>
      <w:r w:rsidRPr="00DB0E67" w:rsidR="00D564FF">
        <w:rPr>
          <w:rFonts w:asciiTheme="minorHAnsi" w:hAnsiTheme="minorHAnsi" w:eastAsiaTheme="majorEastAsia" w:cstheme="minorHAnsi"/>
          <w:bCs/>
          <w:color w:val="000000" w:themeColor="text1"/>
        </w:rPr>
        <w:t xml:space="preserve"> </w:t>
      </w:r>
      <w:r w:rsidR="00D564FF">
        <w:rPr>
          <w:rFonts w:asciiTheme="minorHAnsi" w:hAnsiTheme="minorHAnsi" w:eastAsiaTheme="majorEastAsia" w:cstheme="minorHAnsi"/>
          <w:bCs/>
          <w:color w:val="000000" w:themeColor="text1"/>
        </w:rPr>
        <w:t>for</w:t>
      </w:r>
      <w:r w:rsidRPr="00DB0E67" w:rsidR="009C212C">
        <w:rPr>
          <w:rFonts w:asciiTheme="minorHAnsi" w:hAnsiTheme="minorHAnsi" w:eastAsiaTheme="majorEastAsia" w:cstheme="minorHAnsi"/>
          <w:bCs/>
          <w:color w:val="000000" w:themeColor="text1"/>
        </w:rPr>
        <w:t xml:space="preserve"> five basic yoga postures</w:t>
      </w:r>
      <w:r w:rsidRPr="00DB0E67" w:rsidR="003E1F47">
        <w:rPr>
          <w:rFonts w:asciiTheme="minorHAnsi" w:hAnsiTheme="minorHAnsi" w:eastAsiaTheme="majorEastAsia" w:cstheme="minorHAnsi"/>
          <w:bCs/>
          <w:color w:val="000000" w:themeColor="text1"/>
        </w:rPr>
        <w:t>,</w:t>
      </w:r>
      <w:r w:rsidR="00821714">
        <w:rPr>
          <w:rFonts w:asciiTheme="minorHAnsi" w:hAnsiTheme="minorHAnsi" w:eastAsiaTheme="majorEastAsia" w:cstheme="minorHAnsi"/>
          <w:bCs/>
          <w:color w:val="000000" w:themeColor="text1"/>
        </w:rPr>
        <w:t xml:space="preserve"> the first four</w:t>
      </w:r>
      <w:r w:rsidRPr="00DB0E67" w:rsidR="009C212C">
        <w:rPr>
          <w:rFonts w:asciiTheme="minorHAnsi" w:hAnsiTheme="minorHAnsi" w:eastAsiaTheme="majorEastAsia" w:cstheme="minorHAnsi"/>
          <w:bCs/>
        </w:rPr>
        <w:t xml:space="preserve"> to be coordinated with three cycles of the breath</w:t>
      </w:r>
      <w:r w:rsidR="00D564FF">
        <w:rPr>
          <w:rFonts w:asciiTheme="minorHAnsi" w:hAnsiTheme="minorHAnsi" w:eastAsiaTheme="majorEastAsia" w:cstheme="minorHAnsi"/>
          <w:bCs/>
        </w:rPr>
        <w:t xml:space="preserve">: </w:t>
      </w:r>
      <w:r w:rsidRPr="00DB0E67" w:rsidR="009C212C">
        <w:rPr>
          <w:rFonts w:asciiTheme="minorHAnsi" w:hAnsiTheme="minorHAnsi" w:eastAsiaTheme="majorEastAsia" w:cstheme="minorHAnsi"/>
          <w:bCs/>
        </w:rPr>
        <w:t xml:space="preserve">Prayer </w:t>
      </w:r>
      <w:r w:rsidR="006F201E">
        <w:rPr>
          <w:rFonts w:asciiTheme="minorHAnsi" w:hAnsiTheme="minorHAnsi" w:eastAsiaTheme="majorEastAsia" w:cstheme="minorHAnsi"/>
          <w:bCs/>
        </w:rPr>
        <w:t>pose</w:t>
      </w:r>
      <w:r w:rsidR="00AD7364">
        <w:rPr>
          <w:rFonts w:asciiTheme="minorHAnsi" w:hAnsiTheme="minorHAnsi" w:eastAsiaTheme="majorEastAsia" w:cstheme="minorHAnsi"/>
          <w:bCs/>
        </w:rPr>
        <w:t xml:space="preserve"> (</w:t>
      </w:r>
      <w:r w:rsidRPr="00B340C1" w:rsidR="00AD7364">
        <w:rPr>
          <w:rFonts w:asciiTheme="minorHAnsi" w:hAnsiTheme="minorHAnsi" w:eastAsiaTheme="majorEastAsia" w:cstheme="minorHAnsi"/>
          <w:i/>
          <w:iCs/>
          <w:color w:val="000000" w:themeColor="text1"/>
        </w:rPr>
        <w:t>namaskar</w:t>
      </w:r>
      <w:r w:rsidR="00AD7364">
        <w:rPr>
          <w:rFonts w:asciiTheme="minorHAnsi" w:hAnsiTheme="minorHAnsi" w:eastAsiaTheme="majorEastAsia" w:cstheme="minorHAnsi"/>
          <w:i/>
          <w:iCs/>
          <w:color w:val="000000" w:themeColor="text1"/>
        </w:rPr>
        <w:t>)</w:t>
      </w:r>
      <w:r w:rsidR="006F201E">
        <w:rPr>
          <w:rFonts w:asciiTheme="minorHAnsi" w:hAnsiTheme="minorHAnsi" w:eastAsiaTheme="majorEastAsia" w:cstheme="minorHAnsi"/>
          <w:bCs/>
        </w:rPr>
        <w:t xml:space="preserve"> </w:t>
      </w:r>
      <w:r w:rsidRPr="00DB0E67" w:rsidR="009C212C">
        <w:rPr>
          <w:rFonts w:asciiTheme="minorHAnsi" w:hAnsiTheme="minorHAnsi" w:eastAsiaTheme="majorEastAsia" w:cstheme="minorHAnsi"/>
          <w:bCs/>
        </w:rPr>
        <w:t>behind the back, shoulder stand, plough pose, bridge pose, and corpse pose</w:t>
      </w:r>
      <w:r w:rsidR="00D564FF">
        <w:rPr>
          <w:rFonts w:asciiTheme="minorHAnsi" w:hAnsiTheme="minorHAnsi" w:eastAsiaTheme="majorEastAsia" w:cstheme="minorHAnsi"/>
          <w:bCs/>
        </w:rPr>
        <w:t xml:space="preserve">. </w:t>
      </w:r>
      <w:r w:rsidRPr="00821714" w:rsidR="00821714">
        <w:rPr>
          <w:rFonts w:asciiTheme="minorHAnsi" w:hAnsiTheme="minorHAnsi" w:eastAsiaTheme="majorEastAsia" w:cstheme="minorHAnsi"/>
          <w:bCs/>
        </w:rPr>
        <w:t xml:space="preserve"> </w:t>
      </w:r>
      <w:r w:rsidR="00821714">
        <w:rPr>
          <w:rFonts w:asciiTheme="minorHAnsi" w:hAnsiTheme="minorHAnsi" w:eastAsiaTheme="majorEastAsia" w:cstheme="minorHAnsi"/>
          <w:bCs/>
        </w:rPr>
        <w:t>S</w:t>
      </w:r>
      <w:r w:rsidRPr="00DB0E67" w:rsidR="00821714">
        <w:rPr>
          <w:rFonts w:asciiTheme="minorHAnsi" w:hAnsiTheme="minorHAnsi" w:eastAsiaTheme="majorEastAsia" w:cstheme="minorHAnsi"/>
          <w:bCs/>
        </w:rPr>
        <w:t>houlder stand</w:t>
      </w:r>
      <w:r w:rsidRPr="00B340C1" w:rsidR="00821714">
        <w:rPr>
          <w:rFonts w:asciiTheme="minorHAnsi" w:hAnsiTheme="minorHAnsi" w:eastAsiaTheme="majorEastAsia" w:cstheme="minorHAnsi"/>
          <w:bCs/>
        </w:rPr>
        <w:t xml:space="preserve"> </w:t>
      </w:r>
      <w:r w:rsidRPr="00756F83" w:rsidR="00215151">
        <w:rPr>
          <w:rFonts w:asciiTheme="minorHAnsi" w:hAnsiTheme="minorHAnsi" w:eastAsiaTheme="majorEastAsia" w:cstheme="minorHAnsi"/>
          <w:bCs/>
          <w:highlight w:val="magenta"/>
        </w:rPr>
        <w:t>&lt;</w:t>
      </w:r>
      <w:r w:rsidRPr="00756F83" w:rsidR="00D564FF">
        <w:rPr>
          <w:rFonts w:asciiTheme="minorHAnsi" w:hAnsiTheme="minorHAnsi" w:eastAsiaTheme="majorEastAsia" w:cstheme="minorHAnsi"/>
          <w:bCs/>
          <w:color w:val="000000" w:themeColor="text1"/>
          <w:highlight w:val="magenta"/>
        </w:rPr>
        <w:t>Image 5.14</w:t>
      </w:r>
      <w:r w:rsidRPr="00756F83" w:rsidR="00215151">
        <w:rPr>
          <w:rFonts w:asciiTheme="minorHAnsi" w:hAnsiTheme="minorHAnsi" w:eastAsiaTheme="majorEastAsia" w:cstheme="minorHAnsi"/>
          <w:bCs/>
          <w:color w:val="000000" w:themeColor="text1"/>
          <w:highlight w:val="magenta"/>
        </w:rPr>
        <w:t>&gt;</w:t>
      </w:r>
      <w:r w:rsidRPr="00DB0E67" w:rsidR="00D564FF">
        <w:rPr>
          <w:rFonts w:asciiTheme="minorHAnsi" w:hAnsiTheme="minorHAnsi" w:eastAsiaTheme="majorEastAsia" w:cstheme="minorHAnsi"/>
          <w:bCs/>
          <w:color w:val="000000" w:themeColor="text1"/>
        </w:rPr>
        <w:t xml:space="preserve"> </w:t>
      </w:r>
      <w:r w:rsidRPr="00B340C1" w:rsidR="00821714">
        <w:rPr>
          <w:rFonts w:asciiTheme="minorHAnsi" w:hAnsiTheme="minorHAnsi" w:eastAsiaTheme="majorEastAsia" w:cstheme="minorHAnsi"/>
          <w:bCs/>
        </w:rPr>
        <w:t>and corpse pose</w:t>
      </w:r>
      <w:r w:rsidR="00D564FF">
        <w:rPr>
          <w:rFonts w:asciiTheme="minorHAnsi" w:hAnsiTheme="minorHAnsi" w:eastAsiaTheme="majorEastAsia" w:cstheme="minorHAnsi"/>
          <w:bCs/>
        </w:rPr>
        <w:t xml:space="preserve"> </w:t>
      </w:r>
      <w:r w:rsidRPr="00756F83" w:rsidR="00215151">
        <w:rPr>
          <w:rFonts w:asciiTheme="minorHAnsi" w:hAnsiTheme="minorHAnsi" w:eastAsiaTheme="majorEastAsia" w:cstheme="minorHAnsi"/>
          <w:bCs/>
          <w:highlight w:val="magenta"/>
        </w:rPr>
        <w:t>&lt;</w:t>
      </w:r>
      <w:r w:rsidRPr="00756F83" w:rsidR="00D564FF">
        <w:rPr>
          <w:rFonts w:asciiTheme="minorHAnsi" w:hAnsiTheme="minorHAnsi" w:eastAsiaTheme="majorEastAsia" w:cstheme="minorHAnsi"/>
          <w:bCs/>
          <w:color w:val="000000" w:themeColor="text1"/>
          <w:highlight w:val="magenta"/>
        </w:rPr>
        <w:t>Image 5.15</w:t>
      </w:r>
      <w:r w:rsidRPr="00756F83" w:rsidR="00215151">
        <w:rPr>
          <w:rFonts w:asciiTheme="minorHAnsi" w:hAnsiTheme="minorHAnsi" w:eastAsiaTheme="majorEastAsia" w:cstheme="minorHAnsi"/>
          <w:bCs/>
          <w:color w:val="000000" w:themeColor="text1"/>
          <w:highlight w:val="magenta"/>
        </w:rPr>
        <w:t>&gt;</w:t>
      </w:r>
      <w:r w:rsidRPr="00DB0E67" w:rsidR="009C212C">
        <w:rPr>
          <w:rFonts w:asciiTheme="minorHAnsi" w:hAnsiTheme="minorHAnsi" w:eastAsiaTheme="majorEastAsia" w:cstheme="minorHAnsi"/>
          <w:bCs/>
        </w:rPr>
        <w:t xml:space="preserve"> </w:t>
      </w:r>
      <w:r w:rsidR="006F201E">
        <w:rPr>
          <w:rFonts w:asciiTheme="minorHAnsi" w:hAnsiTheme="minorHAnsi" w:eastAsiaTheme="majorEastAsia" w:cstheme="minorHAnsi"/>
          <w:bCs/>
        </w:rPr>
        <w:t>are</w:t>
      </w:r>
      <w:r w:rsidR="00B95ECD">
        <w:rPr>
          <w:rFonts w:asciiTheme="minorHAnsi" w:hAnsiTheme="minorHAnsi" w:eastAsiaTheme="majorEastAsia" w:cstheme="minorHAnsi"/>
          <w:bCs/>
        </w:rPr>
        <w:t xml:space="preserve"> two </w:t>
      </w:r>
      <w:r w:rsidR="006F201E">
        <w:rPr>
          <w:rFonts w:asciiTheme="minorHAnsi" w:hAnsiTheme="minorHAnsi" w:eastAsiaTheme="majorEastAsia" w:cstheme="minorHAnsi"/>
          <w:bCs/>
        </w:rPr>
        <w:t>sequential</w:t>
      </w:r>
      <w:r w:rsidR="00B95ECD">
        <w:rPr>
          <w:rFonts w:asciiTheme="minorHAnsi" w:hAnsiTheme="minorHAnsi" w:eastAsiaTheme="majorEastAsia" w:cstheme="minorHAnsi"/>
          <w:bCs/>
        </w:rPr>
        <w:t xml:space="preserve"> poses that </w:t>
      </w:r>
      <w:r w:rsidR="006F201E">
        <w:rPr>
          <w:rFonts w:asciiTheme="minorHAnsi" w:hAnsiTheme="minorHAnsi" w:eastAsiaTheme="majorEastAsia" w:cstheme="minorHAnsi"/>
          <w:bCs/>
        </w:rPr>
        <w:t xml:space="preserve">typically </w:t>
      </w:r>
      <w:r w:rsidR="00B95ECD">
        <w:rPr>
          <w:rFonts w:asciiTheme="minorHAnsi" w:hAnsiTheme="minorHAnsi" w:eastAsiaTheme="majorEastAsia" w:cstheme="minorHAnsi"/>
          <w:bCs/>
        </w:rPr>
        <w:t>conclude an Iyengar yoga class</w:t>
      </w:r>
      <w:r w:rsidRPr="00B340C1" w:rsidR="009C212C">
        <w:rPr>
          <w:rFonts w:asciiTheme="minorHAnsi" w:hAnsiTheme="minorHAnsi" w:eastAsiaTheme="majorEastAsia" w:cstheme="minorHAnsi"/>
          <w:bCs/>
        </w:rPr>
        <w:t>.</w:t>
      </w:r>
    </w:p>
    <w:p w:rsidR="00DB0E67" w:rsidP="008A4ED4" w:rsidRDefault="0071072D" w14:paraId="3EF6F53A" w14:textId="6271DEA1">
      <w:pPr>
        <w:spacing w:line="480" w:lineRule="auto"/>
        <w:ind w:firstLine="720"/>
        <w:rPr>
          <w:rFonts w:asciiTheme="minorHAnsi" w:hAnsiTheme="minorHAnsi" w:eastAsiaTheme="majorEastAsia" w:cstheme="minorHAnsi"/>
        </w:rPr>
      </w:pPr>
      <w:r w:rsidRPr="00B340C1">
        <w:rPr>
          <w:rFonts w:asciiTheme="minorHAnsi" w:hAnsiTheme="minorHAnsi" w:eastAsiaTheme="majorEastAsia" w:cstheme="minorHAnsi"/>
        </w:rPr>
        <w:t>To Menuhin, “violin playing is an art of self-discovery”</w:t>
      </w:r>
      <w:r w:rsidR="0092079B">
        <w:rPr>
          <w:rStyle w:val="FootnoteReference"/>
          <w:rFonts w:asciiTheme="minorHAnsi" w:hAnsiTheme="minorHAnsi" w:eastAsiaTheme="majorEastAsia" w:cstheme="minorHAnsi"/>
        </w:rPr>
        <w:footnoteReference w:id="42"/>
      </w:r>
      <w:r w:rsidRPr="00B340C1">
        <w:rPr>
          <w:rFonts w:asciiTheme="minorHAnsi" w:hAnsiTheme="minorHAnsi" w:eastAsiaTheme="majorEastAsia" w:cstheme="minorHAnsi"/>
        </w:rPr>
        <w:t>, and i</w:t>
      </w:r>
      <w:r w:rsidRPr="00B340C1" w:rsidR="00D813B0">
        <w:rPr>
          <w:rFonts w:asciiTheme="minorHAnsi" w:hAnsiTheme="minorHAnsi" w:eastAsiaTheme="majorEastAsia" w:cstheme="minorHAnsi"/>
        </w:rPr>
        <w:t xml:space="preserve">n the following five chapters, </w:t>
      </w:r>
      <w:r w:rsidR="00DB0E67">
        <w:rPr>
          <w:rFonts w:asciiTheme="minorHAnsi" w:hAnsiTheme="minorHAnsi" w:eastAsiaTheme="majorEastAsia" w:cstheme="minorHAnsi"/>
        </w:rPr>
        <w:t>he</w:t>
      </w:r>
      <w:r w:rsidRPr="00B340C1" w:rsidR="00D813B0">
        <w:rPr>
          <w:rFonts w:asciiTheme="minorHAnsi" w:hAnsiTheme="minorHAnsi" w:eastAsiaTheme="majorEastAsia" w:cstheme="minorHAnsi"/>
        </w:rPr>
        <w:t xml:space="preserve"> lays out his approach to actually playing the violin. Still, his instructions echo and build on </w:t>
      </w:r>
      <w:r w:rsidRPr="00B340C1" w:rsidR="00F356A3">
        <w:rPr>
          <w:rFonts w:asciiTheme="minorHAnsi" w:hAnsiTheme="minorHAnsi" w:eastAsiaTheme="majorEastAsia" w:cstheme="minorHAnsi"/>
        </w:rPr>
        <w:t>his</w:t>
      </w:r>
      <w:r w:rsidRPr="00B340C1" w:rsidR="003E1F47">
        <w:rPr>
          <w:rFonts w:asciiTheme="minorHAnsi" w:hAnsiTheme="minorHAnsi" w:eastAsiaTheme="majorEastAsia" w:cstheme="minorHAnsi"/>
        </w:rPr>
        <w:t xml:space="preserve"> yoga-based exercises in the preparatory chapter</w:t>
      </w:r>
      <w:r w:rsidRPr="00B340C1" w:rsidR="00F356A3">
        <w:rPr>
          <w:rFonts w:asciiTheme="minorHAnsi" w:hAnsiTheme="minorHAnsi" w:eastAsiaTheme="majorEastAsia" w:cstheme="minorHAnsi"/>
        </w:rPr>
        <w:t xml:space="preserve"> </w:t>
      </w:r>
      <w:r w:rsidRPr="00B340C1" w:rsidR="00D9331C">
        <w:rPr>
          <w:rFonts w:asciiTheme="minorHAnsi" w:hAnsiTheme="minorHAnsi" w:eastAsiaTheme="majorEastAsia" w:cstheme="minorHAnsi"/>
        </w:rPr>
        <w:t xml:space="preserve">as </w:t>
      </w:r>
      <w:r w:rsidRPr="00B340C1" w:rsidR="00F356A3">
        <w:rPr>
          <w:rFonts w:asciiTheme="minorHAnsi" w:hAnsiTheme="minorHAnsi" w:eastAsiaTheme="majorEastAsia" w:cstheme="minorHAnsi"/>
        </w:rPr>
        <w:t>he</w:t>
      </w:r>
      <w:r w:rsidRPr="00B340C1" w:rsidR="00D813B0">
        <w:rPr>
          <w:rFonts w:asciiTheme="minorHAnsi" w:hAnsiTheme="minorHAnsi" w:eastAsiaTheme="majorEastAsia" w:cstheme="minorHAnsi"/>
        </w:rPr>
        <w:t xml:space="preserve"> </w:t>
      </w:r>
      <w:r w:rsidRPr="00B340C1" w:rsidR="00EB3E34">
        <w:rPr>
          <w:rFonts w:asciiTheme="minorHAnsi" w:hAnsiTheme="minorHAnsi" w:eastAsiaTheme="majorEastAsia" w:cstheme="minorHAnsi"/>
        </w:rPr>
        <w:t>address</w:t>
      </w:r>
      <w:r w:rsidRPr="00B340C1" w:rsidR="00F356A3">
        <w:rPr>
          <w:rFonts w:asciiTheme="minorHAnsi" w:hAnsiTheme="minorHAnsi" w:eastAsiaTheme="majorEastAsia" w:cstheme="minorHAnsi"/>
        </w:rPr>
        <w:t>es</w:t>
      </w:r>
      <w:r w:rsidRPr="00B340C1" w:rsidR="00EB3E34">
        <w:rPr>
          <w:rFonts w:asciiTheme="minorHAnsi" w:hAnsiTheme="minorHAnsi" w:eastAsiaTheme="majorEastAsia" w:cstheme="minorHAnsi"/>
        </w:rPr>
        <w:t xml:space="preserve"> techniques for holding the bow in the right hand, holding the violin in the left hand and shoulder, </w:t>
      </w:r>
      <w:r w:rsidRPr="00B340C1" w:rsidR="004F18D9">
        <w:rPr>
          <w:rFonts w:asciiTheme="minorHAnsi" w:hAnsiTheme="minorHAnsi" w:eastAsiaTheme="majorEastAsia" w:cstheme="minorHAnsi"/>
        </w:rPr>
        <w:t xml:space="preserve">bow movements, left-hand movements, and both hands together. </w:t>
      </w:r>
      <w:r w:rsidR="00DB0E67">
        <w:rPr>
          <w:rFonts w:asciiTheme="minorHAnsi" w:hAnsiTheme="minorHAnsi" w:eastAsiaTheme="majorEastAsia" w:cstheme="minorHAnsi"/>
        </w:rPr>
        <w:t>Throughout h</w:t>
      </w:r>
      <w:r w:rsidRPr="00B340C1">
        <w:rPr>
          <w:rFonts w:asciiTheme="minorHAnsi" w:hAnsiTheme="minorHAnsi" w:eastAsiaTheme="majorEastAsia" w:cstheme="minorHAnsi"/>
        </w:rPr>
        <w:t>is lessons</w:t>
      </w:r>
      <w:r w:rsidR="00DB0E67">
        <w:rPr>
          <w:rFonts w:asciiTheme="minorHAnsi" w:hAnsiTheme="minorHAnsi" w:eastAsiaTheme="majorEastAsia" w:cstheme="minorHAnsi"/>
        </w:rPr>
        <w:t>. Menuhin</w:t>
      </w:r>
      <w:r w:rsidRPr="00B340C1">
        <w:rPr>
          <w:rFonts w:asciiTheme="minorHAnsi" w:hAnsiTheme="minorHAnsi" w:eastAsiaTheme="majorEastAsia" w:cstheme="minorHAnsi"/>
        </w:rPr>
        <w:t xml:space="preserve"> </w:t>
      </w:r>
      <w:r w:rsidRPr="00B340C1" w:rsidR="00D9331C">
        <w:rPr>
          <w:rFonts w:asciiTheme="minorHAnsi" w:hAnsiTheme="minorHAnsi" w:eastAsiaTheme="majorEastAsia" w:cstheme="minorHAnsi"/>
        </w:rPr>
        <w:t>emphasize</w:t>
      </w:r>
      <w:r w:rsidR="00DB0E67">
        <w:rPr>
          <w:rFonts w:asciiTheme="minorHAnsi" w:hAnsiTheme="minorHAnsi" w:eastAsiaTheme="majorEastAsia" w:cstheme="minorHAnsi"/>
        </w:rPr>
        <w:t>s</w:t>
      </w:r>
      <w:r w:rsidRPr="00B340C1" w:rsidR="00D9331C">
        <w:rPr>
          <w:rFonts w:asciiTheme="minorHAnsi" w:hAnsiTheme="minorHAnsi" w:eastAsiaTheme="majorEastAsia" w:cstheme="minorHAnsi"/>
        </w:rPr>
        <w:t xml:space="preserve"> ways to release tension</w:t>
      </w:r>
      <w:r w:rsidRPr="00B340C1" w:rsidR="008F46FA">
        <w:rPr>
          <w:rFonts w:asciiTheme="minorHAnsi" w:hAnsiTheme="minorHAnsi" w:eastAsiaTheme="majorEastAsia" w:cstheme="minorHAnsi"/>
        </w:rPr>
        <w:t>,</w:t>
      </w:r>
      <w:r w:rsidRPr="00B340C1">
        <w:rPr>
          <w:rFonts w:asciiTheme="minorHAnsi" w:hAnsiTheme="minorHAnsi" w:eastAsiaTheme="majorEastAsia" w:cstheme="minorHAnsi"/>
        </w:rPr>
        <w:t xml:space="preserve"> and </w:t>
      </w:r>
      <w:r w:rsidR="00DB0E67">
        <w:rPr>
          <w:rFonts w:asciiTheme="minorHAnsi" w:hAnsiTheme="minorHAnsi" w:eastAsiaTheme="majorEastAsia" w:cstheme="minorHAnsi"/>
        </w:rPr>
        <w:t xml:space="preserve">he </w:t>
      </w:r>
      <w:r w:rsidRPr="00B340C1">
        <w:rPr>
          <w:rFonts w:asciiTheme="minorHAnsi" w:hAnsiTheme="minorHAnsi" w:eastAsiaTheme="majorEastAsia" w:cstheme="minorHAnsi"/>
        </w:rPr>
        <w:t>show</w:t>
      </w:r>
      <w:r w:rsidR="00DB0E67">
        <w:rPr>
          <w:rFonts w:asciiTheme="minorHAnsi" w:hAnsiTheme="minorHAnsi" w:eastAsiaTheme="majorEastAsia" w:cstheme="minorHAnsi"/>
        </w:rPr>
        <w:t>s</w:t>
      </w:r>
      <w:r w:rsidRPr="00B340C1">
        <w:rPr>
          <w:rFonts w:asciiTheme="minorHAnsi" w:hAnsiTheme="minorHAnsi" w:eastAsiaTheme="majorEastAsia" w:cstheme="minorHAnsi"/>
        </w:rPr>
        <w:t xml:space="preserve"> how to </w:t>
      </w:r>
      <w:r w:rsidRPr="00B340C1" w:rsidR="00D9331C">
        <w:rPr>
          <w:rFonts w:asciiTheme="minorHAnsi" w:hAnsiTheme="minorHAnsi" w:eastAsiaTheme="majorEastAsia" w:cstheme="minorHAnsi"/>
        </w:rPr>
        <w:t>maintain flexibility, balance, coordination</w:t>
      </w:r>
      <w:r w:rsidRPr="00B340C1">
        <w:rPr>
          <w:rFonts w:asciiTheme="minorHAnsi" w:hAnsiTheme="minorHAnsi" w:eastAsiaTheme="majorEastAsia" w:cstheme="minorHAnsi"/>
        </w:rPr>
        <w:t>, and integration</w:t>
      </w:r>
      <w:r w:rsidR="00DB0E67">
        <w:rPr>
          <w:rFonts w:asciiTheme="minorHAnsi" w:hAnsiTheme="minorHAnsi" w:eastAsiaTheme="majorEastAsia" w:cstheme="minorHAnsi"/>
        </w:rPr>
        <w:t xml:space="preserve"> in the body</w:t>
      </w:r>
      <w:r w:rsidRPr="00B340C1" w:rsidR="00D9331C">
        <w:rPr>
          <w:rFonts w:asciiTheme="minorHAnsi" w:hAnsiTheme="minorHAnsi" w:eastAsiaTheme="majorEastAsia" w:cstheme="minorHAnsi"/>
        </w:rPr>
        <w:t xml:space="preserve">. </w:t>
      </w:r>
      <w:r w:rsidRPr="00B340C1">
        <w:rPr>
          <w:rFonts w:asciiTheme="minorHAnsi" w:hAnsiTheme="minorHAnsi" w:eastAsiaTheme="majorEastAsia" w:cstheme="minorHAnsi"/>
        </w:rPr>
        <w:t xml:space="preserve">He summarizes his </w:t>
      </w:r>
      <w:r w:rsidRPr="00B340C1" w:rsidR="008F46FA">
        <w:rPr>
          <w:rFonts w:asciiTheme="minorHAnsi" w:hAnsiTheme="minorHAnsi" w:eastAsiaTheme="majorEastAsia" w:cstheme="minorHAnsi"/>
        </w:rPr>
        <w:t xml:space="preserve">holistic </w:t>
      </w:r>
      <w:r w:rsidRPr="00B340C1">
        <w:rPr>
          <w:rFonts w:asciiTheme="minorHAnsi" w:hAnsiTheme="minorHAnsi" w:eastAsiaTheme="majorEastAsia" w:cstheme="minorHAnsi"/>
        </w:rPr>
        <w:t xml:space="preserve">approach to </w:t>
      </w:r>
      <w:r w:rsidRPr="00B340C1" w:rsidR="008F46FA">
        <w:rPr>
          <w:rFonts w:asciiTheme="minorHAnsi" w:hAnsiTheme="minorHAnsi" w:eastAsiaTheme="majorEastAsia" w:cstheme="minorHAnsi"/>
        </w:rPr>
        <w:t xml:space="preserve">violin </w:t>
      </w:r>
      <w:r w:rsidRPr="00B340C1">
        <w:rPr>
          <w:rFonts w:asciiTheme="minorHAnsi" w:hAnsiTheme="minorHAnsi" w:eastAsiaTheme="majorEastAsia" w:cstheme="minorHAnsi"/>
        </w:rPr>
        <w:t>playing in Lesson 6</w:t>
      </w:r>
      <w:r w:rsidR="00DB0E67">
        <w:rPr>
          <w:rFonts w:asciiTheme="minorHAnsi" w:hAnsiTheme="minorHAnsi" w:eastAsiaTheme="majorEastAsia" w:cstheme="minorHAnsi"/>
        </w:rPr>
        <w:t xml:space="preserve"> in a reverential tone</w:t>
      </w:r>
      <w:r w:rsidRPr="00B340C1">
        <w:rPr>
          <w:rFonts w:asciiTheme="minorHAnsi" w:hAnsiTheme="minorHAnsi" w:eastAsiaTheme="majorEastAsia" w:cstheme="minorHAnsi"/>
        </w:rPr>
        <w:t xml:space="preserve">: </w:t>
      </w:r>
    </w:p>
    <w:p w:rsidR="00DB0E67" w:rsidP="008A4ED4" w:rsidRDefault="00DB0E67" w14:paraId="34852174" w14:textId="77777777">
      <w:pPr>
        <w:spacing w:line="480" w:lineRule="auto"/>
        <w:rPr>
          <w:rFonts w:asciiTheme="minorHAnsi" w:hAnsiTheme="minorHAnsi" w:eastAsiaTheme="majorEastAsia" w:cstheme="minorHAnsi"/>
        </w:rPr>
      </w:pPr>
    </w:p>
    <w:p w:rsidR="00DB0E67" w:rsidP="008A4ED4" w:rsidRDefault="0071072D" w14:paraId="6BA388B8" w14:textId="26CBBC52">
      <w:pPr>
        <w:spacing w:line="480" w:lineRule="auto"/>
        <w:ind w:left="720"/>
        <w:rPr>
          <w:rFonts w:asciiTheme="minorHAnsi" w:hAnsiTheme="minorHAnsi" w:eastAsiaTheme="majorEastAsia" w:cstheme="minorHAnsi"/>
        </w:rPr>
      </w:pPr>
      <w:r w:rsidRPr="00B340C1">
        <w:rPr>
          <w:rFonts w:asciiTheme="minorHAnsi" w:hAnsiTheme="minorHAnsi" w:eastAsiaTheme="majorEastAsia" w:cstheme="minorHAnsi"/>
        </w:rPr>
        <w:t>Like love which requires two to become one, so violin playing only becomes alive with the complete integration and co-ordination of both hands. To achieve this state (in which the breathing also plays an ess</w:t>
      </w:r>
      <w:r w:rsidRPr="00B340C1" w:rsidR="008F46FA">
        <w:rPr>
          <w:rFonts w:asciiTheme="minorHAnsi" w:hAnsiTheme="minorHAnsi" w:eastAsiaTheme="majorEastAsia" w:cstheme="minorHAnsi"/>
        </w:rPr>
        <w:t>en</w:t>
      </w:r>
      <w:r w:rsidRPr="00B340C1">
        <w:rPr>
          <w:rFonts w:asciiTheme="minorHAnsi" w:hAnsiTheme="minorHAnsi" w:eastAsiaTheme="majorEastAsia" w:cstheme="minorHAnsi"/>
        </w:rPr>
        <w:t xml:space="preserve">tial part), the whole of the upper body must </w:t>
      </w:r>
      <w:r w:rsidRPr="00B340C1">
        <w:rPr>
          <w:rFonts w:asciiTheme="minorHAnsi" w:hAnsiTheme="minorHAnsi" w:eastAsiaTheme="majorEastAsia" w:cstheme="minorHAnsi"/>
        </w:rPr>
        <w:lastRenderedPageBreak/>
        <w:t>itself be f</w:t>
      </w:r>
      <w:r w:rsidRPr="00B340C1" w:rsidR="008F46FA">
        <w:rPr>
          <w:rFonts w:asciiTheme="minorHAnsi" w:hAnsiTheme="minorHAnsi" w:eastAsiaTheme="majorEastAsia" w:cstheme="minorHAnsi"/>
        </w:rPr>
        <w:t>lexibly, yet firmly poised, ready to yield to and to reconcile, as well as to initiate and maintain the movements.</w:t>
      </w:r>
      <w:r w:rsidR="0092079B">
        <w:rPr>
          <w:rStyle w:val="FootnoteReference"/>
          <w:rFonts w:asciiTheme="minorHAnsi" w:hAnsiTheme="minorHAnsi" w:eastAsiaTheme="majorEastAsia" w:cstheme="minorHAnsi"/>
        </w:rPr>
        <w:footnoteReference w:id="43"/>
      </w:r>
      <w:r w:rsidRPr="00B340C1" w:rsidR="008F46FA">
        <w:rPr>
          <w:rFonts w:asciiTheme="minorHAnsi" w:hAnsiTheme="minorHAnsi" w:eastAsiaTheme="majorEastAsia" w:cstheme="minorHAnsi"/>
        </w:rPr>
        <w:t xml:space="preserve"> </w:t>
      </w:r>
    </w:p>
    <w:p w:rsidR="00DB0E67" w:rsidP="008A4ED4" w:rsidRDefault="00DB0E67" w14:paraId="30EB210B" w14:textId="77777777">
      <w:pPr>
        <w:spacing w:line="480" w:lineRule="auto"/>
        <w:rPr>
          <w:rFonts w:asciiTheme="minorHAnsi" w:hAnsiTheme="minorHAnsi" w:eastAsiaTheme="majorEastAsia" w:cstheme="minorHAnsi"/>
        </w:rPr>
      </w:pPr>
    </w:p>
    <w:p w:rsidRPr="00B340C1" w:rsidR="00982395" w:rsidP="008A4ED4" w:rsidRDefault="008858C1" w14:paraId="47F70D3C" w14:textId="120392E4">
      <w:pPr>
        <w:spacing w:line="480" w:lineRule="auto"/>
        <w:ind w:firstLine="720"/>
        <w:rPr>
          <w:rFonts w:asciiTheme="minorHAnsi" w:hAnsiTheme="minorHAnsi" w:eastAsiaTheme="majorEastAsia" w:cstheme="minorHAnsi"/>
        </w:rPr>
      </w:pPr>
      <w:r w:rsidRPr="00B340C1">
        <w:rPr>
          <w:rFonts w:asciiTheme="minorHAnsi" w:hAnsiTheme="minorHAnsi" w:eastAsiaTheme="majorEastAsia" w:cstheme="minorHAnsi"/>
        </w:rPr>
        <w:t>Finally, in Appendix I, Menuhin offers six hints on practicing, where he again calls on his yog</w:t>
      </w:r>
      <w:r w:rsidR="006F201E">
        <w:rPr>
          <w:rFonts w:asciiTheme="minorHAnsi" w:hAnsiTheme="minorHAnsi" w:eastAsiaTheme="majorEastAsia" w:cstheme="minorHAnsi"/>
        </w:rPr>
        <w:t>a</w:t>
      </w:r>
      <w:r w:rsidRPr="00B340C1">
        <w:rPr>
          <w:rFonts w:asciiTheme="minorHAnsi" w:hAnsiTheme="minorHAnsi" w:eastAsiaTheme="majorEastAsia" w:cstheme="minorHAnsi"/>
        </w:rPr>
        <w:t xml:space="preserve"> experience</w:t>
      </w:r>
      <w:r w:rsidRPr="00B340C1" w:rsidR="000A4B3F">
        <w:rPr>
          <w:rFonts w:asciiTheme="minorHAnsi" w:hAnsiTheme="minorHAnsi" w:eastAsiaTheme="majorEastAsia" w:cstheme="minorHAnsi"/>
        </w:rPr>
        <w:t xml:space="preserve"> of physical practice and self-study</w:t>
      </w:r>
      <w:r w:rsidR="00106E92">
        <w:rPr>
          <w:rFonts w:asciiTheme="minorHAnsi" w:hAnsiTheme="minorHAnsi" w:eastAsiaTheme="majorEastAsia" w:cstheme="minorHAnsi"/>
        </w:rPr>
        <w:t xml:space="preserve"> (</w:t>
      </w:r>
      <w:proofErr w:type="spellStart"/>
      <w:r w:rsidRPr="006F201E" w:rsidR="00106E92">
        <w:rPr>
          <w:rFonts w:asciiTheme="minorHAnsi" w:hAnsiTheme="minorHAnsi" w:eastAsiaTheme="majorEastAsia" w:cstheme="minorHAnsi"/>
          <w:i/>
          <w:iCs/>
        </w:rPr>
        <w:t>svadhyaya</w:t>
      </w:r>
      <w:proofErr w:type="spellEnd"/>
      <w:r w:rsidR="00106E92">
        <w:rPr>
          <w:rFonts w:asciiTheme="minorHAnsi" w:hAnsiTheme="minorHAnsi" w:eastAsiaTheme="majorEastAsia" w:cstheme="minorHAnsi"/>
        </w:rPr>
        <w:t>)</w:t>
      </w:r>
      <w:r w:rsidRPr="00B340C1">
        <w:rPr>
          <w:rFonts w:asciiTheme="minorHAnsi" w:hAnsiTheme="minorHAnsi" w:eastAsiaTheme="majorEastAsia" w:cstheme="minorHAnsi"/>
        </w:rPr>
        <w:t>. Specifically, he advises the student to never clench the jaw (a standard yoga instruction, too!); concentrate on the breath; pause and return to a state of relaxation after exerting effort; and to focus the mind on concurrent details so to be “continually active, checking detail after detail</w:t>
      </w:r>
      <w:r w:rsidR="00B47942">
        <w:rPr>
          <w:rFonts w:asciiTheme="minorHAnsi" w:hAnsiTheme="minorHAnsi" w:eastAsiaTheme="majorEastAsia" w:cstheme="minorHAnsi"/>
        </w:rPr>
        <w:t>.</w:t>
      </w:r>
      <w:r w:rsidRPr="00B340C1">
        <w:rPr>
          <w:rFonts w:asciiTheme="minorHAnsi" w:hAnsiTheme="minorHAnsi" w:eastAsiaTheme="majorEastAsia" w:cstheme="minorHAnsi"/>
        </w:rPr>
        <w:t>”</w:t>
      </w:r>
      <w:r w:rsidR="00B47942">
        <w:rPr>
          <w:rStyle w:val="FootnoteReference"/>
          <w:rFonts w:asciiTheme="minorHAnsi" w:hAnsiTheme="minorHAnsi" w:eastAsiaTheme="majorEastAsia" w:cstheme="minorHAnsi"/>
        </w:rPr>
        <w:footnoteReference w:id="44"/>
      </w:r>
    </w:p>
    <w:p w:rsidR="00DB0E67" w:rsidP="008A4ED4" w:rsidRDefault="00DB0E67" w14:paraId="0DE83FBE" w14:textId="77777777">
      <w:pPr>
        <w:spacing w:line="480" w:lineRule="auto"/>
        <w:rPr>
          <w:rFonts w:asciiTheme="minorHAnsi" w:hAnsiTheme="minorHAnsi" w:eastAsiaTheme="majorEastAsia" w:cstheme="minorHAnsi"/>
          <w:i/>
          <w:iCs/>
          <w:color w:val="000000" w:themeColor="text1"/>
        </w:rPr>
      </w:pPr>
    </w:p>
    <w:p w:rsidR="002739B8" w:rsidP="00271C1F" w:rsidRDefault="00A01277" w14:paraId="619FF5DC" w14:textId="5F8E40ED">
      <w:pPr>
        <w:pStyle w:val="Heading4"/>
        <w:rPr>
          <w:ins w:author="Wendland, Kristin" w:date="2020-05-07T12:30:00Z" w:id="4"/>
        </w:rPr>
      </w:pPr>
      <w:r w:rsidRPr="008E5AD5">
        <w:t>Life Class (</w:t>
      </w:r>
      <w:r w:rsidRPr="008E5AD5" w:rsidR="00D813B0">
        <w:t xml:space="preserve">The </w:t>
      </w:r>
      <w:proofErr w:type="spellStart"/>
      <w:r w:rsidRPr="008E5AD5">
        <w:t>Compleat</w:t>
      </w:r>
      <w:proofErr w:type="spellEnd"/>
      <w:r w:rsidRPr="008E5AD5">
        <w:t xml:space="preserve"> Violinist</w:t>
      </w:r>
      <w:r w:rsidRPr="008E5AD5" w:rsidR="00F356A3">
        <w:t xml:space="preserve">): Thoughts, exercises, reflections of an itinerant violinist </w:t>
      </w:r>
      <w:r w:rsidRPr="008E5AD5" w:rsidR="005407CD">
        <w:t>(</w:t>
      </w:r>
      <w:r w:rsidRPr="008E5AD5">
        <w:t>1986</w:t>
      </w:r>
      <w:r w:rsidRPr="008E5AD5" w:rsidR="005407CD">
        <w:t>)</w:t>
      </w:r>
      <w:r w:rsidRPr="008E5AD5" w:rsidR="00A8336D">
        <w:t xml:space="preserve"> </w:t>
      </w:r>
    </w:p>
    <w:p w:rsidRPr="008E5AD5" w:rsidR="002C4C8F" w:rsidP="008E5AD5" w:rsidRDefault="002C4C8F" w14:paraId="6F5DA161" w14:textId="77777777">
      <w:pPr>
        <w:spacing w:line="480" w:lineRule="auto"/>
        <w:ind w:left="720"/>
        <w:rPr>
          <w:rFonts w:asciiTheme="minorHAnsi" w:hAnsiTheme="minorHAnsi" w:eastAsiaTheme="majorEastAsia" w:cstheme="minorHAnsi"/>
          <w:color w:val="000000" w:themeColor="text1"/>
          <w:u w:val="single"/>
        </w:rPr>
      </w:pPr>
    </w:p>
    <w:p w:rsidR="002826B9" w:rsidP="008A4ED4" w:rsidRDefault="00902ECD" w14:paraId="6E6341DB" w14:textId="022A6703">
      <w:pPr>
        <w:spacing w:line="480" w:lineRule="auto"/>
        <w:ind w:firstLine="720"/>
        <w:rPr>
          <w:rFonts w:asciiTheme="minorHAnsi" w:hAnsiTheme="minorHAnsi" w:eastAsiaTheme="majorEastAsia" w:cstheme="minorHAnsi"/>
          <w:iCs/>
          <w:color w:val="000000" w:themeColor="text1"/>
        </w:rPr>
      </w:pPr>
      <w:r>
        <w:rPr>
          <w:rFonts w:asciiTheme="minorHAnsi" w:hAnsiTheme="minorHAnsi" w:eastAsiaTheme="majorEastAsia" w:cstheme="minorHAnsi"/>
        </w:rPr>
        <w:t xml:space="preserve">Fifteen years after publishing </w:t>
      </w:r>
      <w:r w:rsidRPr="00B340C1">
        <w:rPr>
          <w:rFonts w:asciiTheme="minorHAnsi" w:hAnsiTheme="minorHAnsi" w:eastAsiaTheme="majorEastAsia" w:cstheme="minorHAnsi"/>
          <w:i/>
          <w:iCs/>
          <w:color w:val="000000" w:themeColor="text1"/>
        </w:rPr>
        <w:t xml:space="preserve">Violin: Six </w:t>
      </w:r>
      <w:r w:rsidRPr="00442244">
        <w:rPr>
          <w:rFonts w:asciiTheme="minorHAnsi" w:hAnsiTheme="minorHAnsi" w:eastAsiaTheme="majorEastAsia" w:cstheme="minorHAnsi"/>
          <w:i/>
          <w:iCs/>
          <w:color w:val="000000" w:themeColor="text1"/>
        </w:rPr>
        <w:t>Lessons</w:t>
      </w:r>
      <w:r w:rsidR="00442244">
        <w:rPr>
          <w:rFonts w:asciiTheme="minorHAnsi" w:hAnsiTheme="minorHAnsi" w:eastAsiaTheme="majorEastAsia" w:cstheme="minorHAnsi"/>
          <w:color w:val="000000" w:themeColor="text1"/>
        </w:rPr>
        <w:t xml:space="preserve">, </w:t>
      </w:r>
      <w:r w:rsidRPr="00442244">
        <w:rPr>
          <w:rFonts w:asciiTheme="minorHAnsi" w:hAnsiTheme="minorHAnsi" w:eastAsiaTheme="majorEastAsia" w:cstheme="minorHAnsi"/>
          <w:color w:val="000000" w:themeColor="text1"/>
        </w:rPr>
        <w:t>Menuhin</w:t>
      </w:r>
      <w:r>
        <w:rPr>
          <w:rFonts w:asciiTheme="minorHAnsi" w:hAnsiTheme="minorHAnsi" w:eastAsiaTheme="majorEastAsia" w:cstheme="minorHAnsi"/>
          <w:color w:val="000000" w:themeColor="text1"/>
        </w:rPr>
        <w:t xml:space="preserve"> </w:t>
      </w:r>
      <w:r w:rsidRPr="00902ECD" w:rsidR="008F46FA">
        <w:rPr>
          <w:rFonts w:asciiTheme="minorHAnsi" w:hAnsiTheme="minorHAnsi" w:eastAsiaTheme="majorEastAsia" w:cstheme="minorHAnsi"/>
        </w:rPr>
        <w:t>worked</w:t>
      </w:r>
      <w:r w:rsidRPr="00B340C1" w:rsidR="008F46FA">
        <w:rPr>
          <w:rFonts w:asciiTheme="minorHAnsi" w:hAnsiTheme="minorHAnsi" w:eastAsiaTheme="majorEastAsia" w:cstheme="minorHAnsi"/>
        </w:rPr>
        <w:t xml:space="preserve"> out many of </w:t>
      </w:r>
      <w:r w:rsidR="00F17B0F">
        <w:rPr>
          <w:rFonts w:asciiTheme="minorHAnsi" w:hAnsiTheme="minorHAnsi" w:eastAsiaTheme="majorEastAsia" w:cstheme="minorHAnsi"/>
        </w:rPr>
        <w:t>his</w:t>
      </w:r>
      <w:r w:rsidRPr="00B340C1" w:rsidR="008F46FA">
        <w:rPr>
          <w:rFonts w:asciiTheme="minorHAnsi" w:hAnsiTheme="minorHAnsi" w:eastAsiaTheme="majorEastAsia" w:cstheme="minorHAnsi"/>
        </w:rPr>
        <w:t xml:space="preserve"> </w:t>
      </w:r>
      <w:r w:rsidR="00442244">
        <w:rPr>
          <w:rFonts w:asciiTheme="minorHAnsi" w:hAnsiTheme="minorHAnsi" w:eastAsiaTheme="majorEastAsia" w:cstheme="minorHAnsi"/>
        </w:rPr>
        <w:t xml:space="preserve">pedagogical </w:t>
      </w:r>
      <w:r w:rsidRPr="00B340C1" w:rsidR="008F46FA">
        <w:rPr>
          <w:rFonts w:asciiTheme="minorHAnsi" w:hAnsiTheme="minorHAnsi" w:eastAsiaTheme="majorEastAsia" w:cstheme="minorHAnsi"/>
        </w:rPr>
        <w:t xml:space="preserve">ideas in </w:t>
      </w:r>
      <w:r w:rsidR="00442244">
        <w:rPr>
          <w:rFonts w:asciiTheme="minorHAnsi" w:hAnsiTheme="minorHAnsi" w:eastAsiaTheme="majorEastAsia" w:cstheme="minorHAnsi"/>
        </w:rPr>
        <w:t xml:space="preserve">his second book on violin playing </w:t>
      </w:r>
      <w:r w:rsidRPr="00B340C1" w:rsidR="008F46FA">
        <w:rPr>
          <w:rFonts w:asciiTheme="minorHAnsi" w:hAnsiTheme="minorHAnsi" w:eastAsiaTheme="majorEastAsia" w:cstheme="minorHAnsi"/>
          <w:i/>
          <w:iCs/>
        </w:rPr>
        <w:t>Life Class</w:t>
      </w:r>
      <w:r w:rsidR="00442244">
        <w:rPr>
          <w:rFonts w:asciiTheme="minorHAnsi" w:hAnsiTheme="minorHAnsi" w:eastAsiaTheme="majorEastAsia" w:cstheme="minorHAnsi"/>
        </w:rPr>
        <w:t xml:space="preserve">. </w:t>
      </w:r>
      <w:r w:rsidRPr="00756F83" w:rsidR="00215151">
        <w:rPr>
          <w:rFonts w:asciiTheme="minorHAnsi" w:hAnsiTheme="minorHAnsi" w:eastAsiaTheme="majorEastAsia" w:cstheme="minorHAnsi"/>
          <w:highlight w:val="magenta"/>
        </w:rPr>
        <w:t>&lt;</w:t>
      </w:r>
      <w:r w:rsidRPr="00756F83" w:rsidR="00D564FF">
        <w:rPr>
          <w:rFonts w:asciiTheme="minorHAnsi" w:hAnsiTheme="minorHAnsi" w:eastAsiaTheme="majorEastAsia" w:cstheme="minorHAnsi"/>
          <w:highlight w:val="magenta"/>
        </w:rPr>
        <w:t>Image 5.16</w:t>
      </w:r>
      <w:r w:rsidRPr="00756F83" w:rsidR="00215151">
        <w:rPr>
          <w:rFonts w:asciiTheme="minorHAnsi" w:hAnsiTheme="minorHAnsi" w:eastAsiaTheme="majorEastAsia" w:cstheme="minorHAnsi"/>
          <w:highlight w:val="magenta"/>
        </w:rPr>
        <w:t>&gt;</w:t>
      </w:r>
      <w:r>
        <w:rPr>
          <w:rFonts w:asciiTheme="minorHAnsi" w:hAnsiTheme="minorHAnsi" w:eastAsiaTheme="majorEastAsia" w:cstheme="minorHAnsi"/>
        </w:rPr>
        <w:t xml:space="preserve"> </w:t>
      </w:r>
      <w:r w:rsidR="00442244">
        <w:rPr>
          <w:rFonts w:asciiTheme="minorHAnsi" w:hAnsiTheme="minorHAnsi" w:eastAsiaTheme="majorEastAsia" w:cstheme="minorHAnsi"/>
        </w:rPr>
        <w:t xml:space="preserve">Also published </w:t>
      </w:r>
      <w:r w:rsidRPr="00B340C1" w:rsidR="00442244">
        <w:rPr>
          <w:rFonts w:asciiTheme="minorHAnsi" w:hAnsiTheme="minorHAnsi" w:eastAsiaTheme="majorEastAsia" w:cstheme="minorHAnsi"/>
          <w:iCs/>
          <w:color w:val="000000" w:themeColor="text1"/>
        </w:rPr>
        <w:t xml:space="preserve">under the title </w:t>
      </w:r>
      <w:r w:rsidRPr="00B340C1" w:rsidR="00442244">
        <w:rPr>
          <w:rFonts w:asciiTheme="minorHAnsi" w:hAnsiTheme="minorHAnsi" w:eastAsiaTheme="majorEastAsia" w:cstheme="minorHAnsi"/>
          <w:i/>
          <w:color w:val="000000" w:themeColor="text1"/>
        </w:rPr>
        <w:t xml:space="preserve">The </w:t>
      </w:r>
      <w:proofErr w:type="spellStart"/>
      <w:r w:rsidRPr="00B340C1" w:rsidR="00442244">
        <w:rPr>
          <w:rFonts w:asciiTheme="minorHAnsi" w:hAnsiTheme="minorHAnsi" w:eastAsiaTheme="majorEastAsia" w:cstheme="minorHAnsi"/>
          <w:i/>
          <w:color w:val="000000" w:themeColor="text1"/>
        </w:rPr>
        <w:t>Compleat</w:t>
      </w:r>
      <w:proofErr w:type="spellEnd"/>
      <w:r w:rsidRPr="00B340C1" w:rsidR="00442244">
        <w:rPr>
          <w:rFonts w:asciiTheme="minorHAnsi" w:hAnsiTheme="minorHAnsi" w:eastAsiaTheme="majorEastAsia" w:cstheme="minorHAnsi"/>
          <w:i/>
          <w:color w:val="000000" w:themeColor="text1"/>
        </w:rPr>
        <w:t xml:space="preserve"> Violinist</w:t>
      </w:r>
      <w:r w:rsidR="00442244">
        <w:rPr>
          <w:rFonts w:asciiTheme="minorHAnsi" w:hAnsiTheme="minorHAnsi" w:eastAsiaTheme="majorEastAsia" w:cstheme="minorHAnsi"/>
          <w:color w:val="000000" w:themeColor="text1"/>
        </w:rPr>
        <w:t xml:space="preserve"> </w:t>
      </w:r>
      <w:r>
        <w:rPr>
          <w:rFonts w:asciiTheme="minorHAnsi" w:hAnsiTheme="minorHAnsi" w:eastAsiaTheme="majorEastAsia" w:cstheme="minorHAnsi"/>
          <w:iCs/>
          <w:color w:val="000000" w:themeColor="text1"/>
        </w:rPr>
        <w:t>in the US</w:t>
      </w:r>
      <w:r w:rsidR="00442244">
        <w:rPr>
          <w:rFonts w:asciiTheme="minorHAnsi" w:hAnsiTheme="minorHAnsi" w:eastAsiaTheme="majorEastAsia" w:cstheme="minorHAnsi"/>
          <w:iCs/>
          <w:color w:val="000000" w:themeColor="text1"/>
        </w:rPr>
        <w:t xml:space="preserve">, the book moves </w:t>
      </w:r>
      <w:r w:rsidR="004E60BE">
        <w:rPr>
          <w:rFonts w:asciiTheme="minorHAnsi" w:hAnsiTheme="minorHAnsi" w:eastAsiaTheme="majorEastAsia" w:cstheme="minorHAnsi"/>
          <w:iCs/>
          <w:color w:val="000000" w:themeColor="text1"/>
        </w:rPr>
        <w:t xml:space="preserve">beyond a narrow focus on violin training as it </w:t>
      </w:r>
      <w:r w:rsidRPr="00B340C1" w:rsidR="00437B45">
        <w:rPr>
          <w:rFonts w:asciiTheme="minorHAnsi" w:hAnsiTheme="minorHAnsi" w:eastAsiaTheme="majorEastAsia" w:cstheme="minorHAnsi"/>
          <w:color w:val="000000" w:themeColor="text1"/>
        </w:rPr>
        <w:t xml:space="preserve">weaves together a narrative about </w:t>
      </w:r>
      <w:r w:rsidRPr="00B340C1" w:rsidR="00512F23">
        <w:rPr>
          <w:rFonts w:asciiTheme="minorHAnsi" w:hAnsiTheme="minorHAnsi" w:eastAsiaTheme="majorEastAsia" w:cstheme="minorHAnsi"/>
          <w:iCs/>
          <w:color w:val="000000" w:themeColor="text1"/>
        </w:rPr>
        <w:t xml:space="preserve">Menuhin’s </w:t>
      </w:r>
      <w:r w:rsidRPr="00B340C1" w:rsidR="00437B45">
        <w:rPr>
          <w:rFonts w:asciiTheme="minorHAnsi" w:hAnsiTheme="minorHAnsi" w:eastAsiaTheme="majorEastAsia" w:cstheme="minorHAnsi"/>
          <w:color w:val="000000" w:themeColor="text1"/>
        </w:rPr>
        <w:t>life as a musician, his “exercises” for the body</w:t>
      </w:r>
      <w:r w:rsidR="00512F23">
        <w:rPr>
          <w:rFonts w:asciiTheme="minorHAnsi" w:hAnsiTheme="minorHAnsi" w:eastAsiaTheme="majorEastAsia" w:cstheme="minorHAnsi"/>
          <w:color w:val="000000" w:themeColor="text1"/>
        </w:rPr>
        <w:t xml:space="preserve">, </w:t>
      </w:r>
      <w:r w:rsidR="00A15FB8">
        <w:rPr>
          <w:rFonts w:asciiTheme="minorHAnsi" w:hAnsiTheme="minorHAnsi" w:eastAsiaTheme="majorEastAsia" w:cstheme="minorHAnsi"/>
          <w:color w:val="000000" w:themeColor="text1"/>
        </w:rPr>
        <w:t>violin technique</w:t>
      </w:r>
      <w:r w:rsidRPr="00B340C1" w:rsidR="00437B45">
        <w:rPr>
          <w:rFonts w:asciiTheme="minorHAnsi" w:hAnsiTheme="minorHAnsi" w:eastAsiaTheme="majorEastAsia" w:cstheme="minorHAnsi"/>
          <w:color w:val="000000" w:themeColor="text1"/>
        </w:rPr>
        <w:t xml:space="preserve">, and many of his ideas about music. </w:t>
      </w:r>
      <w:r w:rsidRPr="00B340C1" w:rsidR="004E60BE">
        <w:rPr>
          <w:rFonts w:asciiTheme="minorHAnsi" w:hAnsiTheme="minorHAnsi" w:eastAsiaTheme="majorEastAsia" w:cstheme="minorHAnsi"/>
          <w:color w:val="000000" w:themeColor="text1"/>
        </w:rPr>
        <w:t xml:space="preserve">Throughout the four chapters – “An Introduction,” “On Tour,” “On Composers and Performers,” and “Fiddler on the Hoof” – </w:t>
      </w:r>
      <w:r w:rsidR="002826B9">
        <w:rPr>
          <w:rFonts w:asciiTheme="minorHAnsi" w:hAnsiTheme="minorHAnsi" w:eastAsiaTheme="majorEastAsia" w:cstheme="minorHAnsi"/>
          <w:color w:val="000000" w:themeColor="text1"/>
        </w:rPr>
        <w:t xml:space="preserve">Menuhin intersperses </w:t>
      </w:r>
      <w:r w:rsidRPr="00B340C1" w:rsidR="002826B9">
        <w:rPr>
          <w:rFonts w:asciiTheme="minorHAnsi" w:hAnsiTheme="minorHAnsi" w:eastAsiaTheme="majorEastAsia" w:cstheme="minorHAnsi"/>
          <w:color w:val="000000" w:themeColor="text1"/>
        </w:rPr>
        <w:t xml:space="preserve">vignettes on </w:t>
      </w:r>
      <w:r w:rsidR="002826B9">
        <w:rPr>
          <w:rFonts w:asciiTheme="minorHAnsi" w:hAnsiTheme="minorHAnsi" w:eastAsiaTheme="majorEastAsia" w:cstheme="minorHAnsi"/>
          <w:color w:val="000000" w:themeColor="text1"/>
        </w:rPr>
        <w:t xml:space="preserve">musical </w:t>
      </w:r>
      <w:r w:rsidRPr="00B340C1" w:rsidR="002826B9">
        <w:rPr>
          <w:rFonts w:asciiTheme="minorHAnsi" w:hAnsiTheme="minorHAnsi" w:eastAsiaTheme="majorEastAsia" w:cstheme="minorHAnsi"/>
          <w:color w:val="000000" w:themeColor="text1"/>
        </w:rPr>
        <w:t>topics</w:t>
      </w:r>
      <w:r w:rsidR="002826B9">
        <w:rPr>
          <w:rFonts w:asciiTheme="minorHAnsi" w:hAnsiTheme="minorHAnsi" w:eastAsiaTheme="majorEastAsia" w:cstheme="minorHAnsi"/>
          <w:color w:val="000000" w:themeColor="text1"/>
        </w:rPr>
        <w:t xml:space="preserve"> with </w:t>
      </w:r>
      <w:r w:rsidRPr="00B340C1" w:rsidR="002826B9">
        <w:rPr>
          <w:rFonts w:asciiTheme="minorHAnsi" w:hAnsiTheme="minorHAnsi" w:eastAsiaTheme="majorEastAsia" w:cstheme="minorHAnsi"/>
          <w:color w:val="000000" w:themeColor="text1"/>
        </w:rPr>
        <w:t xml:space="preserve">a series of six </w:t>
      </w:r>
      <w:r w:rsidR="002826B9">
        <w:rPr>
          <w:rFonts w:asciiTheme="minorHAnsi" w:hAnsiTheme="minorHAnsi" w:eastAsiaTheme="majorEastAsia" w:cstheme="minorHAnsi"/>
          <w:color w:val="000000" w:themeColor="text1"/>
        </w:rPr>
        <w:t>E</w:t>
      </w:r>
      <w:r w:rsidRPr="00B340C1" w:rsidR="002826B9">
        <w:rPr>
          <w:rFonts w:asciiTheme="minorHAnsi" w:hAnsiTheme="minorHAnsi" w:eastAsiaTheme="majorEastAsia" w:cstheme="minorHAnsi"/>
          <w:color w:val="000000" w:themeColor="text1"/>
        </w:rPr>
        <w:t xml:space="preserve">xercises accompanied by photos of </w:t>
      </w:r>
      <w:r w:rsidR="002826B9">
        <w:rPr>
          <w:rFonts w:asciiTheme="minorHAnsi" w:hAnsiTheme="minorHAnsi" w:eastAsiaTheme="majorEastAsia" w:cstheme="minorHAnsi"/>
          <w:color w:val="000000" w:themeColor="text1"/>
        </w:rPr>
        <w:t>his own demonstrations.</w:t>
      </w:r>
      <w:r w:rsidRPr="002826B9" w:rsidR="002826B9">
        <w:rPr>
          <w:rFonts w:asciiTheme="minorHAnsi" w:hAnsiTheme="minorHAnsi" w:eastAsiaTheme="majorEastAsia" w:cstheme="minorHAnsi"/>
          <w:iCs/>
          <w:color w:val="000000" w:themeColor="text1"/>
        </w:rPr>
        <w:t xml:space="preserve"> </w:t>
      </w:r>
      <w:r w:rsidRPr="00B340C1" w:rsidR="002826B9">
        <w:rPr>
          <w:rFonts w:asciiTheme="minorHAnsi" w:hAnsiTheme="minorHAnsi" w:eastAsiaTheme="majorEastAsia" w:cstheme="minorHAnsi"/>
          <w:iCs/>
          <w:color w:val="000000" w:themeColor="text1"/>
        </w:rPr>
        <w:t xml:space="preserve">In these </w:t>
      </w:r>
      <w:r w:rsidR="002826B9">
        <w:rPr>
          <w:rFonts w:asciiTheme="minorHAnsi" w:hAnsiTheme="minorHAnsi" w:eastAsiaTheme="majorEastAsia" w:cstheme="minorHAnsi"/>
          <w:iCs/>
          <w:color w:val="000000" w:themeColor="text1"/>
        </w:rPr>
        <w:t>E</w:t>
      </w:r>
      <w:r w:rsidRPr="00B340C1" w:rsidR="002826B9">
        <w:rPr>
          <w:rFonts w:asciiTheme="minorHAnsi" w:hAnsiTheme="minorHAnsi" w:eastAsiaTheme="majorEastAsia" w:cstheme="minorHAnsi"/>
          <w:iCs/>
          <w:color w:val="000000" w:themeColor="text1"/>
        </w:rPr>
        <w:t xml:space="preserve">xercises, Menuhin continually returns to the theme of integration of body and motion in small and subtle actions for playing </w:t>
      </w:r>
      <w:r w:rsidRPr="00B340C1" w:rsidR="002826B9">
        <w:rPr>
          <w:rFonts w:asciiTheme="minorHAnsi" w:hAnsiTheme="minorHAnsi" w:eastAsiaTheme="majorEastAsia" w:cstheme="minorHAnsi"/>
          <w:iCs/>
          <w:color w:val="000000" w:themeColor="text1"/>
        </w:rPr>
        <w:lastRenderedPageBreak/>
        <w:t>the violin, and he emphasizes aware</w:t>
      </w:r>
      <w:r w:rsidR="002826B9">
        <w:rPr>
          <w:rFonts w:asciiTheme="minorHAnsi" w:hAnsiTheme="minorHAnsi" w:eastAsiaTheme="majorEastAsia" w:cstheme="minorHAnsi"/>
          <w:iCs/>
          <w:color w:val="000000" w:themeColor="text1"/>
        </w:rPr>
        <w:t xml:space="preserve">ness </w:t>
      </w:r>
      <w:r w:rsidRPr="00B340C1" w:rsidR="002826B9">
        <w:rPr>
          <w:rFonts w:asciiTheme="minorHAnsi" w:hAnsiTheme="minorHAnsi" w:eastAsiaTheme="majorEastAsia" w:cstheme="minorHAnsi"/>
          <w:iCs/>
          <w:color w:val="000000" w:themeColor="text1"/>
        </w:rPr>
        <w:t>of</w:t>
      </w:r>
      <w:r w:rsidR="002826B9">
        <w:rPr>
          <w:rFonts w:asciiTheme="minorHAnsi" w:hAnsiTheme="minorHAnsi" w:eastAsiaTheme="majorEastAsia" w:cstheme="minorHAnsi"/>
          <w:iCs/>
          <w:color w:val="000000" w:themeColor="text1"/>
        </w:rPr>
        <w:t xml:space="preserve"> the</w:t>
      </w:r>
      <w:r w:rsidRPr="00B340C1" w:rsidR="002826B9">
        <w:rPr>
          <w:rFonts w:asciiTheme="minorHAnsi" w:hAnsiTheme="minorHAnsi" w:eastAsiaTheme="majorEastAsia" w:cstheme="minorHAnsi"/>
          <w:iCs/>
          <w:color w:val="000000" w:themeColor="text1"/>
        </w:rPr>
        <w:t xml:space="preserve"> bodily space a violinist embraces when playing the instrument. </w:t>
      </w:r>
    </w:p>
    <w:p w:rsidR="00015210" w:rsidP="008A4ED4" w:rsidRDefault="004E60BE" w14:paraId="04A31364" w14:textId="5CB4C7F8">
      <w:pPr>
        <w:spacing w:line="480" w:lineRule="auto"/>
        <w:ind w:firstLine="720"/>
        <w:rPr>
          <w:rFonts w:asciiTheme="minorHAnsi" w:hAnsiTheme="minorHAnsi" w:eastAsiaTheme="majorEastAsia" w:cstheme="minorHAnsi"/>
          <w:iCs/>
          <w:color w:val="000000" w:themeColor="text1"/>
        </w:rPr>
      </w:pPr>
      <w:r>
        <w:rPr>
          <w:rFonts w:asciiTheme="minorHAnsi" w:hAnsiTheme="minorHAnsi" w:eastAsiaTheme="majorEastAsia" w:cstheme="minorHAnsi"/>
          <w:color w:val="000000" w:themeColor="text1"/>
        </w:rPr>
        <w:t xml:space="preserve">Throughout </w:t>
      </w:r>
      <w:r w:rsidR="002826B9">
        <w:rPr>
          <w:rFonts w:asciiTheme="minorHAnsi" w:hAnsiTheme="minorHAnsi" w:eastAsiaTheme="majorEastAsia" w:cstheme="minorHAnsi"/>
          <w:color w:val="000000" w:themeColor="text1"/>
        </w:rPr>
        <w:t xml:space="preserve">the work, </w:t>
      </w:r>
      <w:r w:rsidRPr="00B340C1" w:rsidR="002826B9">
        <w:rPr>
          <w:rFonts w:asciiTheme="minorHAnsi" w:hAnsiTheme="minorHAnsi" w:eastAsiaTheme="majorEastAsia" w:cstheme="minorHAnsi"/>
          <w:color w:val="000000" w:themeColor="text1"/>
        </w:rPr>
        <w:t>Menuhin intertwines his knowledge and experience gleaned from yoga in subtle and direct ways.</w:t>
      </w:r>
      <w:r w:rsidRPr="004E60BE" w:rsidR="002826B9">
        <w:rPr>
          <w:rFonts w:asciiTheme="minorHAnsi" w:hAnsiTheme="minorHAnsi" w:eastAsiaTheme="majorEastAsia" w:cstheme="minorHAnsi"/>
          <w:color w:val="000000" w:themeColor="text1"/>
        </w:rPr>
        <w:t xml:space="preserve"> </w:t>
      </w:r>
      <w:r w:rsidR="006F201E">
        <w:rPr>
          <w:rFonts w:asciiTheme="minorHAnsi" w:hAnsiTheme="minorHAnsi" w:eastAsiaTheme="majorEastAsia" w:cstheme="minorHAnsi"/>
          <w:iCs/>
          <w:color w:val="000000" w:themeColor="text1"/>
        </w:rPr>
        <w:t>He</w:t>
      </w:r>
      <w:r w:rsidR="002826B9">
        <w:rPr>
          <w:rFonts w:asciiTheme="minorHAnsi" w:hAnsiTheme="minorHAnsi" w:eastAsiaTheme="majorEastAsia" w:cstheme="minorHAnsi"/>
          <w:iCs/>
          <w:color w:val="000000" w:themeColor="text1"/>
        </w:rPr>
        <w:t xml:space="preserve"> </w:t>
      </w:r>
      <w:r w:rsidRPr="00B340C1" w:rsidR="002826B9">
        <w:rPr>
          <w:rFonts w:asciiTheme="minorHAnsi" w:hAnsiTheme="minorHAnsi" w:eastAsiaTheme="majorEastAsia" w:cstheme="minorHAnsi"/>
          <w:iCs/>
          <w:color w:val="000000" w:themeColor="text1"/>
        </w:rPr>
        <w:t xml:space="preserve">especially echoes concepts from key yoga sutras regarding “effortless practice” as he presents ways to </w:t>
      </w:r>
      <w:r w:rsidRPr="00B340C1" w:rsidR="002826B9">
        <w:rPr>
          <w:rFonts w:asciiTheme="minorHAnsi" w:hAnsiTheme="minorHAnsi" w:eastAsiaTheme="majorEastAsia" w:cstheme="minorHAnsi"/>
          <w:bCs/>
          <w:iCs/>
          <w:color w:val="000000" w:themeColor="text1"/>
        </w:rPr>
        <w:t xml:space="preserve">help a violinist to be free of body’s physical limitations </w:t>
      </w:r>
      <w:r w:rsidRPr="00B340C1" w:rsidR="002826B9">
        <w:rPr>
          <w:rFonts w:asciiTheme="minorHAnsi" w:hAnsiTheme="minorHAnsi" w:eastAsiaTheme="majorEastAsia" w:cstheme="minorHAnsi"/>
          <w:iCs/>
          <w:color w:val="000000" w:themeColor="text1"/>
        </w:rPr>
        <w:t>that block the creative flow. Just as a regular yoga practice is meant to remove</w:t>
      </w:r>
      <w:r w:rsidRPr="00B340C1" w:rsidR="002826B9">
        <w:rPr>
          <w:rFonts w:asciiTheme="minorHAnsi" w:hAnsiTheme="minorHAnsi" w:eastAsiaTheme="majorEastAsia" w:cstheme="minorHAnsi"/>
          <w:bCs/>
          <w:iCs/>
          <w:color w:val="000000" w:themeColor="text1"/>
        </w:rPr>
        <w:t xml:space="preserve"> obstacles in the consciousness in order to </w:t>
      </w:r>
      <w:r w:rsidRPr="00B340C1" w:rsidR="002826B9">
        <w:rPr>
          <w:rFonts w:asciiTheme="minorHAnsi" w:hAnsiTheme="minorHAnsi" w:eastAsiaTheme="majorEastAsia" w:cstheme="minorHAnsi"/>
          <w:iCs/>
          <w:color w:val="000000" w:themeColor="text1"/>
        </w:rPr>
        <w:t xml:space="preserve">“abide in one’s true nature,” Menuhin’s </w:t>
      </w:r>
      <w:r w:rsidR="002826B9">
        <w:rPr>
          <w:rFonts w:asciiTheme="minorHAnsi" w:hAnsiTheme="minorHAnsi" w:eastAsiaTheme="majorEastAsia" w:cstheme="minorHAnsi"/>
          <w:iCs/>
          <w:color w:val="000000" w:themeColor="text1"/>
        </w:rPr>
        <w:t>E</w:t>
      </w:r>
      <w:r w:rsidRPr="00B340C1" w:rsidR="002826B9">
        <w:rPr>
          <w:rFonts w:asciiTheme="minorHAnsi" w:hAnsiTheme="minorHAnsi" w:eastAsiaTheme="majorEastAsia" w:cstheme="minorHAnsi"/>
          <w:iCs/>
          <w:color w:val="000000" w:themeColor="text1"/>
        </w:rPr>
        <w:t xml:space="preserve">xercises </w:t>
      </w:r>
      <w:r w:rsidR="006F201E">
        <w:rPr>
          <w:rFonts w:asciiTheme="minorHAnsi" w:hAnsiTheme="minorHAnsi" w:eastAsiaTheme="majorEastAsia" w:cstheme="minorHAnsi"/>
          <w:iCs/>
          <w:color w:val="000000" w:themeColor="text1"/>
        </w:rPr>
        <w:t>are</w:t>
      </w:r>
      <w:r w:rsidRPr="00B340C1" w:rsidR="002826B9">
        <w:rPr>
          <w:rFonts w:asciiTheme="minorHAnsi" w:hAnsiTheme="minorHAnsi" w:eastAsiaTheme="majorEastAsia" w:cstheme="minorHAnsi"/>
          <w:iCs/>
          <w:color w:val="000000" w:themeColor="text1"/>
        </w:rPr>
        <w:t xml:space="preserve"> </w:t>
      </w:r>
      <w:r w:rsidR="002826B9">
        <w:rPr>
          <w:rFonts w:asciiTheme="minorHAnsi" w:hAnsiTheme="minorHAnsi" w:eastAsiaTheme="majorEastAsia" w:cstheme="minorHAnsi"/>
          <w:iCs/>
          <w:color w:val="000000" w:themeColor="text1"/>
        </w:rPr>
        <w:t>intended</w:t>
      </w:r>
      <w:r w:rsidRPr="00B340C1" w:rsidR="002826B9">
        <w:rPr>
          <w:rFonts w:asciiTheme="minorHAnsi" w:hAnsiTheme="minorHAnsi" w:eastAsiaTheme="majorEastAsia" w:cstheme="minorHAnsi"/>
          <w:iCs/>
          <w:color w:val="000000" w:themeColor="text1"/>
        </w:rPr>
        <w:t xml:space="preserve"> to help violinists remove obstacles to their violin technique to achieve true musical expression of the self.  </w:t>
      </w:r>
      <w:r w:rsidRPr="00B340C1" w:rsidR="00B0639B">
        <w:rPr>
          <w:rFonts w:asciiTheme="minorHAnsi" w:hAnsiTheme="minorHAnsi" w:eastAsiaTheme="majorEastAsia" w:cstheme="minorHAnsi"/>
          <w:color w:val="000000" w:themeColor="text1"/>
        </w:rPr>
        <w:t xml:space="preserve">While he emphasizes </w:t>
      </w:r>
      <w:r w:rsidRPr="00B340C1" w:rsidR="00B0639B">
        <w:rPr>
          <w:rFonts w:asciiTheme="minorHAnsi" w:hAnsiTheme="minorHAnsi" w:eastAsiaTheme="majorEastAsia" w:cstheme="minorHAnsi"/>
          <w:i/>
          <w:iCs/>
          <w:color w:val="000000" w:themeColor="text1"/>
        </w:rPr>
        <w:t xml:space="preserve">asana </w:t>
      </w:r>
      <w:r w:rsidRPr="00B340C1" w:rsidR="00B0639B">
        <w:rPr>
          <w:rFonts w:asciiTheme="minorHAnsi" w:hAnsiTheme="minorHAnsi" w:eastAsiaTheme="majorEastAsia" w:cstheme="minorHAnsi"/>
          <w:color w:val="000000" w:themeColor="text1"/>
        </w:rPr>
        <w:t xml:space="preserve">and </w:t>
      </w:r>
      <w:r w:rsidRPr="00B340C1" w:rsidR="00B0639B">
        <w:rPr>
          <w:rFonts w:asciiTheme="minorHAnsi" w:hAnsiTheme="minorHAnsi" w:eastAsiaTheme="majorEastAsia" w:cstheme="minorHAnsi"/>
          <w:i/>
          <w:iCs/>
          <w:color w:val="000000" w:themeColor="text1"/>
        </w:rPr>
        <w:t>pranayama</w:t>
      </w:r>
      <w:r w:rsidR="002826B9">
        <w:rPr>
          <w:rFonts w:asciiTheme="minorHAnsi" w:hAnsiTheme="minorHAnsi" w:eastAsiaTheme="majorEastAsia" w:cstheme="minorHAnsi"/>
          <w:color w:val="000000" w:themeColor="text1"/>
        </w:rPr>
        <w:t xml:space="preserve"> in </w:t>
      </w:r>
      <w:r w:rsidR="000E03DC">
        <w:rPr>
          <w:rFonts w:asciiTheme="minorHAnsi" w:hAnsiTheme="minorHAnsi" w:eastAsiaTheme="majorEastAsia" w:cstheme="minorHAnsi"/>
          <w:color w:val="000000" w:themeColor="text1"/>
        </w:rPr>
        <w:t>this</w:t>
      </w:r>
      <w:r w:rsidR="002826B9">
        <w:rPr>
          <w:rFonts w:asciiTheme="minorHAnsi" w:hAnsiTheme="minorHAnsi" w:eastAsiaTheme="majorEastAsia" w:cstheme="minorHAnsi"/>
          <w:color w:val="000000" w:themeColor="text1"/>
        </w:rPr>
        <w:t xml:space="preserve"> book,</w:t>
      </w:r>
      <w:r w:rsidRPr="00B340C1" w:rsidR="00B0639B">
        <w:rPr>
          <w:rFonts w:asciiTheme="minorHAnsi" w:hAnsiTheme="minorHAnsi" w:eastAsiaTheme="majorEastAsia" w:cstheme="minorHAnsi"/>
          <w:color w:val="000000" w:themeColor="text1"/>
        </w:rPr>
        <w:t xml:space="preserve"> </w:t>
      </w:r>
      <w:r w:rsidR="00902ECD">
        <w:rPr>
          <w:rFonts w:asciiTheme="minorHAnsi" w:hAnsiTheme="minorHAnsi" w:eastAsiaTheme="majorEastAsia" w:cstheme="minorHAnsi"/>
          <w:color w:val="000000" w:themeColor="text1"/>
        </w:rPr>
        <w:t>Menuhin</w:t>
      </w:r>
      <w:r w:rsidRPr="00B340C1" w:rsidR="00B0639B">
        <w:rPr>
          <w:rFonts w:asciiTheme="minorHAnsi" w:hAnsiTheme="minorHAnsi" w:eastAsiaTheme="majorEastAsia" w:cstheme="minorHAnsi"/>
          <w:color w:val="000000" w:themeColor="text1"/>
        </w:rPr>
        <w:t xml:space="preserve"> also touches on principles and concepts in the other six limbs of yoga </w:t>
      </w:r>
      <w:r w:rsidRPr="00B340C1" w:rsidR="00631D8E">
        <w:rPr>
          <w:rFonts w:asciiTheme="minorHAnsi" w:hAnsiTheme="minorHAnsi" w:eastAsiaTheme="majorEastAsia" w:cstheme="minorHAnsi"/>
          <w:color w:val="000000" w:themeColor="text1"/>
        </w:rPr>
        <w:t xml:space="preserve">– </w:t>
      </w:r>
      <w:proofErr w:type="spellStart"/>
      <w:r w:rsidRPr="00B340C1" w:rsidR="00B0639B">
        <w:rPr>
          <w:rFonts w:asciiTheme="minorHAnsi" w:hAnsiTheme="minorHAnsi" w:eastAsiaTheme="majorEastAsia" w:cstheme="minorHAnsi"/>
          <w:i/>
          <w:iCs/>
          <w:color w:val="000000" w:themeColor="text1"/>
        </w:rPr>
        <w:t>yama</w:t>
      </w:r>
      <w:proofErr w:type="spellEnd"/>
      <w:r w:rsidRPr="00B340C1" w:rsidR="00B0639B">
        <w:rPr>
          <w:rFonts w:asciiTheme="minorHAnsi" w:hAnsiTheme="minorHAnsi" w:eastAsiaTheme="majorEastAsia" w:cstheme="minorHAnsi"/>
          <w:color w:val="000000" w:themeColor="text1"/>
        </w:rPr>
        <w:t xml:space="preserve">, </w:t>
      </w:r>
      <w:r w:rsidRPr="00B340C1" w:rsidR="00B0639B">
        <w:rPr>
          <w:rFonts w:asciiTheme="minorHAnsi" w:hAnsiTheme="minorHAnsi" w:eastAsiaTheme="majorEastAsia" w:cstheme="minorHAnsi"/>
          <w:i/>
          <w:iCs/>
          <w:color w:val="000000" w:themeColor="text1"/>
        </w:rPr>
        <w:t>niyama</w:t>
      </w:r>
      <w:r w:rsidRPr="00B340C1" w:rsidR="00B0639B">
        <w:rPr>
          <w:rFonts w:asciiTheme="minorHAnsi" w:hAnsiTheme="minorHAnsi" w:eastAsiaTheme="majorEastAsia" w:cstheme="minorHAnsi"/>
          <w:color w:val="000000" w:themeColor="text1"/>
        </w:rPr>
        <w:t xml:space="preserve">, </w:t>
      </w:r>
      <w:proofErr w:type="spellStart"/>
      <w:r w:rsidRPr="00B340C1" w:rsidR="00B0639B">
        <w:rPr>
          <w:rFonts w:asciiTheme="minorHAnsi" w:hAnsiTheme="minorHAnsi" w:eastAsiaTheme="majorEastAsia" w:cstheme="minorHAnsi"/>
          <w:i/>
          <w:iCs/>
          <w:color w:val="000000" w:themeColor="text1"/>
        </w:rPr>
        <w:t>pratyahrara</w:t>
      </w:r>
      <w:proofErr w:type="spellEnd"/>
      <w:r w:rsidRPr="00B340C1" w:rsidR="00B0639B">
        <w:rPr>
          <w:rFonts w:asciiTheme="minorHAnsi" w:hAnsiTheme="minorHAnsi" w:eastAsiaTheme="majorEastAsia" w:cstheme="minorHAnsi"/>
          <w:color w:val="000000" w:themeColor="text1"/>
        </w:rPr>
        <w:t xml:space="preserve">, </w:t>
      </w:r>
      <w:r w:rsidRPr="00B340C1" w:rsidR="00B0639B">
        <w:rPr>
          <w:rFonts w:asciiTheme="minorHAnsi" w:hAnsiTheme="minorHAnsi" w:eastAsiaTheme="majorEastAsia" w:cstheme="minorHAnsi"/>
          <w:i/>
          <w:iCs/>
          <w:color w:val="000000" w:themeColor="text1"/>
        </w:rPr>
        <w:t>dharana</w:t>
      </w:r>
      <w:r w:rsidRPr="00B340C1" w:rsidR="00B0639B">
        <w:rPr>
          <w:rFonts w:asciiTheme="minorHAnsi" w:hAnsiTheme="minorHAnsi" w:eastAsiaTheme="majorEastAsia" w:cstheme="minorHAnsi"/>
          <w:color w:val="000000" w:themeColor="text1"/>
        </w:rPr>
        <w:t xml:space="preserve">, </w:t>
      </w:r>
      <w:proofErr w:type="spellStart"/>
      <w:r w:rsidRPr="00B340C1" w:rsidR="00B0639B">
        <w:rPr>
          <w:rFonts w:asciiTheme="minorHAnsi" w:hAnsiTheme="minorHAnsi" w:eastAsiaTheme="majorEastAsia" w:cstheme="minorHAnsi"/>
          <w:i/>
          <w:iCs/>
          <w:color w:val="000000" w:themeColor="text1"/>
        </w:rPr>
        <w:t>dhyani</w:t>
      </w:r>
      <w:proofErr w:type="spellEnd"/>
      <w:r w:rsidRPr="00B340C1" w:rsidR="00B0639B">
        <w:rPr>
          <w:rFonts w:asciiTheme="minorHAnsi" w:hAnsiTheme="minorHAnsi" w:eastAsiaTheme="majorEastAsia" w:cstheme="minorHAnsi"/>
          <w:color w:val="000000" w:themeColor="text1"/>
        </w:rPr>
        <w:t xml:space="preserve">, and </w:t>
      </w:r>
      <w:r w:rsidRPr="00B340C1" w:rsidR="00B0639B">
        <w:rPr>
          <w:rFonts w:asciiTheme="minorHAnsi" w:hAnsiTheme="minorHAnsi" w:eastAsiaTheme="majorEastAsia" w:cstheme="minorHAnsi"/>
          <w:i/>
          <w:iCs/>
          <w:color w:val="000000" w:themeColor="text1"/>
        </w:rPr>
        <w:t>samadhi</w:t>
      </w:r>
      <w:r w:rsidRPr="00B340C1" w:rsidR="00B0639B">
        <w:rPr>
          <w:rFonts w:asciiTheme="minorHAnsi" w:hAnsiTheme="minorHAnsi" w:eastAsiaTheme="majorEastAsia" w:cstheme="minorHAnsi"/>
          <w:color w:val="000000" w:themeColor="text1"/>
        </w:rPr>
        <w:t xml:space="preserve">. </w:t>
      </w:r>
      <w:r w:rsidR="006F201E">
        <w:rPr>
          <w:rFonts w:asciiTheme="minorHAnsi" w:hAnsiTheme="minorHAnsi" w:eastAsiaTheme="majorEastAsia" w:cstheme="minorHAnsi"/>
          <w:color w:val="000000" w:themeColor="text1"/>
        </w:rPr>
        <w:t>In t</w:t>
      </w:r>
      <w:r w:rsidRPr="00B340C1" w:rsidR="008F46FA">
        <w:rPr>
          <w:rFonts w:asciiTheme="minorHAnsi" w:hAnsiTheme="minorHAnsi" w:eastAsiaTheme="majorEastAsia" w:cstheme="minorHAnsi"/>
          <w:color w:val="000000" w:themeColor="text1"/>
        </w:rPr>
        <w:t>his personal and reflective work</w:t>
      </w:r>
      <w:r w:rsidR="006F201E">
        <w:rPr>
          <w:rFonts w:asciiTheme="minorHAnsi" w:hAnsiTheme="minorHAnsi" w:eastAsiaTheme="majorEastAsia" w:cstheme="minorHAnsi"/>
          <w:color w:val="000000" w:themeColor="text1"/>
        </w:rPr>
        <w:t>, Menuhin</w:t>
      </w:r>
      <w:r w:rsidRPr="00B340C1" w:rsidR="008F46FA">
        <w:rPr>
          <w:rFonts w:asciiTheme="minorHAnsi" w:hAnsiTheme="minorHAnsi" w:eastAsiaTheme="majorEastAsia" w:cstheme="minorHAnsi"/>
          <w:color w:val="000000" w:themeColor="text1"/>
        </w:rPr>
        <w:t xml:space="preserve"> </w:t>
      </w:r>
      <w:r w:rsidR="00902ECD">
        <w:rPr>
          <w:rFonts w:asciiTheme="minorHAnsi" w:hAnsiTheme="minorHAnsi" w:eastAsiaTheme="majorEastAsia" w:cstheme="minorHAnsi"/>
          <w:color w:val="000000" w:themeColor="text1"/>
        </w:rPr>
        <w:t xml:space="preserve">reveals </w:t>
      </w:r>
      <w:r w:rsidRPr="00B340C1" w:rsidR="00A01277">
        <w:rPr>
          <w:rFonts w:asciiTheme="minorHAnsi" w:hAnsiTheme="minorHAnsi" w:eastAsiaTheme="majorEastAsia" w:cstheme="minorHAnsi"/>
          <w:iCs/>
          <w:color w:val="000000" w:themeColor="text1"/>
        </w:rPr>
        <w:t>d</w:t>
      </w:r>
      <w:r w:rsidRPr="00B340C1" w:rsidR="00A01277">
        <w:rPr>
          <w:rFonts w:asciiTheme="minorHAnsi" w:hAnsiTheme="minorHAnsi" w:eastAsiaTheme="majorEastAsia" w:cstheme="minorHAnsi"/>
          <w:color w:val="000000" w:themeColor="text1"/>
        </w:rPr>
        <w:t>eeper levels of integration of yoga and music</w:t>
      </w:r>
      <w:r w:rsidR="006F201E">
        <w:rPr>
          <w:rFonts w:asciiTheme="minorHAnsi" w:hAnsiTheme="minorHAnsi" w:eastAsiaTheme="majorEastAsia" w:cstheme="minorHAnsi"/>
          <w:color w:val="000000" w:themeColor="text1"/>
        </w:rPr>
        <w:t xml:space="preserve"> </w:t>
      </w:r>
      <w:r w:rsidR="002826B9">
        <w:rPr>
          <w:rFonts w:asciiTheme="minorHAnsi" w:hAnsiTheme="minorHAnsi" w:eastAsiaTheme="majorEastAsia" w:cstheme="minorHAnsi"/>
          <w:color w:val="000000" w:themeColor="text1"/>
        </w:rPr>
        <w:t xml:space="preserve">as he touches on many themes related to his </w:t>
      </w:r>
      <w:r w:rsidRPr="00B340C1" w:rsidR="00A01277">
        <w:rPr>
          <w:rFonts w:asciiTheme="minorHAnsi" w:hAnsiTheme="minorHAnsi" w:eastAsiaTheme="majorEastAsia" w:cstheme="minorHAnsi"/>
          <w:color w:val="000000" w:themeColor="text1"/>
        </w:rPr>
        <w:t>philosophical</w:t>
      </w:r>
      <w:r w:rsidR="002826B9">
        <w:rPr>
          <w:rFonts w:asciiTheme="minorHAnsi" w:hAnsiTheme="minorHAnsi" w:eastAsiaTheme="majorEastAsia" w:cstheme="minorHAnsi"/>
          <w:color w:val="000000" w:themeColor="text1"/>
        </w:rPr>
        <w:t>/spiritual belief system (discussed in detail in Chapter 6).</w:t>
      </w:r>
      <w:r w:rsidRPr="00B340C1" w:rsidR="00A01277">
        <w:rPr>
          <w:rFonts w:asciiTheme="minorHAnsi" w:hAnsiTheme="minorHAnsi" w:eastAsiaTheme="majorEastAsia" w:cstheme="minorHAnsi"/>
          <w:color w:val="000000" w:themeColor="text1"/>
        </w:rPr>
        <w:t xml:space="preserve"> </w:t>
      </w:r>
    </w:p>
    <w:p w:rsidRPr="003B5250" w:rsidR="008A3923" w:rsidP="008A4ED4" w:rsidRDefault="008A3923" w14:paraId="33AA9BD0" w14:textId="5A45F4BA">
      <w:pPr>
        <w:spacing w:line="480" w:lineRule="auto"/>
        <w:ind w:firstLine="720"/>
        <w:rPr>
          <w:rFonts w:asciiTheme="minorHAnsi" w:hAnsiTheme="minorHAnsi" w:eastAsiaTheme="majorEastAsia" w:cstheme="minorHAnsi"/>
          <w:iCs/>
          <w:color w:val="000000" w:themeColor="text1"/>
        </w:rPr>
      </w:pPr>
      <w:r w:rsidRPr="00B340C1">
        <w:rPr>
          <w:rFonts w:asciiTheme="minorHAnsi" w:hAnsiTheme="minorHAnsi" w:eastAsiaTheme="majorEastAsia" w:cstheme="minorHAnsi"/>
          <w:color w:val="000000" w:themeColor="text1"/>
        </w:rPr>
        <w:t>I</w:t>
      </w:r>
      <w:r w:rsidR="006356C0">
        <w:rPr>
          <w:rFonts w:asciiTheme="minorHAnsi" w:hAnsiTheme="minorHAnsi" w:eastAsiaTheme="majorEastAsia" w:cstheme="minorHAnsi"/>
          <w:color w:val="000000" w:themeColor="text1"/>
        </w:rPr>
        <w:t>n the following pages, I</w:t>
      </w:r>
      <w:r w:rsidRPr="00B340C1">
        <w:rPr>
          <w:rFonts w:asciiTheme="minorHAnsi" w:hAnsiTheme="minorHAnsi" w:eastAsiaTheme="majorEastAsia" w:cstheme="minorHAnsi"/>
          <w:color w:val="000000" w:themeColor="text1"/>
        </w:rPr>
        <w:t xml:space="preserve"> </w:t>
      </w:r>
      <w:r w:rsidRPr="00B340C1">
        <w:rPr>
          <w:rFonts w:asciiTheme="minorHAnsi" w:hAnsiTheme="minorHAnsi" w:eastAsiaTheme="majorEastAsia" w:cstheme="minorHAnsi"/>
          <w:bCs/>
        </w:rPr>
        <w:t>illustrate Menuhin’s approach</w:t>
      </w:r>
      <w:r w:rsidRPr="00B340C1">
        <w:rPr>
          <w:rFonts w:asciiTheme="minorHAnsi" w:hAnsiTheme="minorHAnsi" w:eastAsiaTheme="majorEastAsia" w:cstheme="minorHAnsi"/>
          <w:color w:val="000000" w:themeColor="text1"/>
        </w:rPr>
        <w:t xml:space="preserve"> </w:t>
      </w:r>
      <w:r w:rsidR="00A15FB8">
        <w:rPr>
          <w:rFonts w:asciiTheme="minorHAnsi" w:hAnsiTheme="minorHAnsi" w:eastAsiaTheme="majorEastAsia" w:cstheme="minorHAnsi"/>
          <w:color w:val="000000" w:themeColor="text1"/>
        </w:rPr>
        <w:t xml:space="preserve">in </w:t>
      </w:r>
      <w:r w:rsidRPr="00A15FB8" w:rsidR="00A15FB8">
        <w:rPr>
          <w:rFonts w:asciiTheme="minorHAnsi" w:hAnsiTheme="minorHAnsi" w:eastAsiaTheme="majorEastAsia" w:cstheme="minorHAnsi"/>
          <w:i/>
          <w:iCs/>
          <w:color w:val="000000" w:themeColor="text1"/>
        </w:rPr>
        <w:t>Life Class</w:t>
      </w:r>
      <w:r w:rsidR="00A15FB8">
        <w:rPr>
          <w:rFonts w:asciiTheme="minorHAnsi" w:hAnsiTheme="minorHAnsi" w:eastAsiaTheme="majorEastAsia" w:cstheme="minorHAnsi"/>
          <w:color w:val="000000" w:themeColor="text1"/>
        </w:rPr>
        <w:t xml:space="preserve"> </w:t>
      </w:r>
      <w:r w:rsidRPr="00B340C1">
        <w:rPr>
          <w:rFonts w:asciiTheme="minorHAnsi" w:hAnsiTheme="minorHAnsi" w:eastAsiaTheme="majorEastAsia" w:cstheme="minorHAnsi"/>
          <w:color w:val="000000" w:themeColor="text1"/>
        </w:rPr>
        <w:t xml:space="preserve">with </w:t>
      </w:r>
      <w:r w:rsidRPr="00B340C1">
        <w:rPr>
          <w:rFonts w:asciiTheme="minorHAnsi" w:hAnsiTheme="minorHAnsi" w:eastAsiaTheme="majorEastAsia" w:cstheme="minorHAnsi"/>
          <w:bCs/>
        </w:rPr>
        <w:t xml:space="preserve">videos </w:t>
      </w:r>
      <w:r w:rsidRPr="00B340C1">
        <w:rPr>
          <w:rFonts w:asciiTheme="minorHAnsi" w:hAnsiTheme="minorHAnsi" w:eastAsiaTheme="majorEastAsia" w:cstheme="minorHAnsi"/>
          <w:color w:val="000000" w:themeColor="text1"/>
        </w:rPr>
        <w:t>enacting his instructions for some of</w:t>
      </w:r>
      <w:r w:rsidR="00E870D0">
        <w:rPr>
          <w:rFonts w:asciiTheme="minorHAnsi" w:hAnsiTheme="minorHAnsi" w:eastAsiaTheme="majorEastAsia" w:cstheme="minorHAnsi"/>
          <w:color w:val="000000" w:themeColor="text1"/>
        </w:rPr>
        <w:t xml:space="preserve"> </w:t>
      </w:r>
      <w:r w:rsidRPr="00B340C1">
        <w:rPr>
          <w:rFonts w:asciiTheme="minorHAnsi" w:hAnsiTheme="minorHAnsi" w:eastAsiaTheme="majorEastAsia" w:cstheme="minorHAnsi"/>
          <w:color w:val="000000" w:themeColor="text1"/>
        </w:rPr>
        <w:t xml:space="preserve">the </w:t>
      </w:r>
      <w:r w:rsidR="00A15FB8">
        <w:rPr>
          <w:rFonts w:asciiTheme="minorHAnsi" w:hAnsiTheme="minorHAnsi" w:eastAsiaTheme="majorEastAsia" w:cstheme="minorHAnsi"/>
          <w:color w:val="000000" w:themeColor="text1"/>
        </w:rPr>
        <w:t>E</w:t>
      </w:r>
      <w:r w:rsidRPr="00B340C1">
        <w:rPr>
          <w:rFonts w:asciiTheme="minorHAnsi" w:hAnsiTheme="minorHAnsi" w:eastAsiaTheme="majorEastAsia" w:cstheme="minorHAnsi"/>
          <w:color w:val="000000" w:themeColor="text1"/>
        </w:rPr>
        <w:t>xercises</w:t>
      </w:r>
      <w:r w:rsidR="003B5250">
        <w:rPr>
          <w:rFonts w:asciiTheme="minorHAnsi" w:hAnsiTheme="minorHAnsi" w:eastAsiaTheme="majorEastAsia" w:cstheme="minorHAnsi"/>
          <w:color w:val="000000" w:themeColor="text1"/>
        </w:rPr>
        <w:t xml:space="preserve">. </w:t>
      </w:r>
      <w:r w:rsidRPr="00B340C1">
        <w:rPr>
          <w:rFonts w:asciiTheme="minorHAnsi" w:hAnsiTheme="minorHAnsi" w:eastAsiaTheme="majorEastAsia" w:cstheme="minorHAnsi"/>
          <w:iCs/>
          <w:color w:val="000000" w:themeColor="text1"/>
        </w:rPr>
        <w:t>My student research assistant at Emory</w:t>
      </w:r>
      <w:r w:rsidR="00FD1031">
        <w:rPr>
          <w:rFonts w:asciiTheme="minorHAnsi" w:hAnsiTheme="minorHAnsi" w:eastAsiaTheme="majorEastAsia" w:cstheme="minorHAnsi"/>
          <w:iCs/>
          <w:color w:val="000000" w:themeColor="text1"/>
        </w:rPr>
        <w:t xml:space="preserve">, </w:t>
      </w:r>
      <w:r w:rsidRPr="00B340C1">
        <w:rPr>
          <w:rFonts w:asciiTheme="minorHAnsi" w:hAnsiTheme="minorHAnsi" w:eastAsiaTheme="majorEastAsia" w:cstheme="minorHAnsi"/>
          <w:iCs/>
          <w:color w:val="000000" w:themeColor="text1"/>
        </w:rPr>
        <w:t>violinist</w:t>
      </w:r>
      <w:r w:rsidR="00FD1031">
        <w:rPr>
          <w:rFonts w:asciiTheme="minorHAnsi" w:hAnsiTheme="minorHAnsi" w:eastAsiaTheme="majorEastAsia" w:cstheme="minorHAnsi"/>
          <w:iCs/>
          <w:color w:val="000000" w:themeColor="text1"/>
        </w:rPr>
        <w:t xml:space="preserve"> </w:t>
      </w:r>
      <w:r w:rsidRPr="00B340C1">
        <w:rPr>
          <w:rFonts w:asciiTheme="minorHAnsi" w:hAnsiTheme="minorHAnsi" w:eastAsiaTheme="majorEastAsia" w:cstheme="minorHAnsi"/>
          <w:iCs/>
          <w:color w:val="000000" w:themeColor="text1"/>
        </w:rPr>
        <w:t>Catherine Mac</w:t>
      </w:r>
      <w:r w:rsidR="00FD1031">
        <w:rPr>
          <w:rFonts w:asciiTheme="minorHAnsi" w:hAnsiTheme="minorHAnsi" w:eastAsiaTheme="majorEastAsia" w:cstheme="minorHAnsi"/>
          <w:iCs/>
          <w:color w:val="000000" w:themeColor="text1"/>
        </w:rPr>
        <w:t>G</w:t>
      </w:r>
      <w:r w:rsidRPr="00B340C1">
        <w:rPr>
          <w:rFonts w:asciiTheme="minorHAnsi" w:hAnsiTheme="minorHAnsi" w:eastAsiaTheme="majorEastAsia" w:cstheme="minorHAnsi"/>
          <w:iCs/>
          <w:color w:val="000000" w:themeColor="text1"/>
        </w:rPr>
        <w:t>regor, performs in the videos while I narrate Menuhin’s instructions.</w:t>
      </w:r>
      <w:r w:rsidR="00FD1031">
        <w:rPr>
          <w:rFonts w:asciiTheme="minorHAnsi" w:hAnsiTheme="minorHAnsi" w:eastAsiaTheme="majorEastAsia" w:cstheme="minorHAnsi"/>
          <w:iCs/>
          <w:color w:val="000000" w:themeColor="text1"/>
        </w:rPr>
        <w:t xml:space="preserve"> </w:t>
      </w:r>
      <w:r w:rsidRPr="003B5250" w:rsidR="003B5250">
        <w:rPr>
          <w:rFonts w:asciiTheme="minorHAnsi" w:hAnsiTheme="minorHAnsi" w:eastAsiaTheme="majorEastAsia" w:cstheme="minorHAnsi"/>
          <w:iCs/>
          <w:color w:val="000000" w:themeColor="text1"/>
        </w:rPr>
        <w:t xml:space="preserve">Catherine’s </w:t>
      </w:r>
      <w:r w:rsidR="00E870D0">
        <w:rPr>
          <w:rFonts w:asciiTheme="minorHAnsi" w:hAnsiTheme="minorHAnsi" w:eastAsiaTheme="majorEastAsia" w:cstheme="minorHAnsi"/>
          <w:iCs/>
          <w:color w:val="000000" w:themeColor="text1"/>
        </w:rPr>
        <w:t xml:space="preserve">relevant </w:t>
      </w:r>
      <w:r w:rsidRPr="003B5250" w:rsidR="003B5250">
        <w:rPr>
          <w:rFonts w:asciiTheme="minorHAnsi" w:hAnsiTheme="minorHAnsi" w:eastAsiaTheme="majorEastAsia" w:cstheme="minorHAnsi"/>
          <w:iCs/>
          <w:color w:val="000000" w:themeColor="text1"/>
        </w:rPr>
        <w:t xml:space="preserve">written comments and interpretation of the exercises are included </w:t>
      </w:r>
      <w:r w:rsidR="00E870D0">
        <w:rPr>
          <w:rFonts w:asciiTheme="minorHAnsi" w:hAnsiTheme="minorHAnsi" w:eastAsiaTheme="majorEastAsia" w:cstheme="minorHAnsi"/>
          <w:iCs/>
          <w:color w:val="000000" w:themeColor="text1"/>
        </w:rPr>
        <w:t xml:space="preserve">below </w:t>
      </w:r>
      <w:r w:rsidR="003B5250">
        <w:rPr>
          <w:rFonts w:asciiTheme="minorHAnsi" w:hAnsiTheme="minorHAnsi" w:eastAsiaTheme="majorEastAsia" w:cstheme="minorHAnsi"/>
          <w:iCs/>
          <w:color w:val="000000" w:themeColor="text1"/>
        </w:rPr>
        <w:t>the</w:t>
      </w:r>
      <w:r w:rsidRPr="003B5250" w:rsidR="003B5250">
        <w:rPr>
          <w:rFonts w:asciiTheme="minorHAnsi" w:hAnsiTheme="minorHAnsi" w:eastAsiaTheme="majorEastAsia" w:cstheme="minorHAnsi"/>
          <w:iCs/>
          <w:color w:val="000000" w:themeColor="text1"/>
        </w:rPr>
        <w:t xml:space="preserve"> video links.</w:t>
      </w:r>
    </w:p>
    <w:p w:rsidR="002739B8" w:rsidP="00AD7364" w:rsidRDefault="002E34D7" w14:paraId="79C7E5D7" w14:textId="445C3DBE">
      <w:pPr>
        <w:spacing w:line="480" w:lineRule="auto"/>
        <w:ind w:firstLine="720"/>
        <w:rPr>
          <w:rFonts w:asciiTheme="minorHAnsi" w:hAnsiTheme="minorHAnsi" w:eastAsiaTheme="majorEastAsia" w:cstheme="minorHAnsi"/>
        </w:rPr>
      </w:pPr>
      <w:r w:rsidRPr="00B340C1">
        <w:rPr>
          <w:rFonts w:asciiTheme="minorHAnsi" w:hAnsiTheme="minorHAnsi" w:eastAsiaTheme="majorEastAsia" w:cstheme="minorHAnsi"/>
          <w:bCs/>
          <w:color w:val="000000" w:themeColor="text1"/>
        </w:rPr>
        <w:t xml:space="preserve">Beginning </w:t>
      </w:r>
      <w:r w:rsidRPr="00B340C1">
        <w:rPr>
          <w:rFonts w:asciiTheme="minorHAnsi" w:hAnsiTheme="minorHAnsi" w:eastAsiaTheme="majorEastAsia" w:cstheme="minorHAnsi"/>
        </w:rPr>
        <w:t>with characteristic honesty and humility in the</w:t>
      </w:r>
      <w:r w:rsidR="000E03DC">
        <w:rPr>
          <w:rFonts w:asciiTheme="minorHAnsi" w:hAnsiTheme="minorHAnsi" w:eastAsiaTheme="majorEastAsia" w:cstheme="minorHAnsi"/>
        </w:rPr>
        <w:t xml:space="preserve"> introductory first chapter</w:t>
      </w:r>
      <w:r w:rsidRPr="00B340C1">
        <w:rPr>
          <w:rFonts w:asciiTheme="minorHAnsi" w:hAnsiTheme="minorHAnsi" w:eastAsiaTheme="majorEastAsia" w:cstheme="minorHAnsi"/>
        </w:rPr>
        <w:t xml:space="preserve">, Menuhin lets the reader know his work is not intended to be a strict method, but rather to share his knowledge. He only wishes “to set down experiences and exercises as they have </w:t>
      </w:r>
      <w:r w:rsidRPr="00B340C1">
        <w:rPr>
          <w:rFonts w:asciiTheme="minorHAnsi" w:hAnsiTheme="minorHAnsi" w:eastAsiaTheme="majorEastAsia" w:cstheme="minorHAnsi"/>
        </w:rPr>
        <w:lastRenderedPageBreak/>
        <w:t>crucially affected the only violinist I feel I can comment on with any authority – myself.”</w:t>
      </w:r>
      <w:r w:rsidR="00106E92">
        <w:rPr>
          <w:rStyle w:val="FootnoteReference"/>
          <w:rFonts w:asciiTheme="minorHAnsi" w:hAnsiTheme="minorHAnsi" w:eastAsiaTheme="majorEastAsia" w:cstheme="minorHAnsi"/>
        </w:rPr>
        <w:footnoteReference w:id="45"/>
      </w:r>
      <w:r w:rsidRPr="00B340C1">
        <w:rPr>
          <w:rFonts w:asciiTheme="minorHAnsi" w:hAnsiTheme="minorHAnsi" w:eastAsiaTheme="majorEastAsia" w:cstheme="minorHAnsi"/>
        </w:rPr>
        <w:t xml:space="preserve"> Yogic concepts and philosophy jump off the page as Menuhin describes his approach to violin playing  – words and phrases such as “equilibrium;” the “body move moving in harmony” (union); “continuous refinement;” “search for enlightenment and harmony;” and how the mind must “continuously engage in routine checking to improve awareness” (</w:t>
      </w:r>
      <w:proofErr w:type="spellStart"/>
      <w:r w:rsidRPr="00B340C1">
        <w:rPr>
          <w:rFonts w:asciiTheme="minorHAnsi" w:hAnsiTheme="minorHAnsi" w:eastAsiaTheme="majorEastAsia" w:cstheme="minorHAnsi"/>
          <w:i/>
          <w:iCs/>
        </w:rPr>
        <w:t>svadhyaya</w:t>
      </w:r>
      <w:proofErr w:type="spellEnd"/>
      <w:r w:rsidRPr="00B340C1">
        <w:rPr>
          <w:rFonts w:asciiTheme="minorHAnsi" w:hAnsiTheme="minorHAnsi" w:eastAsiaTheme="majorEastAsia" w:cstheme="minorHAnsi"/>
        </w:rPr>
        <w:t>).</w:t>
      </w:r>
      <w:r w:rsidR="00684CEB">
        <w:rPr>
          <w:rFonts w:asciiTheme="minorHAnsi" w:hAnsiTheme="minorHAnsi" w:eastAsiaTheme="majorEastAsia" w:cstheme="minorHAnsi"/>
        </w:rPr>
        <w:t xml:space="preserve"> L</w:t>
      </w:r>
      <w:r w:rsidRPr="00B340C1" w:rsidR="00684CEB">
        <w:rPr>
          <w:rFonts w:asciiTheme="minorHAnsi" w:hAnsiTheme="minorHAnsi" w:eastAsiaTheme="majorEastAsia" w:cstheme="minorHAnsi"/>
        </w:rPr>
        <w:t xml:space="preserve">ike </w:t>
      </w:r>
      <w:r w:rsidR="00684CEB">
        <w:rPr>
          <w:rFonts w:asciiTheme="minorHAnsi" w:hAnsiTheme="minorHAnsi" w:eastAsiaTheme="majorEastAsia" w:cstheme="minorHAnsi"/>
        </w:rPr>
        <w:t xml:space="preserve">acquiring </w:t>
      </w:r>
      <w:r w:rsidRPr="00B340C1" w:rsidR="00684CEB">
        <w:rPr>
          <w:rFonts w:asciiTheme="minorHAnsi" w:hAnsiTheme="minorHAnsi" w:eastAsiaTheme="majorEastAsia" w:cstheme="minorHAnsi"/>
        </w:rPr>
        <w:t xml:space="preserve">a </w:t>
      </w:r>
      <w:r w:rsidRPr="00B340C1" w:rsidR="00684CEB">
        <w:rPr>
          <w:rFonts w:asciiTheme="minorHAnsi" w:hAnsiTheme="minorHAnsi" w:eastAsiaTheme="majorEastAsia" w:cstheme="minorHAnsi"/>
          <w:i/>
          <w:iCs/>
        </w:rPr>
        <w:t>siddhi</w:t>
      </w:r>
      <w:r w:rsidR="00684CEB">
        <w:rPr>
          <w:rFonts w:asciiTheme="minorHAnsi" w:hAnsiTheme="minorHAnsi" w:eastAsiaTheme="majorEastAsia" w:cstheme="minorHAnsi"/>
        </w:rPr>
        <w:t xml:space="preserve"> (</w:t>
      </w:r>
      <w:r w:rsidRPr="00B340C1" w:rsidR="00684CEB">
        <w:rPr>
          <w:rFonts w:asciiTheme="minorHAnsi" w:hAnsiTheme="minorHAnsi" w:eastAsiaTheme="majorEastAsia" w:cstheme="minorHAnsi"/>
        </w:rPr>
        <w:t>yogic power)</w:t>
      </w:r>
      <w:r w:rsidR="00684CEB">
        <w:rPr>
          <w:rFonts w:asciiTheme="minorHAnsi" w:hAnsiTheme="minorHAnsi" w:eastAsiaTheme="majorEastAsia" w:cstheme="minorHAnsi"/>
        </w:rPr>
        <w:t xml:space="preserve"> upon discovering</w:t>
      </w:r>
      <w:r w:rsidRPr="00B340C1">
        <w:rPr>
          <w:rFonts w:asciiTheme="minorHAnsi" w:hAnsiTheme="minorHAnsi" w:eastAsiaTheme="majorEastAsia" w:cstheme="minorHAnsi"/>
        </w:rPr>
        <w:t xml:space="preserve"> they are on the right path of heightened awareness and sensitivity, </w:t>
      </w:r>
      <w:r w:rsidR="00684CEB">
        <w:rPr>
          <w:rFonts w:asciiTheme="minorHAnsi" w:hAnsiTheme="minorHAnsi" w:eastAsiaTheme="majorEastAsia" w:cstheme="minorHAnsi"/>
        </w:rPr>
        <w:t>violinist</w:t>
      </w:r>
      <w:r w:rsidR="00245151">
        <w:rPr>
          <w:rFonts w:asciiTheme="minorHAnsi" w:hAnsiTheme="minorHAnsi" w:eastAsiaTheme="majorEastAsia" w:cstheme="minorHAnsi"/>
        </w:rPr>
        <w:t>s</w:t>
      </w:r>
      <w:r w:rsidRPr="00B340C1">
        <w:rPr>
          <w:rFonts w:asciiTheme="minorHAnsi" w:hAnsiTheme="minorHAnsi" w:eastAsiaTheme="majorEastAsia" w:cstheme="minorHAnsi"/>
        </w:rPr>
        <w:t xml:space="preserve"> will find “greater joy, greater elation, greater abandonment, [and] greater freedom….The effects will be felt in the musician and…also in the music, for the music will become </w:t>
      </w:r>
      <w:r w:rsidRPr="00B340C1">
        <w:rPr>
          <w:rFonts w:asciiTheme="minorHAnsi" w:hAnsiTheme="minorHAnsi" w:eastAsiaTheme="majorEastAsia" w:cstheme="minorHAnsi"/>
          <w:bCs/>
        </w:rPr>
        <w:t>a carrier of the musician’s own inner harmony. As he or she improves, so the music’s compelling, convincing, persuasive powers will increase in the same proportion</w:t>
      </w:r>
      <w:r w:rsidR="00684CEB">
        <w:rPr>
          <w:rFonts w:asciiTheme="minorHAnsi" w:hAnsiTheme="minorHAnsi" w:eastAsiaTheme="majorEastAsia" w:cstheme="minorHAnsi"/>
          <w:bCs/>
        </w:rPr>
        <w:t>.</w:t>
      </w:r>
      <w:r w:rsidRPr="00B340C1">
        <w:rPr>
          <w:rFonts w:asciiTheme="minorHAnsi" w:hAnsiTheme="minorHAnsi" w:eastAsiaTheme="majorEastAsia" w:cstheme="minorHAnsi"/>
          <w:bCs/>
        </w:rPr>
        <w:t>”</w:t>
      </w:r>
      <w:r w:rsidR="00106E92">
        <w:rPr>
          <w:rStyle w:val="FootnoteReference"/>
          <w:rFonts w:asciiTheme="minorHAnsi" w:hAnsiTheme="minorHAnsi" w:eastAsiaTheme="majorEastAsia" w:cstheme="minorHAnsi"/>
          <w:bCs/>
        </w:rPr>
        <w:footnoteReference w:id="46"/>
      </w:r>
      <w:r w:rsidRPr="00B340C1">
        <w:rPr>
          <w:rFonts w:asciiTheme="minorHAnsi" w:hAnsiTheme="minorHAnsi" w:eastAsiaTheme="majorEastAsia" w:cstheme="minorHAnsi"/>
          <w:b/>
        </w:rPr>
        <w:t xml:space="preserve"> </w:t>
      </w:r>
      <w:r w:rsidR="00684CEB">
        <w:rPr>
          <w:rFonts w:asciiTheme="minorHAnsi" w:hAnsiTheme="minorHAnsi" w:eastAsiaTheme="majorEastAsia" w:cstheme="minorHAnsi"/>
        </w:rPr>
        <w:t xml:space="preserve">As in </w:t>
      </w:r>
      <w:r w:rsidRPr="00B340C1" w:rsidR="00684CEB">
        <w:rPr>
          <w:rFonts w:asciiTheme="minorHAnsi" w:hAnsiTheme="minorHAnsi" w:eastAsiaTheme="majorEastAsia" w:cstheme="minorHAnsi"/>
          <w:i/>
          <w:iCs/>
          <w:color w:val="000000" w:themeColor="text1"/>
        </w:rPr>
        <w:t>Violin: Six Lessons</w:t>
      </w:r>
      <w:r w:rsidR="00684CEB">
        <w:rPr>
          <w:rFonts w:asciiTheme="minorHAnsi" w:hAnsiTheme="minorHAnsi" w:eastAsiaTheme="majorEastAsia" w:cstheme="minorHAnsi"/>
        </w:rPr>
        <w:t xml:space="preserve">, Menuhin includes </w:t>
      </w:r>
      <w:r w:rsidRPr="00B340C1" w:rsidR="00684CEB">
        <w:rPr>
          <w:rFonts w:asciiTheme="minorHAnsi" w:hAnsiTheme="minorHAnsi" w:eastAsiaTheme="majorEastAsia" w:cstheme="minorHAnsi"/>
        </w:rPr>
        <w:t>yoga-based preparatory activities</w:t>
      </w:r>
      <w:r w:rsidR="00684CEB">
        <w:rPr>
          <w:rFonts w:asciiTheme="minorHAnsi" w:hAnsiTheme="minorHAnsi" w:eastAsiaTheme="majorEastAsia" w:cstheme="minorHAnsi"/>
        </w:rPr>
        <w:t xml:space="preserve"> </w:t>
      </w:r>
      <w:r w:rsidR="000E03DC">
        <w:rPr>
          <w:rFonts w:asciiTheme="minorHAnsi" w:hAnsiTheme="minorHAnsi" w:eastAsiaTheme="majorEastAsia" w:cstheme="minorHAnsi"/>
        </w:rPr>
        <w:t>at the end of the Introduction in</w:t>
      </w:r>
      <w:r w:rsidR="002826B9">
        <w:rPr>
          <w:rFonts w:asciiTheme="minorHAnsi" w:hAnsiTheme="minorHAnsi" w:eastAsiaTheme="majorEastAsia" w:cstheme="minorHAnsi"/>
        </w:rPr>
        <w:t xml:space="preserve"> </w:t>
      </w:r>
      <w:r w:rsidRPr="00B340C1" w:rsidR="002C4C8F">
        <w:rPr>
          <w:rFonts w:asciiTheme="minorHAnsi" w:hAnsiTheme="minorHAnsi" w:eastAsiaTheme="majorEastAsia" w:cstheme="minorHAnsi"/>
        </w:rPr>
        <w:t>Exercises</w:t>
      </w:r>
      <w:r w:rsidRPr="00B340C1">
        <w:rPr>
          <w:rFonts w:asciiTheme="minorHAnsi" w:hAnsiTheme="minorHAnsi" w:eastAsiaTheme="majorEastAsia" w:cstheme="minorHAnsi"/>
        </w:rPr>
        <w:t xml:space="preserve"> 1</w:t>
      </w:r>
      <w:r w:rsidR="00684CEB">
        <w:rPr>
          <w:rFonts w:asciiTheme="minorHAnsi" w:hAnsiTheme="minorHAnsi" w:eastAsiaTheme="majorEastAsia" w:cstheme="minorHAnsi"/>
        </w:rPr>
        <w:t xml:space="preserve">, </w:t>
      </w:r>
      <w:r w:rsidRPr="00B340C1">
        <w:rPr>
          <w:rFonts w:asciiTheme="minorHAnsi" w:hAnsiTheme="minorHAnsi" w:eastAsiaTheme="majorEastAsia" w:cstheme="minorHAnsi"/>
        </w:rPr>
        <w:t xml:space="preserve">including </w:t>
      </w:r>
      <w:r w:rsidR="00684CEB">
        <w:rPr>
          <w:rFonts w:asciiTheme="minorHAnsi" w:hAnsiTheme="minorHAnsi" w:eastAsiaTheme="majorEastAsia" w:cstheme="minorHAnsi"/>
        </w:rPr>
        <w:t xml:space="preserve">special </w:t>
      </w:r>
      <w:r w:rsidRPr="00B340C1">
        <w:rPr>
          <w:rFonts w:asciiTheme="minorHAnsi" w:hAnsiTheme="minorHAnsi" w:eastAsiaTheme="majorEastAsia" w:cstheme="minorHAnsi"/>
        </w:rPr>
        <w:t>attention to the feet and toes, stretching, and breathing.</w:t>
      </w:r>
      <w:r w:rsidR="002826B9">
        <w:rPr>
          <w:rFonts w:asciiTheme="minorHAnsi" w:hAnsiTheme="minorHAnsi" w:eastAsiaTheme="majorEastAsia" w:cstheme="minorHAnsi"/>
        </w:rPr>
        <w:t xml:space="preserve"> </w:t>
      </w:r>
    </w:p>
    <w:p w:rsidRPr="002826B9" w:rsidR="00B75C08" w:rsidP="008A4ED4" w:rsidRDefault="00B75C08" w14:paraId="30AF3DFC" w14:textId="794359DB">
      <w:pPr>
        <w:spacing w:line="480" w:lineRule="auto"/>
        <w:ind w:firstLine="720"/>
        <w:rPr>
          <w:rFonts w:asciiTheme="minorHAnsi" w:hAnsiTheme="minorHAnsi" w:eastAsiaTheme="majorEastAsia" w:cstheme="minorHAnsi"/>
        </w:rPr>
      </w:pPr>
      <w:r w:rsidRPr="00B340C1">
        <w:rPr>
          <w:rFonts w:asciiTheme="minorHAnsi" w:hAnsiTheme="minorHAnsi" w:eastAsiaTheme="majorEastAsia" w:cstheme="minorHAnsi"/>
          <w:bCs/>
          <w:color w:val="000000" w:themeColor="text1"/>
        </w:rPr>
        <w:t xml:space="preserve">Menuhin </w:t>
      </w:r>
      <w:r>
        <w:rPr>
          <w:rFonts w:asciiTheme="minorHAnsi" w:hAnsiTheme="minorHAnsi" w:eastAsiaTheme="majorEastAsia" w:cstheme="minorHAnsi"/>
        </w:rPr>
        <w:t>refers to yoga concepts as he reflects on</w:t>
      </w:r>
      <w:r w:rsidRPr="00B340C1">
        <w:rPr>
          <w:rFonts w:asciiTheme="minorHAnsi" w:hAnsiTheme="minorHAnsi" w:eastAsiaTheme="majorEastAsia" w:cstheme="minorHAnsi"/>
        </w:rPr>
        <w:t xml:space="preserve"> his busy life as a musician on the road for over fifty years</w:t>
      </w:r>
      <w:r w:rsidRPr="00B340C1">
        <w:rPr>
          <w:rFonts w:asciiTheme="minorHAnsi" w:hAnsiTheme="minorHAnsi" w:eastAsiaTheme="majorEastAsia" w:cstheme="minorHAnsi"/>
          <w:bCs/>
          <w:color w:val="000000" w:themeColor="text1"/>
        </w:rPr>
        <w:t xml:space="preserve"> </w:t>
      </w:r>
      <w:r>
        <w:rPr>
          <w:rFonts w:asciiTheme="minorHAnsi" w:hAnsiTheme="minorHAnsi" w:eastAsiaTheme="majorEastAsia" w:cstheme="minorHAnsi"/>
          <w:bCs/>
          <w:color w:val="000000" w:themeColor="text1"/>
        </w:rPr>
        <w:t>i</w:t>
      </w:r>
      <w:r w:rsidRPr="00B340C1">
        <w:rPr>
          <w:rFonts w:asciiTheme="minorHAnsi" w:hAnsiTheme="minorHAnsi" w:eastAsiaTheme="majorEastAsia" w:cstheme="minorHAnsi"/>
          <w:bCs/>
          <w:color w:val="000000" w:themeColor="text1"/>
        </w:rPr>
        <w:t xml:space="preserve">n </w:t>
      </w:r>
      <w:r w:rsidRPr="00B340C1" w:rsidR="002E34D7">
        <w:rPr>
          <w:rFonts w:asciiTheme="minorHAnsi" w:hAnsiTheme="minorHAnsi" w:eastAsiaTheme="majorEastAsia" w:cstheme="minorHAnsi"/>
          <w:bCs/>
          <w:color w:val="000000" w:themeColor="text1"/>
        </w:rPr>
        <w:t>the second chapter,</w:t>
      </w:r>
      <w:r w:rsidRPr="00B340C1" w:rsidR="00CA2764">
        <w:rPr>
          <w:rFonts w:asciiTheme="minorHAnsi" w:hAnsiTheme="minorHAnsi" w:eastAsiaTheme="majorEastAsia" w:cstheme="minorHAnsi"/>
          <w:bCs/>
          <w:color w:val="000000" w:themeColor="text1"/>
        </w:rPr>
        <w:t xml:space="preserve"> </w:t>
      </w:r>
      <w:r w:rsidRPr="00B340C1" w:rsidR="002E34D7">
        <w:rPr>
          <w:rFonts w:asciiTheme="minorHAnsi" w:hAnsiTheme="minorHAnsi" w:eastAsiaTheme="majorEastAsia" w:cstheme="minorHAnsi"/>
          <w:bCs/>
          <w:color w:val="000000" w:themeColor="text1"/>
        </w:rPr>
        <w:t>“</w:t>
      </w:r>
      <w:r w:rsidRPr="00B340C1" w:rsidR="00A01277">
        <w:rPr>
          <w:rFonts w:asciiTheme="minorHAnsi" w:hAnsiTheme="minorHAnsi" w:eastAsiaTheme="majorEastAsia" w:cstheme="minorHAnsi"/>
          <w:bCs/>
          <w:color w:val="000000" w:themeColor="text1"/>
        </w:rPr>
        <w:t>On Tour</w:t>
      </w:r>
      <w:r>
        <w:rPr>
          <w:rFonts w:asciiTheme="minorHAnsi" w:hAnsiTheme="minorHAnsi" w:eastAsiaTheme="majorEastAsia" w:cstheme="minorHAnsi"/>
          <w:bCs/>
          <w:color w:val="000000" w:themeColor="text1"/>
        </w:rPr>
        <w:t>.</w:t>
      </w:r>
      <w:r w:rsidRPr="00B340C1" w:rsidR="002E34D7">
        <w:rPr>
          <w:rFonts w:asciiTheme="minorHAnsi" w:hAnsiTheme="minorHAnsi" w:eastAsiaTheme="majorEastAsia" w:cstheme="minorHAnsi"/>
          <w:bCs/>
          <w:color w:val="000000" w:themeColor="text1"/>
        </w:rPr>
        <w:t>”</w:t>
      </w:r>
      <w:r>
        <w:rPr>
          <w:rFonts w:asciiTheme="minorHAnsi" w:hAnsiTheme="minorHAnsi" w:eastAsiaTheme="majorEastAsia" w:cstheme="minorHAnsi"/>
        </w:rPr>
        <w:t xml:space="preserve"> He </w:t>
      </w:r>
      <w:r w:rsidRPr="00B340C1" w:rsidR="00A01277">
        <w:rPr>
          <w:rFonts w:asciiTheme="minorHAnsi" w:hAnsiTheme="minorHAnsi" w:eastAsiaTheme="majorEastAsia" w:cstheme="minorHAnsi"/>
        </w:rPr>
        <w:t>relishe</w:t>
      </w:r>
      <w:r w:rsidR="000E03DC">
        <w:rPr>
          <w:rFonts w:asciiTheme="minorHAnsi" w:hAnsiTheme="minorHAnsi" w:eastAsiaTheme="majorEastAsia" w:cstheme="minorHAnsi"/>
        </w:rPr>
        <w:t>d</w:t>
      </w:r>
      <w:r w:rsidRPr="00B340C1" w:rsidR="00A01277">
        <w:rPr>
          <w:rFonts w:asciiTheme="minorHAnsi" w:hAnsiTheme="minorHAnsi" w:eastAsiaTheme="majorEastAsia" w:cstheme="minorHAnsi"/>
        </w:rPr>
        <w:t xml:space="preserve"> the solitude of being “incarcerated” in hotel room</w:t>
      </w:r>
      <w:r w:rsidR="000E03DC">
        <w:rPr>
          <w:rFonts w:asciiTheme="minorHAnsi" w:hAnsiTheme="minorHAnsi" w:eastAsiaTheme="majorEastAsia" w:cstheme="minorHAnsi"/>
        </w:rPr>
        <w:t>s</w:t>
      </w:r>
      <w:r w:rsidRPr="00B340C1" w:rsidR="00A01277">
        <w:rPr>
          <w:rFonts w:asciiTheme="minorHAnsi" w:hAnsiTheme="minorHAnsi" w:eastAsiaTheme="majorEastAsia" w:cstheme="minorHAnsi"/>
        </w:rPr>
        <w:t xml:space="preserve">, where he </w:t>
      </w:r>
      <w:r w:rsidR="000E03DC">
        <w:rPr>
          <w:rFonts w:asciiTheme="minorHAnsi" w:hAnsiTheme="minorHAnsi" w:eastAsiaTheme="majorEastAsia" w:cstheme="minorHAnsi"/>
        </w:rPr>
        <w:t xml:space="preserve">could be </w:t>
      </w:r>
      <w:r w:rsidRPr="00B340C1" w:rsidR="000E6727">
        <w:rPr>
          <w:rFonts w:asciiTheme="minorHAnsi" w:hAnsiTheme="minorHAnsi" w:eastAsiaTheme="majorEastAsia" w:cstheme="minorHAnsi"/>
        </w:rPr>
        <w:t>free of the “tyranny of time” and able to deeply concentrate (</w:t>
      </w:r>
      <w:r w:rsidRPr="00B340C1" w:rsidR="000E6727">
        <w:rPr>
          <w:rFonts w:asciiTheme="minorHAnsi" w:hAnsiTheme="minorHAnsi" w:eastAsiaTheme="majorEastAsia" w:cstheme="minorHAnsi"/>
          <w:i/>
          <w:iCs/>
        </w:rPr>
        <w:t>dharana</w:t>
      </w:r>
      <w:r w:rsidRPr="00B340C1" w:rsidR="000E6727">
        <w:rPr>
          <w:rFonts w:asciiTheme="minorHAnsi" w:hAnsiTheme="minorHAnsi" w:eastAsiaTheme="majorEastAsia" w:cstheme="minorHAnsi"/>
        </w:rPr>
        <w:t xml:space="preserve">) and </w:t>
      </w:r>
      <w:r w:rsidRPr="00B340C1" w:rsidR="00A01277">
        <w:rPr>
          <w:rFonts w:asciiTheme="minorHAnsi" w:hAnsiTheme="minorHAnsi" w:eastAsiaTheme="majorEastAsia" w:cstheme="minorHAnsi"/>
        </w:rPr>
        <w:t>find</w:t>
      </w:r>
      <w:r w:rsidRPr="00B340C1" w:rsidR="000E6727">
        <w:rPr>
          <w:rFonts w:asciiTheme="minorHAnsi" w:hAnsiTheme="minorHAnsi" w:eastAsiaTheme="majorEastAsia" w:cstheme="minorHAnsi"/>
        </w:rPr>
        <w:t xml:space="preserve"> </w:t>
      </w:r>
      <w:r w:rsidRPr="00B340C1" w:rsidR="00A01277">
        <w:rPr>
          <w:rFonts w:asciiTheme="minorHAnsi" w:hAnsiTheme="minorHAnsi" w:eastAsiaTheme="majorEastAsia" w:cstheme="minorHAnsi"/>
        </w:rPr>
        <w:t>total absorption (</w:t>
      </w:r>
      <w:r w:rsidRPr="00B340C1" w:rsidR="000E6727">
        <w:rPr>
          <w:rFonts w:asciiTheme="minorHAnsi" w:hAnsiTheme="minorHAnsi" w:eastAsiaTheme="majorEastAsia" w:cstheme="minorHAnsi"/>
          <w:i/>
          <w:iCs/>
        </w:rPr>
        <w:t>s</w:t>
      </w:r>
      <w:r w:rsidRPr="00B340C1" w:rsidR="00A01277">
        <w:rPr>
          <w:rFonts w:asciiTheme="minorHAnsi" w:hAnsiTheme="minorHAnsi" w:eastAsiaTheme="majorEastAsia" w:cstheme="minorHAnsi"/>
          <w:i/>
          <w:iCs/>
        </w:rPr>
        <w:t>amadhi</w:t>
      </w:r>
      <w:r w:rsidRPr="00B340C1" w:rsidR="00A01277">
        <w:rPr>
          <w:rFonts w:asciiTheme="minorHAnsi" w:hAnsiTheme="minorHAnsi" w:eastAsiaTheme="majorEastAsia" w:cstheme="minorHAnsi"/>
        </w:rPr>
        <w:t xml:space="preserve">) in </w:t>
      </w:r>
      <w:r w:rsidRPr="00B340C1" w:rsidR="000E6727">
        <w:rPr>
          <w:rFonts w:asciiTheme="minorHAnsi" w:hAnsiTheme="minorHAnsi" w:eastAsiaTheme="majorEastAsia" w:cstheme="minorHAnsi"/>
        </w:rPr>
        <w:t>preparing for concerts.</w:t>
      </w:r>
      <w:r w:rsidR="00106E92">
        <w:rPr>
          <w:rStyle w:val="FootnoteReference"/>
          <w:rFonts w:asciiTheme="minorHAnsi" w:hAnsiTheme="minorHAnsi" w:eastAsiaTheme="majorEastAsia" w:cstheme="minorHAnsi"/>
        </w:rPr>
        <w:footnoteReference w:id="47"/>
      </w:r>
      <w:r w:rsidRPr="00B340C1" w:rsidR="000E6727">
        <w:rPr>
          <w:rFonts w:asciiTheme="minorHAnsi" w:hAnsiTheme="minorHAnsi" w:eastAsiaTheme="majorEastAsia" w:cstheme="minorHAnsi"/>
        </w:rPr>
        <w:t xml:space="preserve"> </w:t>
      </w:r>
      <w:r w:rsidR="00AD7364">
        <w:rPr>
          <w:rFonts w:asciiTheme="minorHAnsi" w:hAnsiTheme="minorHAnsi" w:eastAsiaTheme="majorEastAsia" w:cstheme="minorHAnsi"/>
        </w:rPr>
        <w:t xml:space="preserve">Ever </w:t>
      </w:r>
      <w:r w:rsidRPr="00B340C1" w:rsidR="000E6727">
        <w:rPr>
          <w:rFonts w:asciiTheme="minorHAnsi" w:hAnsiTheme="minorHAnsi" w:eastAsiaTheme="majorEastAsia" w:cstheme="minorHAnsi"/>
        </w:rPr>
        <w:t xml:space="preserve">mindful of what he put into his body, </w:t>
      </w:r>
      <w:r w:rsidR="00AD7364">
        <w:rPr>
          <w:rFonts w:asciiTheme="minorHAnsi" w:hAnsiTheme="minorHAnsi" w:eastAsiaTheme="majorEastAsia" w:cstheme="minorHAnsi"/>
        </w:rPr>
        <w:t xml:space="preserve">Menuhin again stressed the importance of maintaining </w:t>
      </w:r>
      <w:r w:rsidRPr="00B340C1" w:rsidR="000E6727">
        <w:rPr>
          <w:rFonts w:asciiTheme="minorHAnsi" w:hAnsiTheme="minorHAnsi" w:eastAsiaTheme="majorEastAsia" w:cstheme="minorHAnsi"/>
        </w:rPr>
        <w:t xml:space="preserve">a </w:t>
      </w:r>
      <w:r w:rsidRPr="00B340C1" w:rsidR="00A01277">
        <w:rPr>
          <w:rFonts w:asciiTheme="minorHAnsi" w:hAnsiTheme="minorHAnsi" w:eastAsiaTheme="majorEastAsia" w:cstheme="minorHAnsi"/>
        </w:rPr>
        <w:t>clean diet</w:t>
      </w:r>
      <w:r w:rsidRPr="00B340C1" w:rsidR="000E6727">
        <w:rPr>
          <w:rFonts w:asciiTheme="minorHAnsi" w:hAnsiTheme="minorHAnsi" w:eastAsiaTheme="majorEastAsia" w:cstheme="minorHAnsi"/>
        </w:rPr>
        <w:t xml:space="preserve"> free of sugar, </w:t>
      </w:r>
      <w:r w:rsidRPr="00B340C1" w:rsidR="002623A2">
        <w:rPr>
          <w:rFonts w:asciiTheme="minorHAnsi" w:hAnsiTheme="minorHAnsi" w:eastAsiaTheme="majorEastAsia" w:cstheme="minorHAnsi"/>
        </w:rPr>
        <w:t>alcohol, white bread</w:t>
      </w:r>
      <w:r w:rsidRPr="00B340C1" w:rsidR="00A01277">
        <w:rPr>
          <w:rFonts w:asciiTheme="minorHAnsi" w:hAnsiTheme="minorHAnsi" w:eastAsiaTheme="majorEastAsia" w:cstheme="minorHAnsi"/>
        </w:rPr>
        <w:t>,</w:t>
      </w:r>
      <w:r w:rsidRPr="00B340C1" w:rsidR="002623A2">
        <w:rPr>
          <w:rFonts w:asciiTheme="minorHAnsi" w:hAnsiTheme="minorHAnsi" w:eastAsiaTheme="majorEastAsia" w:cstheme="minorHAnsi"/>
        </w:rPr>
        <w:t xml:space="preserve"> and desserts. </w:t>
      </w:r>
      <w:r w:rsidRPr="00B340C1" w:rsidR="00A01277">
        <w:rPr>
          <w:rFonts w:asciiTheme="minorHAnsi" w:hAnsiTheme="minorHAnsi" w:eastAsiaTheme="majorEastAsia" w:cstheme="minorHAnsi"/>
        </w:rPr>
        <w:t xml:space="preserve"> “A Violinist’s </w:t>
      </w:r>
      <w:r w:rsidRPr="00B340C1" w:rsidR="00A01277">
        <w:rPr>
          <w:rFonts w:asciiTheme="minorHAnsi" w:hAnsiTheme="minorHAnsi" w:eastAsiaTheme="majorEastAsia" w:cstheme="minorHAnsi"/>
        </w:rPr>
        <w:lastRenderedPageBreak/>
        <w:t xml:space="preserve">Shopping List” </w:t>
      </w:r>
      <w:r w:rsidRPr="00B340C1" w:rsidR="002623A2">
        <w:rPr>
          <w:rFonts w:asciiTheme="minorHAnsi" w:hAnsiTheme="minorHAnsi" w:eastAsiaTheme="majorEastAsia" w:cstheme="minorHAnsi"/>
        </w:rPr>
        <w:t xml:space="preserve">includes foods and other items like herbal teas and bath </w:t>
      </w:r>
      <w:r w:rsidRPr="00B340C1" w:rsidR="00CA2764">
        <w:rPr>
          <w:rFonts w:asciiTheme="minorHAnsi" w:hAnsiTheme="minorHAnsi" w:eastAsiaTheme="majorEastAsia" w:cstheme="minorHAnsi"/>
          <w:color w:val="000000" w:themeColor="text1"/>
        </w:rPr>
        <w:t>essences</w:t>
      </w:r>
      <w:r w:rsidRPr="00B340C1" w:rsidR="002623A2">
        <w:rPr>
          <w:rFonts w:asciiTheme="minorHAnsi" w:hAnsiTheme="minorHAnsi" w:eastAsiaTheme="majorEastAsia" w:cstheme="minorHAnsi"/>
          <w:color w:val="000000" w:themeColor="text1"/>
        </w:rPr>
        <w:t xml:space="preserve"> he considered vital while on tour.</w:t>
      </w:r>
      <w:r w:rsidR="00106E92">
        <w:rPr>
          <w:rStyle w:val="FootnoteReference"/>
          <w:rFonts w:asciiTheme="minorHAnsi" w:hAnsiTheme="minorHAnsi" w:eastAsiaTheme="majorEastAsia" w:cstheme="minorHAnsi"/>
          <w:color w:val="000000" w:themeColor="text1"/>
        </w:rPr>
        <w:footnoteReference w:id="48"/>
      </w:r>
      <w:r w:rsidRPr="00B340C1" w:rsidR="002623A2">
        <w:rPr>
          <w:rFonts w:asciiTheme="minorHAnsi" w:hAnsiTheme="minorHAnsi" w:eastAsiaTheme="majorEastAsia" w:cstheme="minorHAnsi"/>
          <w:color w:val="000000" w:themeColor="text1"/>
        </w:rPr>
        <w:t xml:space="preserve"> </w:t>
      </w:r>
    </w:p>
    <w:p w:rsidR="00A01277" w:rsidP="00B75C08" w:rsidRDefault="00BC6542" w14:paraId="50F8B0FF" w14:textId="01E7A2BC">
      <w:pPr>
        <w:spacing w:line="480" w:lineRule="auto"/>
        <w:ind w:firstLine="720"/>
        <w:rPr>
          <w:rFonts w:asciiTheme="minorHAnsi" w:hAnsiTheme="minorHAnsi" w:eastAsiaTheme="majorEastAsia" w:cstheme="minorHAnsi"/>
          <w:color w:val="000000" w:themeColor="text1"/>
        </w:rPr>
      </w:pPr>
      <w:r>
        <w:rPr>
          <w:rFonts w:asciiTheme="minorHAnsi" w:hAnsiTheme="minorHAnsi" w:eastAsiaTheme="majorEastAsia" w:cstheme="minorHAnsi"/>
          <w:color w:val="000000" w:themeColor="text1"/>
        </w:rPr>
        <w:t>Part of Menuhin’s integration of yoga into his violin pedagogy in this chapter include</w:t>
      </w:r>
      <w:r w:rsidR="00BC5A8F">
        <w:rPr>
          <w:rFonts w:asciiTheme="minorHAnsi" w:hAnsiTheme="minorHAnsi" w:eastAsiaTheme="majorEastAsia" w:cstheme="minorHAnsi"/>
          <w:color w:val="000000" w:themeColor="text1"/>
        </w:rPr>
        <w:t>s</w:t>
      </w:r>
      <w:r>
        <w:rPr>
          <w:rFonts w:asciiTheme="minorHAnsi" w:hAnsiTheme="minorHAnsi" w:eastAsiaTheme="majorEastAsia" w:cstheme="minorHAnsi"/>
          <w:color w:val="000000" w:themeColor="text1"/>
        </w:rPr>
        <w:t xml:space="preserve"> his own adaptions of yoga-like movements </w:t>
      </w:r>
      <w:r>
        <w:rPr>
          <w:rFonts w:asciiTheme="minorHAnsi" w:hAnsiTheme="minorHAnsi" w:eastAsiaTheme="majorEastAsia" w:cstheme="minorHAnsi"/>
        </w:rPr>
        <w:t>t</w:t>
      </w:r>
      <w:r w:rsidRPr="00B340C1">
        <w:rPr>
          <w:rFonts w:asciiTheme="minorHAnsi" w:hAnsiTheme="minorHAnsi" w:eastAsiaTheme="majorEastAsia" w:cstheme="minorHAnsi"/>
        </w:rPr>
        <w:t>argeted for the violinist to achieve fluid body motions</w:t>
      </w:r>
      <w:r w:rsidRPr="00BC6542">
        <w:rPr>
          <w:rFonts w:asciiTheme="minorHAnsi" w:hAnsiTheme="minorHAnsi" w:eastAsiaTheme="majorEastAsia" w:cstheme="minorHAnsi"/>
          <w:color w:val="000000" w:themeColor="text1"/>
        </w:rPr>
        <w:t xml:space="preserve"> </w:t>
      </w:r>
      <w:r>
        <w:rPr>
          <w:rFonts w:asciiTheme="minorHAnsi" w:hAnsiTheme="minorHAnsi" w:eastAsiaTheme="majorEastAsia" w:cstheme="minorHAnsi"/>
          <w:color w:val="000000" w:themeColor="text1"/>
        </w:rPr>
        <w:t>as well as demonstrating actual yoga poses</w:t>
      </w:r>
      <w:r>
        <w:rPr>
          <w:rFonts w:asciiTheme="minorHAnsi" w:hAnsiTheme="minorHAnsi" w:eastAsiaTheme="majorEastAsia" w:cstheme="minorHAnsi"/>
        </w:rPr>
        <w:t>.</w:t>
      </w:r>
      <w:r w:rsidRPr="00B340C1">
        <w:rPr>
          <w:rFonts w:asciiTheme="minorHAnsi" w:hAnsiTheme="minorHAnsi" w:eastAsiaTheme="majorEastAsia" w:cstheme="minorHAnsi"/>
          <w:color w:val="000000" w:themeColor="text1"/>
        </w:rPr>
        <w:t xml:space="preserve"> </w:t>
      </w:r>
      <w:r w:rsidR="00504182">
        <w:rPr>
          <w:rFonts w:asciiTheme="minorHAnsi" w:hAnsiTheme="minorHAnsi" w:eastAsiaTheme="majorEastAsia" w:cstheme="minorHAnsi"/>
          <w:color w:val="000000" w:themeColor="text1"/>
        </w:rPr>
        <w:t>Following his</w:t>
      </w:r>
      <w:r w:rsidRPr="00B340C1" w:rsidR="002623A2">
        <w:rPr>
          <w:rFonts w:asciiTheme="minorHAnsi" w:hAnsiTheme="minorHAnsi" w:eastAsiaTheme="majorEastAsia" w:cstheme="minorHAnsi"/>
          <w:color w:val="000000" w:themeColor="text1"/>
        </w:rPr>
        <w:t xml:space="preserve"> </w:t>
      </w:r>
      <w:r w:rsidR="00B75C08">
        <w:rPr>
          <w:rFonts w:asciiTheme="minorHAnsi" w:hAnsiTheme="minorHAnsi" w:eastAsiaTheme="majorEastAsia" w:cstheme="minorHAnsi"/>
          <w:color w:val="000000" w:themeColor="text1"/>
        </w:rPr>
        <w:t xml:space="preserve">warm-up techniques </w:t>
      </w:r>
      <w:r w:rsidR="00504182">
        <w:rPr>
          <w:rFonts w:asciiTheme="minorHAnsi" w:hAnsiTheme="minorHAnsi" w:eastAsiaTheme="majorEastAsia" w:cstheme="minorHAnsi"/>
          <w:color w:val="000000" w:themeColor="text1"/>
        </w:rPr>
        <w:t xml:space="preserve">of </w:t>
      </w:r>
      <w:r w:rsidRPr="00B340C1" w:rsidR="00A01277">
        <w:rPr>
          <w:rFonts w:asciiTheme="minorHAnsi" w:hAnsiTheme="minorHAnsi" w:eastAsiaTheme="majorEastAsia" w:cstheme="minorHAnsi"/>
          <w:color w:val="000000" w:themeColor="text1"/>
        </w:rPr>
        <w:t>bending</w:t>
      </w:r>
      <w:r w:rsidR="00504182">
        <w:rPr>
          <w:rFonts w:asciiTheme="minorHAnsi" w:hAnsiTheme="minorHAnsi" w:eastAsiaTheme="majorEastAsia" w:cstheme="minorHAnsi"/>
          <w:color w:val="000000" w:themeColor="text1"/>
        </w:rPr>
        <w:t xml:space="preserve"> and </w:t>
      </w:r>
      <w:r w:rsidRPr="00B340C1" w:rsidR="00A01277">
        <w:rPr>
          <w:rFonts w:asciiTheme="minorHAnsi" w:hAnsiTheme="minorHAnsi" w:eastAsiaTheme="majorEastAsia" w:cstheme="minorHAnsi"/>
          <w:color w:val="000000" w:themeColor="text1"/>
        </w:rPr>
        <w:t xml:space="preserve">stretching, relaxing the neck, </w:t>
      </w:r>
      <w:r w:rsidRPr="00B340C1" w:rsidR="002623A2">
        <w:rPr>
          <w:rFonts w:asciiTheme="minorHAnsi" w:hAnsiTheme="minorHAnsi" w:eastAsiaTheme="majorEastAsia" w:cstheme="minorHAnsi"/>
          <w:color w:val="000000" w:themeColor="text1"/>
        </w:rPr>
        <w:t>and balancing on the feet</w:t>
      </w:r>
      <w:r w:rsidR="00557723">
        <w:rPr>
          <w:rFonts w:asciiTheme="minorHAnsi" w:hAnsiTheme="minorHAnsi" w:eastAsiaTheme="majorEastAsia" w:cstheme="minorHAnsi"/>
          <w:color w:val="000000" w:themeColor="text1"/>
        </w:rPr>
        <w:t xml:space="preserve"> in Exercise 2</w:t>
      </w:r>
      <w:r w:rsidR="00504182">
        <w:rPr>
          <w:rFonts w:asciiTheme="minorHAnsi" w:hAnsiTheme="minorHAnsi" w:eastAsiaTheme="majorEastAsia" w:cstheme="minorHAnsi"/>
          <w:color w:val="000000" w:themeColor="text1"/>
        </w:rPr>
        <w:t>, he</w:t>
      </w:r>
      <w:r w:rsidRPr="00B340C1" w:rsidR="002623A2">
        <w:rPr>
          <w:rFonts w:asciiTheme="minorHAnsi" w:hAnsiTheme="minorHAnsi" w:eastAsiaTheme="majorEastAsia" w:cstheme="minorHAnsi"/>
          <w:color w:val="000000" w:themeColor="text1"/>
        </w:rPr>
        <w:t xml:space="preserve"> illustrates</w:t>
      </w:r>
      <w:r w:rsidR="00504182">
        <w:rPr>
          <w:rFonts w:asciiTheme="minorHAnsi" w:hAnsiTheme="minorHAnsi" w:eastAsiaTheme="majorEastAsia" w:cstheme="minorHAnsi"/>
          <w:color w:val="000000" w:themeColor="text1"/>
        </w:rPr>
        <w:t xml:space="preserve"> the benefits of </w:t>
      </w:r>
      <w:r w:rsidR="00BC5A8F">
        <w:rPr>
          <w:rFonts w:asciiTheme="minorHAnsi" w:hAnsiTheme="minorHAnsi" w:eastAsiaTheme="majorEastAsia" w:cstheme="minorHAnsi"/>
          <w:color w:val="000000" w:themeColor="text1"/>
        </w:rPr>
        <w:t xml:space="preserve">such standard </w:t>
      </w:r>
      <w:r w:rsidR="00504182">
        <w:rPr>
          <w:rFonts w:asciiTheme="minorHAnsi" w:hAnsiTheme="minorHAnsi" w:eastAsiaTheme="majorEastAsia" w:cstheme="minorHAnsi"/>
          <w:color w:val="000000" w:themeColor="text1"/>
        </w:rPr>
        <w:t xml:space="preserve">yoga </w:t>
      </w:r>
      <w:r w:rsidRPr="007A29D6" w:rsidR="00504182">
        <w:rPr>
          <w:rFonts w:asciiTheme="minorHAnsi" w:hAnsiTheme="minorHAnsi" w:eastAsiaTheme="majorEastAsia" w:cstheme="minorHAnsi"/>
          <w:i/>
          <w:iCs/>
          <w:color w:val="000000" w:themeColor="text1"/>
        </w:rPr>
        <w:t>asanas</w:t>
      </w:r>
      <w:r w:rsidR="00504182">
        <w:rPr>
          <w:rFonts w:asciiTheme="minorHAnsi" w:hAnsiTheme="minorHAnsi" w:eastAsiaTheme="majorEastAsia" w:cstheme="minorHAnsi"/>
          <w:color w:val="000000" w:themeColor="text1"/>
        </w:rPr>
        <w:t xml:space="preserve"> </w:t>
      </w:r>
      <w:r w:rsidR="00BC5A8F">
        <w:rPr>
          <w:rFonts w:asciiTheme="minorHAnsi" w:hAnsiTheme="minorHAnsi" w:eastAsiaTheme="majorEastAsia" w:cstheme="minorHAnsi"/>
          <w:color w:val="000000" w:themeColor="text1"/>
        </w:rPr>
        <w:t>as</w:t>
      </w:r>
      <w:r w:rsidRPr="00B340C1" w:rsidR="00BC5A8F">
        <w:rPr>
          <w:rFonts w:asciiTheme="minorHAnsi" w:hAnsiTheme="minorHAnsi" w:eastAsiaTheme="majorEastAsia" w:cstheme="minorHAnsi"/>
          <w:color w:val="000000" w:themeColor="text1"/>
        </w:rPr>
        <w:t xml:space="preserve"> </w:t>
      </w:r>
      <w:r w:rsidRPr="00B340C1" w:rsidR="00504182">
        <w:rPr>
          <w:rFonts w:asciiTheme="minorHAnsi" w:hAnsiTheme="minorHAnsi" w:eastAsiaTheme="majorEastAsia" w:cstheme="minorHAnsi"/>
          <w:color w:val="000000" w:themeColor="text1"/>
        </w:rPr>
        <w:t xml:space="preserve">downward facing dog </w:t>
      </w:r>
      <w:r w:rsidR="00504182">
        <w:rPr>
          <w:rFonts w:asciiTheme="minorHAnsi" w:hAnsiTheme="minorHAnsi" w:eastAsiaTheme="majorEastAsia" w:cstheme="minorHAnsi"/>
          <w:color w:val="000000" w:themeColor="text1"/>
        </w:rPr>
        <w:t>(</w:t>
      </w:r>
      <w:r w:rsidRPr="00B340C1" w:rsidR="00CA2764">
        <w:rPr>
          <w:rFonts w:asciiTheme="minorHAnsi" w:hAnsiTheme="minorHAnsi" w:eastAsiaTheme="majorEastAsia" w:cstheme="minorHAnsi"/>
          <w:color w:val="000000" w:themeColor="text1"/>
        </w:rPr>
        <w:t xml:space="preserve">what he calls </w:t>
      </w:r>
      <w:r w:rsidRPr="00B340C1" w:rsidR="00A01277">
        <w:rPr>
          <w:rFonts w:asciiTheme="minorHAnsi" w:hAnsiTheme="minorHAnsi" w:eastAsiaTheme="majorEastAsia" w:cstheme="minorHAnsi"/>
          <w:color w:val="000000" w:themeColor="text1"/>
        </w:rPr>
        <w:t>“</w:t>
      </w:r>
      <w:r w:rsidRPr="00B340C1" w:rsidR="00A80D76">
        <w:rPr>
          <w:rFonts w:asciiTheme="minorHAnsi" w:hAnsiTheme="minorHAnsi" w:eastAsiaTheme="majorEastAsia" w:cstheme="minorHAnsi"/>
          <w:color w:val="000000" w:themeColor="text1"/>
        </w:rPr>
        <w:t>t</w:t>
      </w:r>
      <w:r w:rsidRPr="00B340C1" w:rsidR="00A01277">
        <w:rPr>
          <w:rFonts w:asciiTheme="minorHAnsi" w:hAnsiTheme="minorHAnsi" w:eastAsiaTheme="majorEastAsia" w:cstheme="minorHAnsi"/>
          <w:color w:val="000000" w:themeColor="text1"/>
        </w:rPr>
        <w:t xml:space="preserve">he </w:t>
      </w:r>
      <w:r w:rsidRPr="00B340C1" w:rsidR="00A80D76">
        <w:rPr>
          <w:rFonts w:asciiTheme="minorHAnsi" w:hAnsiTheme="minorHAnsi" w:eastAsiaTheme="majorEastAsia" w:cstheme="minorHAnsi"/>
          <w:color w:val="000000" w:themeColor="text1"/>
        </w:rPr>
        <w:t>p</w:t>
      </w:r>
      <w:r w:rsidRPr="00B340C1" w:rsidR="00A01277">
        <w:rPr>
          <w:rFonts w:asciiTheme="minorHAnsi" w:hAnsiTheme="minorHAnsi" w:eastAsiaTheme="majorEastAsia" w:cstheme="minorHAnsi"/>
          <w:color w:val="000000" w:themeColor="text1"/>
        </w:rPr>
        <w:t xml:space="preserve">ress </w:t>
      </w:r>
      <w:r w:rsidRPr="00B340C1" w:rsidR="00A80D76">
        <w:rPr>
          <w:rFonts w:asciiTheme="minorHAnsi" w:hAnsiTheme="minorHAnsi" w:eastAsiaTheme="majorEastAsia" w:cstheme="minorHAnsi"/>
          <w:color w:val="000000" w:themeColor="text1"/>
        </w:rPr>
        <w:t>u</w:t>
      </w:r>
      <w:r w:rsidRPr="00B340C1" w:rsidR="00A01277">
        <w:rPr>
          <w:rFonts w:asciiTheme="minorHAnsi" w:hAnsiTheme="minorHAnsi" w:eastAsiaTheme="majorEastAsia" w:cstheme="minorHAnsi"/>
          <w:color w:val="000000" w:themeColor="text1"/>
        </w:rPr>
        <w:t>p”</w:t>
      </w:r>
      <w:r w:rsidR="00504182">
        <w:rPr>
          <w:rFonts w:asciiTheme="minorHAnsi" w:hAnsiTheme="minorHAnsi" w:eastAsiaTheme="majorEastAsia" w:cstheme="minorHAnsi"/>
          <w:color w:val="000000" w:themeColor="text1"/>
        </w:rPr>
        <w:t>),</w:t>
      </w:r>
      <w:r w:rsidRPr="00B340C1" w:rsidR="00A01277">
        <w:rPr>
          <w:rFonts w:asciiTheme="minorHAnsi" w:hAnsiTheme="minorHAnsi" w:eastAsiaTheme="majorEastAsia" w:cstheme="minorHAnsi"/>
          <w:color w:val="000000" w:themeColor="text1"/>
        </w:rPr>
        <w:t xml:space="preserve"> </w:t>
      </w:r>
      <w:r w:rsidRPr="00B340C1" w:rsidR="00A80D76">
        <w:rPr>
          <w:rFonts w:asciiTheme="minorHAnsi" w:hAnsiTheme="minorHAnsi" w:eastAsiaTheme="majorEastAsia" w:cstheme="minorHAnsi"/>
          <w:color w:val="000000" w:themeColor="text1"/>
        </w:rPr>
        <w:t>s</w:t>
      </w:r>
      <w:r w:rsidRPr="00B340C1" w:rsidR="00A01277">
        <w:rPr>
          <w:rFonts w:asciiTheme="minorHAnsi" w:hAnsiTheme="minorHAnsi" w:eastAsiaTheme="majorEastAsia" w:cstheme="minorHAnsi"/>
          <w:color w:val="000000" w:themeColor="text1"/>
        </w:rPr>
        <w:t xml:space="preserve">houlder </w:t>
      </w:r>
      <w:r w:rsidRPr="00B340C1" w:rsidR="00A80D76">
        <w:rPr>
          <w:rFonts w:asciiTheme="minorHAnsi" w:hAnsiTheme="minorHAnsi" w:eastAsiaTheme="majorEastAsia" w:cstheme="minorHAnsi"/>
          <w:color w:val="000000" w:themeColor="text1"/>
        </w:rPr>
        <w:t>s</w:t>
      </w:r>
      <w:r w:rsidRPr="00B340C1" w:rsidR="00A01277">
        <w:rPr>
          <w:rFonts w:asciiTheme="minorHAnsi" w:hAnsiTheme="minorHAnsi" w:eastAsiaTheme="majorEastAsia" w:cstheme="minorHAnsi"/>
          <w:color w:val="000000" w:themeColor="text1"/>
        </w:rPr>
        <w:t xml:space="preserve">tand, </w:t>
      </w:r>
      <w:r w:rsidRPr="00B340C1" w:rsidR="00A80D76">
        <w:rPr>
          <w:rFonts w:asciiTheme="minorHAnsi" w:hAnsiTheme="minorHAnsi" w:eastAsiaTheme="majorEastAsia" w:cstheme="minorHAnsi"/>
          <w:color w:val="000000" w:themeColor="text1"/>
        </w:rPr>
        <w:t>p</w:t>
      </w:r>
      <w:r w:rsidRPr="00B340C1" w:rsidR="00A01277">
        <w:rPr>
          <w:rFonts w:asciiTheme="minorHAnsi" w:hAnsiTheme="minorHAnsi" w:eastAsiaTheme="majorEastAsia" w:cstheme="minorHAnsi"/>
          <w:color w:val="000000" w:themeColor="text1"/>
        </w:rPr>
        <w:t xml:space="preserve">lough, </w:t>
      </w:r>
      <w:r w:rsidRPr="00B340C1" w:rsidR="00A559E9">
        <w:rPr>
          <w:rFonts w:asciiTheme="minorHAnsi" w:hAnsiTheme="minorHAnsi" w:eastAsiaTheme="majorEastAsia" w:cstheme="minorHAnsi"/>
          <w:color w:val="000000" w:themeColor="text1"/>
        </w:rPr>
        <w:t xml:space="preserve">and </w:t>
      </w:r>
      <w:r w:rsidRPr="00B340C1" w:rsidR="00A80D76">
        <w:rPr>
          <w:rFonts w:asciiTheme="minorHAnsi" w:hAnsiTheme="minorHAnsi" w:eastAsiaTheme="majorEastAsia" w:cstheme="minorHAnsi"/>
          <w:color w:val="000000" w:themeColor="text1"/>
        </w:rPr>
        <w:t>h</w:t>
      </w:r>
      <w:r w:rsidRPr="00B340C1" w:rsidR="00A01277">
        <w:rPr>
          <w:rFonts w:asciiTheme="minorHAnsi" w:hAnsiTheme="minorHAnsi" w:eastAsiaTheme="majorEastAsia" w:cstheme="minorHAnsi"/>
          <w:color w:val="000000" w:themeColor="text1"/>
        </w:rPr>
        <w:t>ead</w:t>
      </w:r>
      <w:r w:rsidRPr="00B340C1" w:rsidR="00CA2764">
        <w:rPr>
          <w:rFonts w:asciiTheme="minorHAnsi" w:hAnsiTheme="minorHAnsi" w:eastAsiaTheme="majorEastAsia" w:cstheme="minorHAnsi"/>
          <w:color w:val="000000" w:themeColor="text1"/>
        </w:rPr>
        <w:t xml:space="preserve"> </w:t>
      </w:r>
      <w:r w:rsidRPr="00B340C1" w:rsidR="00A80D76">
        <w:rPr>
          <w:rFonts w:asciiTheme="minorHAnsi" w:hAnsiTheme="minorHAnsi" w:eastAsiaTheme="majorEastAsia" w:cstheme="minorHAnsi"/>
          <w:color w:val="000000" w:themeColor="text1"/>
        </w:rPr>
        <w:t>s</w:t>
      </w:r>
      <w:r w:rsidRPr="00B340C1" w:rsidR="00CA2764">
        <w:rPr>
          <w:rFonts w:asciiTheme="minorHAnsi" w:hAnsiTheme="minorHAnsi" w:eastAsiaTheme="majorEastAsia" w:cstheme="minorHAnsi"/>
          <w:color w:val="000000" w:themeColor="text1"/>
        </w:rPr>
        <w:t>tand</w:t>
      </w:r>
      <w:r w:rsidR="00215151">
        <w:rPr>
          <w:rFonts w:asciiTheme="minorHAnsi" w:hAnsiTheme="minorHAnsi" w:eastAsiaTheme="majorEastAsia" w:cstheme="minorHAnsi"/>
          <w:color w:val="000000" w:themeColor="text1"/>
        </w:rPr>
        <w:t>.</w:t>
      </w:r>
      <w:r w:rsidR="00D564FF">
        <w:rPr>
          <w:rFonts w:asciiTheme="minorHAnsi" w:hAnsiTheme="minorHAnsi" w:eastAsiaTheme="majorEastAsia" w:cstheme="minorHAnsi"/>
          <w:color w:val="000000" w:themeColor="text1"/>
        </w:rPr>
        <w:t xml:space="preserve"> </w:t>
      </w:r>
      <w:r w:rsidRPr="00756F83" w:rsidR="00215151">
        <w:rPr>
          <w:rFonts w:asciiTheme="minorHAnsi" w:hAnsiTheme="minorHAnsi" w:eastAsiaTheme="majorEastAsia" w:cstheme="minorHAnsi"/>
          <w:color w:val="000000" w:themeColor="text1"/>
          <w:highlight w:val="magenta"/>
        </w:rPr>
        <w:t>&lt;</w:t>
      </w:r>
      <w:r w:rsidRPr="00756F83" w:rsidR="00D564FF">
        <w:rPr>
          <w:rFonts w:asciiTheme="minorHAnsi" w:hAnsiTheme="minorHAnsi" w:eastAsiaTheme="majorEastAsia" w:cstheme="minorHAnsi"/>
          <w:color w:val="000000" w:themeColor="text1"/>
          <w:highlight w:val="magenta"/>
        </w:rPr>
        <w:t>Image 5.17</w:t>
      </w:r>
      <w:r w:rsidRPr="00756F83" w:rsidR="00756F83">
        <w:rPr>
          <w:rFonts w:asciiTheme="minorHAnsi" w:hAnsiTheme="minorHAnsi" w:eastAsiaTheme="majorEastAsia" w:cstheme="minorHAnsi"/>
          <w:color w:val="000000" w:themeColor="text1"/>
          <w:highlight w:val="magenta"/>
        </w:rPr>
        <w:t>&gt;</w:t>
      </w:r>
      <w:r w:rsidRPr="00B340C1" w:rsidR="00853201">
        <w:rPr>
          <w:rFonts w:asciiTheme="minorHAnsi" w:hAnsiTheme="minorHAnsi" w:eastAsiaTheme="majorEastAsia" w:cstheme="minorHAnsi"/>
          <w:color w:val="000000" w:themeColor="text1"/>
        </w:rPr>
        <w:t xml:space="preserve"> </w:t>
      </w:r>
      <w:r w:rsidR="00557723">
        <w:rPr>
          <w:rFonts w:asciiTheme="minorHAnsi" w:hAnsiTheme="minorHAnsi" w:eastAsiaTheme="majorEastAsia" w:cstheme="minorHAnsi"/>
          <w:color w:val="000000" w:themeColor="text1"/>
        </w:rPr>
        <w:t xml:space="preserve">Then in </w:t>
      </w:r>
      <w:r w:rsidRPr="00B340C1" w:rsidR="00A01277">
        <w:rPr>
          <w:rFonts w:asciiTheme="minorHAnsi" w:hAnsiTheme="minorHAnsi" w:eastAsiaTheme="majorEastAsia" w:cstheme="minorHAnsi"/>
        </w:rPr>
        <w:t>Exercises 3</w:t>
      </w:r>
      <w:r w:rsidR="00557723">
        <w:rPr>
          <w:rFonts w:asciiTheme="minorHAnsi" w:hAnsiTheme="minorHAnsi" w:eastAsiaTheme="majorEastAsia" w:cstheme="minorHAnsi"/>
        </w:rPr>
        <w:t xml:space="preserve">, </w:t>
      </w:r>
      <w:r w:rsidRPr="00B340C1" w:rsidR="00CA2764">
        <w:rPr>
          <w:rFonts w:asciiTheme="minorHAnsi" w:hAnsiTheme="minorHAnsi" w:eastAsiaTheme="majorEastAsia" w:cstheme="minorHAnsi"/>
        </w:rPr>
        <w:t>Menuhin explains</w:t>
      </w:r>
      <w:r w:rsidRPr="00B340C1" w:rsidR="00853201">
        <w:rPr>
          <w:rFonts w:asciiTheme="minorHAnsi" w:hAnsiTheme="minorHAnsi" w:eastAsiaTheme="majorEastAsia" w:cstheme="minorHAnsi"/>
        </w:rPr>
        <w:t xml:space="preserve"> his </w:t>
      </w:r>
      <w:r w:rsidR="00083236">
        <w:rPr>
          <w:rFonts w:asciiTheme="minorHAnsi" w:hAnsiTheme="minorHAnsi" w:eastAsiaTheme="majorEastAsia" w:cstheme="minorHAnsi"/>
        </w:rPr>
        <w:t xml:space="preserve">own </w:t>
      </w:r>
      <w:r w:rsidR="00BC5A8F">
        <w:rPr>
          <w:rFonts w:asciiTheme="minorHAnsi" w:hAnsiTheme="minorHAnsi" w:eastAsiaTheme="majorEastAsia" w:cstheme="minorHAnsi"/>
        </w:rPr>
        <w:t xml:space="preserve">techniques </w:t>
      </w:r>
      <w:r w:rsidR="00083236">
        <w:rPr>
          <w:rFonts w:asciiTheme="minorHAnsi" w:hAnsiTheme="minorHAnsi" w:eastAsiaTheme="majorEastAsia" w:cstheme="minorHAnsi"/>
        </w:rPr>
        <w:t xml:space="preserve">that promote freedom of movement in the arms that he calls </w:t>
      </w:r>
      <w:r w:rsidRPr="00B340C1" w:rsidR="00083236">
        <w:rPr>
          <w:rFonts w:asciiTheme="minorHAnsi" w:hAnsiTheme="minorHAnsi" w:eastAsiaTheme="majorEastAsia" w:cstheme="minorHAnsi"/>
        </w:rPr>
        <w:t>“painting” and “golf swing</w:t>
      </w:r>
      <w:r w:rsidR="00083236">
        <w:rPr>
          <w:rFonts w:asciiTheme="minorHAnsi" w:hAnsiTheme="minorHAnsi" w:eastAsiaTheme="majorEastAsia" w:cstheme="minorHAnsi"/>
        </w:rPr>
        <w:t>,</w:t>
      </w:r>
      <w:r w:rsidRPr="00B340C1" w:rsidR="00083236">
        <w:rPr>
          <w:rFonts w:asciiTheme="minorHAnsi" w:hAnsiTheme="minorHAnsi" w:eastAsiaTheme="majorEastAsia" w:cstheme="minorHAnsi"/>
        </w:rPr>
        <w:t>”</w:t>
      </w:r>
      <w:r w:rsidRPr="00B340C1" w:rsidR="00CA2764">
        <w:rPr>
          <w:rFonts w:asciiTheme="minorHAnsi" w:hAnsiTheme="minorHAnsi" w:eastAsiaTheme="majorEastAsia" w:cstheme="minorHAnsi"/>
        </w:rPr>
        <w:t xml:space="preserve"> and </w:t>
      </w:r>
      <w:r w:rsidR="00BC5A8F">
        <w:rPr>
          <w:rFonts w:asciiTheme="minorHAnsi" w:hAnsiTheme="minorHAnsi" w:eastAsiaTheme="majorEastAsia" w:cstheme="minorHAnsi"/>
        </w:rPr>
        <w:t>he</w:t>
      </w:r>
      <w:r w:rsidRPr="00B340C1" w:rsidR="00BC5A8F">
        <w:rPr>
          <w:rFonts w:asciiTheme="minorHAnsi" w:hAnsiTheme="minorHAnsi" w:eastAsiaTheme="majorEastAsia" w:cstheme="minorHAnsi"/>
        </w:rPr>
        <w:t xml:space="preserve"> </w:t>
      </w:r>
      <w:r w:rsidRPr="00B340C1" w:rsidR="00A929D0">
        <w:rPr>
          <w:rFonts w:asciiTheme="minorHAnsi" w:hAnsiTheme="minorHAnsi" w:eastAsiaTheme="majorEastAsia" w:cstheme="minorHAnsi"/>
        </w:rPr>
        <w:t>offers instructions in other</w:t>
      </w:r>
      <w:r w:rsidRPr="00B340C1" w:rsidR="00CA2764">
        <w:rPr>
          <w:rFonts w:asciiTheme="minorHAnsi" w:hAnsiTheme="minorHAnsi" w:eastAsiaTheme="majorEastAsia" w:cstheme="minorHAnsi"/>
        </w:rPr>
        <w:t xml:space="preserve"> </w:t>
      </w:r>
      <w:r w:rsidR="007A29D6">
        <w:rPr>
          <w:rFonts w:asciiTheme="minorHAnsi" w:hAnsiTheme="minorHAnsi" w:eastAsiaTheme="majorEastAsia" w:cstheme="minorHAnsi"/>
        </w:rPr>
        <w:t xml:space="preserve">standard </w:t>
      </w:r>
      <w:r w:rsidRPr="00B340C1" w:rsidR="007A29D6">
        <w:rPr>
          <w:rFonts w:asciiTheme="minorHAnsi" w:hAnsiTheme="minorHAnsi" w:eastAsiaTheme="majorEastAsia" w:cstheme="minorHAnsi"/>
        </w:rPr>
        <w:t>yoga</w:t>
      </w:r>
      <w:r w:rsidR="007A29D6">
        <w:rPr>
          <w:rFonts w:asciiTheme="minorHAnsi" w:hAnsiTheme="minorHAnsi" w:eastAsiaTheme="majorEastAsia" w:cstheme="minorHAnsi"/>
        </w:rPr>
        <w:t xml:space="preserve"> </w:t>
      </w:r>
      <w:r w:rsidRPr="00B340C1" w:rsidR="00CA2764">
        <w:rPr>
          <w:rFonts w:asciiTheme="minorHAnsi" w:hAnsiTheme="minorHAnsi" w:eastAsiaTheme="majorEastAsia" w:cstheme="minorHAnsi"/>
        </w:rPr>
        <w:t>postures</w:t>
      </w:r>
      <w:r w:rsidR="00AD7364">
        <w:rPr>
          <w:rFonts w:asciiTheme="minorHAnsi" w:hAnsiTheme="minorHAnsi" w:eastAsiaTheme="majorEastAsia" w:cstheme="minorHAnsi"/>
        </w:rPr>
        <w:t xml:space="preserve"> especially well-suited to violin</w:t>
      </w:r>
      <w:r w:rsidR="00A411F1">
        <w:rPr>
          <w:rFonts w:asciiTheme="minorHAnsi" w:hAnsiTheme="minorHAnsi" w:eastAsiaTheme="majorEastAsia" w:cstheme="minorHAnsi"/>
        </w:rPr>
        <w:t>i</w:t>
      </w:r>
      <w:r w:rsidR="00AD7364">
        <w:rPr>
          <w:rFonts w:asciiTheme="minorHAnsi" w:hAnsiTheme="minorHAnsi" w:eastAsiaTheme="majorEastAsia" w:cstheme="minorHAnsi"/>
        </w:rPr>
        <w:t>sts</w:t>
      </w:r>
      <w:r w:rsidRPr="00B340C1" w:rsidR="00853201">
        <w:rPr>
          <w:rFonts w:asciiTheme="minorHAnsi" w:hAnsiTheme="minorHAnsi" w:eastAsiaTheme="majorEastAsia" w:cstheme="minorHAnsi"/>
        </w:rPr>
        <w:t xml:space="preserve">, such as </w:t>
      </w:r>
      <w:r w:rsidRPr="00B340C1" w:rsidR="00853201">
        <w:rPr>
          <w:rFonts w:asciiTheme="minorHAnsi" w:hAnsiTheme="minorHAnsi" w:eastAsiaTheme="majorEastAsia" w:cstheme="minorHAnsi"/>
          <w:color w:val="000000" w:themeColor="text1"/>
        </w:rPr>
        <w:t>“working behind the back,” (</w:t>
      </w:r>
      <w:proofErr w:type="spellStart"/>
      <w:r w:rsidRPr="00B340C1" w:rsidR="00853201">
        <w:rPr>
          <w:rFonts w:asciiTheme="minorHAnsi" w:hAnsiTheme="minorHAnsi" w:eastAsiaTheme="majorEastAsia" w:cstheme="minorHAnsi"/>
          <w:i/>
          <w:iCs/>
          <w:color w:val="000000" w:themeColor="text1"/>
        </w:rPr>
        <w:t>gomukasana</w:t>
      </w:r>
      <w:proofErr w:type="spellEnd"/>
      <w:r w:rsidRPr="00B340C1" w:rsidR="00853201">
        <w:rPr>
          <w:rFonts w:asciiTheme="minorHAnsi" w:hAnsiTheme="minorHAnsi" w:eastAsiaTheme="majorEastAsia" w:cstheme="minorHAnsi"/>
          <w:color w:val="000000" w:themeColor="text1"/>
        </w:rPr>
        <w:t xml:space="preserve">) and </w:t>
      </w:r>
      <w:r w:rsidR="00A411F1">
        <w:rPr>
          <w:rFonts w:asciiTheme="minorHAnsi" w:hAnsiTheme="minorHAnsi" w:eastAsiaTheme="majorEastAsia" w:cstheme="minorHAnsi"/>
          <w:color w:val="000000" w:themeColor="text1"/>
        </w:rPr>
        <w:t xml:space="preserve">now </w:t>
      </w:r>
      <w:r w:rsidR="00802622">
        <w:rPr>
          <w:rFonts w:asciiTheme="minorHAnsi" w:hAnsiTheme="minorHAnsi" w:eastAsiaTheme="majorEastAsia" w:cstheme="minorHAnsi"/>
          <w:color w:val="000000" w:themeColor="text1"/>
        </w:rPr>
        <w:t xml:space="preserve">what he calls </w:t>
      </w:r>
      <w:r w:rsidRPr="00B340C1" w:rsidR="00853201">
        <w:rPr>
          <w:rFonts w:asciiTheme="minorHAnsi" w:hAnsiTheme="minorHAnsi" w:eastAsiaTheme="majorEastAsia" w:cstheme="minorHAnsi"/>
          <w:color w:val="000000" w:themeColor="text1"/>
        </w:rPr>
        <w:t>“fiddler’s prayer”</w:t>
      </w:r>
      <w:r w:rsidR="00A411F1">
        <w:rPr>
          <w:rFonts w:asciiTheme="minorHAnsi" w:hAnsiTheme="minorHAnsi" w:eastAsiaTheme="majorEastAsia" w:cstheme="minorHAnsi"/>
          <w:color w:val="000000" w:themeColor="text1"/>
        </w:rPr>
        <w:t xml:space="preserve"> </w:t>
      </w:r>
      <w:r w:rsidRPr="00B340C1" w:rsidR="00853201">
        <w:rPr>
          <w:rFonts w:asciiTheme="minorHAnsi" w:hAnsiTheme="minorHAnsi" w:eastAsiaTheme="majorEastAsia" w:cstheme="minorHAnsi"/>
          <w:color w:val="000000" w:themeColor="text1"/>
        </w:rPr>
        <w:t>(</w:t>
      </w:r>
      <w:r w:rsidRPr="00B340C1" w:rsidR="00853201">
        <w:rPr>
          <w:rFonts w:asciiTheme="minorHAnsi" w:hAnsiTheme="minorHAnsi" w:eastAsiaTheme="majorEastAsia" w:cstheme="minorHAnsi"/>
          <w:i/>
          <w:iCs/>
          <w:color w:val="000000" w:themeColor="text1"/>
        </w:rPr>
        <w:t>namaskar</w:t>
      </w:r>
      <w:r w:rsidR="00A411F1">
        <w:rPr>
          <w:rFonts w:asciiTheme="minorHAnsi" w:hAnsiTheme="minorHAnsi" w:eastAsiaTheme="majorEastAsia" w:cstheme="minorHAnsi"/>
          <w:i/>
          <w:iCs/>
          <w:color w:val="000000" w:themeColor="text1"/>
        </w:rPr>
        <w:t xml:space="preserve"> </w:t>
      </w:r>
      <w:r w:rsidRPr="00DB0E67" w:rsidR="00A411F1">
        <w:rPr>
          <w:rFonts w:asciiTheme="minorHAnsi" w:hAnsiTheme="minorHAnsi" w:eastAsiaTheme="majorEastAsia" w:cstheme="minorHAnsi"/>
          <w:bCs/>
        </w:rPr>
        <w:t>behind the back</w:t>
      </w:r>
      <w:r w:rsidR="00D564FF">
        <w:rPr>
          <w:rFonts w:asciiTheme="minorHAnsi" w:hAnsiTheme="minorHAnsi" w:eastAsiaTheme="majorEastAsia" w:cstheme="minorHAnsi"/>
          <w:bCs/>
        </w:rPr>
        <w:t xml:space="preserve">) </w:t>
      </w:r>
      <w:r w:rsidR="00557723">
        <w:rPr>
          <w:rFonts w:asciiTheme="minorHAnsi" w:hAnsiTheme="minorHAnsi" w:eastAsiaTheme="majorEastAsia" w:cstheme="minorHAnsi"/>
          <w:bCs/>
        </w:rPr>
        <w:t>.</w:t>
      </w:r>
      <w:r w:rsidRPr="00557723" w:rsidR="00557723">
        <w:rPr>
          <w:rFonts w:asciiTheme="minorHAnsi" w:hAnsiTheme="minorHAnsi" w:eastAsiaTheme="majorEastAsia" w:cstheme="minorHAnsi"/>
          <w:color w:val="000000" w:themeColor="text1"/>
        </w:rPr>
        <w:t xml:space="preserve"> </w:t>
      </w:r>
      <w:r w:rsidRPr="00756F83" w:rsidR="00215151">
        <w:rPr>
          <w:rFonts w:asciiTheme="minorHAnsi" w:hAnsiTheme="minorHAnsi" w:eastAsiaTheme="majorEastAsia" w:cstheme="minorHAnsi"/>
          <w:color w:val="000000" w:themeColor="text1"/>
          <w:highlight w:val="magenta"/>
        </w:rPr>
        <w:t>&lt;</w:t>
      </w:r>
      <w:r w:rsidRPr="00756F83" w:rsidR="0013719C">
        <w:rPr>
          <w:rFonts w:asciiTheme="minorHAnsi" w:hAnsiTheme="minorHAnsi" w:eastAsiaTheme="majorEastAsia" w:cstheme="minorHAnsi"/>
          <w:color w:val="000000" w:themeColor="text1"/>
          <w:highlight w:val="magenta"/>
        </w:rPr>
        <w:t>Image</w:t>
      </w:r>
      <w:r w:rsidRPr="00756F83" w:rsidR="00557723">
        <w:rPr>
          <w:rFonts w:asciiTheme="minorHAnsi" w:hAnsiTheme="minorHAnsi" w:eastAsiaTheme="majorEastAsia" w:cstheme="minorHAnsi"/>
          <w:color w:val="000000" w:themeColor="text1"/>
          <w:highlight w:val="magenta"/>
        </w:rPr>
        <w:t xml:space="preserve"> 5.</w:t>
      </w:r>
      <w:r w:rsidRPr="00756F83" w:rsidR="0013719C">
        <w:rPr>
          <w:rFonts w:asciiTheme="minorHAnsi" w:hAnsiTheme="minorHAnsi" w:eastAsiaTheme="majorEastAsia" w:cstheme="minorHAnsi"/>
          <w:color w:val="000000" w:themeColor="text1"/>
          <w:highlight w:val="magenta"/>
        </w:rPr>
        <w:t>18</w:t>
      </w:r>
      <w:r w:rsidRPr="00756F83" w:rsidR="00215151">
        <w:rPr>
          <w:rFonts w:asciiTheme="minorHAnsi" w:hAnsiTheme="minorHAnsi" w:eastAsiaTheme="majorEastAsia" w:cstheme="minorHAnsi"/>
          <w:color w:val="000000" w:themeColor="text1"/>
          <w:highlight w:val="magenta"/>
        </w:rPr>
        <w:t>&gt;</w:t>
      </w:r>
      <w:r w:rsidR="00802622">
        <w:rPr>
          <w:rFonts w:asciiTheme="minorHAnsi" w:hAnsiTheme="minorHAnsi" w:eastAsiaTheme="majorEastAsia" w:cstheme="minorHAnsi"/>
          <w:color w:val="000000" w:themeColor="text1"/>
        </w:rPr>
        <w:t xml:space="preserve"> </w:t>
      </w:r>
      <w:r w:rsidR="00557723">
        <w:rPr>
          <w:rFonts w:asciiTheme="minorHAnsi" w:hAnsiTheme="minorHAnsi" w:eastAsiaTheme="majorEastAsia" w:cstheme="minorHAnsi"/>
          <w:color w:val="000000" w:themeColor="text1"/>
        </w:rPr>
        <w:t xml:space="preserve">Finally, </w:t>
      </w:r>
      <w:r w:rsidR="00A411F1">
        <w:rPr>
          <w:rFonts w:asciiTheme="minorHAnsi" w:hAnsiTheme="minorHAnsi" w:eastAsiaTheme="majorEastAsia" w:cstheme="minorHAnsi"/>
          <w:color w:val="000000" w:themeColor="text1"/>
        </w:rPr>
        <w:t>Menuhin</w:t>
      </w:r>
      <w:r w:rsidRPr="00B340C1" w:rsidR="00A929D0">
        <w:rPr>
          <w:rFonts w:asciiTheme="minorHAnsi" w:hAnsiTheme="minorHAnsi" w:eastAsiaTheme="majorEastAsia" w:cstheme="minorHAnsi"/>
          <w:color w:val="000000" w:themeColor="text1"/>
        </w:rPr>
        <w:t xml:space="preserve"> </w:t>
      </w:r>
      <w:r w:rsidR="00557723">
        <w:rPr>
          <w:rFonts w:asciiTheme="minorHAnsi" w:hAnsiTheme="minorHAnsi" w:eastAsiaTheme="majorEastAsia" w:cstheme="minorHAnsi"/>
          <w:color w:val="000000" w:themeColor="text1"/>
        </w:rPr>
        <w:t xml:space="preserve">applies his exercises to the violin with </w:t>
      </w:r>
      <w:r w:rsidRPr="00B340C1" w:rsidR="005D44DC">
        <w:rPr>
          <w:rFonts w:asciiTheme="minorHAnsi" w:hAnsiTheme="minorHAnsi" w:eastAsiaTheme="majorEastAsia" w:cstheme="minorHAnsi"/>
          <w:color w:val="000000" w:themeColor="text1"/>
        </w:rPr>
        <w:t xml:space="preserve">“Shadow Fiddling,” </w:t>
      </w:r>
      <w:r w:rsidRPr="00B340C1" w:rsidR="005B6526">
        <w:rPr>
          <w:rFonts w:asciiTheme="minorHAnsi" w:hAnsiTheme="minorHAnsi" w:eastAsiaTheme="majorEastAsia" w:cstheme="minorHAnsi"/>
          <w:color w:val="000000" w:themeColor="text1"/>
        </w:rPr>
        <w:t xml:space="preserve">specifically related to </w:t>
      </w:r>
      <w:r w:rsidRPr="00B340C1" w:rsidR="00A929D0">
        <w:rPr>
          <w:rFonts w:asciiTheme="minorHAnsi" w:hAnsiTheme="minorHAnsi" w:eastAsiaTheme="majorEastAsia" w:cstheme="minorHAnsi"/>
          <w:color w:val="000000" w:themeColor="text1"/>
        </w:rPr>
        <w:t>holding an imaginary</w:t>
      </w:r>
      <w:r w:rsidRPr="00B340C1" w:rsidR="005B6526">
        <w:rPr>
          <w:rFonts w:asciiTheme="minorHAnsi" w:hAnsiTheme="minorHAnsi" w:eastAsiaTheme="majorEastAsia" w:cstheme="minorHAnsi"/>
          <w:color w:val="000000" w:themeColor="text1"/>
        </w:rPr>
        <w:t xml:space="preserve"> violin</w:t>
      </w:r>
      <w:r w:rsidRPr="00B340C1" w:rsidR="005D44DC">
        <w:rPr>
          <w:rFonts w:asciiTheme="minorHAnsi" w:hAnsiTheme="minorHAnsi" w:eastAsiaTheme="majorEastAsia" w:cstheme="minorHAnsi"/>
          <w:color w:val="000000" w:themeColor="text1"/>
        </w:rPr>
        <w:t xml:space="preserve"> and the bow</w:t>
      </w:r>
      <w:r w:rsidRPr="00E870D0" w:rsidR="005D44DC">
        <w:rPr>
          <w:rFonts w:asciiTheme="minorHAnsi" w:hAnsiTheme="minorHAnsi" w:eastAsiaTheme="majorEastAsia" w:cstheme="minorHAnsi"/>
          <w:color w:val="000000" w:themeColor="text1"/>
        </w:rPr>
        <w:t xml:space="preserve">. </w:t>
      </w:r>
      <w:r w:rsidRPr="00E870D0" w:rsidR="005B6526">
        <w:rPr>
          <w:rFonts w:asciiTheme="minorHAnsi" w:hAnsiTheme="minorHAnsi" w:eastAsiaTheme="majorEastAsia" w:cstheme="minorHAnsi"/>
          <w:color w:val="000000" w:themeColor="text1"/>
        </w:rPr>
        <w:t xml:space="preserve"> </w:t>
      </w:r>
      <w:r w:rsidR="00BE5084">
        <w:rPr>
          <w:rFonts w:asciiTheme="minorHAnsi" w:hAnsiTheme="minorHAnsi" w:eastAsiaTheme="majorEastAsia" w:cstheme="minorHAnsi"/>
          <w:color w:val="000000" w:themeColor="text1"/>
          <w:highlight w:val="green"/>
        </w:rPr>
        <w:t>&lt;Video 5.1&gt;</w:t>
      </w:r>
    </w:p>
    <w:p w:rsidRPr="00B340C1" w:rsidR="00C63B3F" w:rsidP="008A4ED4" w:rsidRDefault="00BC5211" w14:paraId="75B83708" w14:textId="6B490FB6">
      <w:pPr>
        <w:spacing w:line="480" w:lineRule="auto"/>
        <w:ind w:firstLine="720"/>
        <w:rPr>
          <w:rFonts w:asciiTheme="minorHAnsi" w:hAnsiTheme="minorHAnsi" w:eastAsiaTheme="majorEastAsia" w:cstheme="minorHAnsi"/>
          <w:color w:val="000000" w:themeColor="text1"/>
        </w:rPr>
      </w:pPr>
      <w:r>
        <w:rPr>
          <w:rFonts w:asciiTheme="minorHAnsi" w:hAnsiTheme="minorHAnsi" w:eastAsiaTheme="majorEastAsia" w:cstheme="minorHAnsi"/>
          <w:bCs/>
          <w:color w:val="000000" w:themeColor="text1"/>
        </w:rPr>
        <w:t>Menuhin’s deeper yoga values surface i</w:t>
      </w:r>
      <w:r w:rsidRPr="00B340C1" w:rsidR="00555B86">
        <w:rPr>
          <w:rFonts w:asciiTheme="minorHAnsi" w:hAnsiTheme="minorHAnsi" w:eastAsiaTheme="majorEastAsia" w:cstheme="minorHAnsi"/>
          <w:bCs/>
          <w:color w:val="000000" w:themeColor="text1"/>
        </w:rPr>
        <w:t>n his third chapter,</w:t>
      </w:r>
      <w:r w:rsidRPr="00B340C1" w:rsidR="00A01277">
        <w:rPr>
          <w:rFonts w:asciiTheme="minorHAnsi" w:hAnsiTheme="minorHAnsi" w:eastAsiaTheme="majorEastAsia" w:cstheme="minorHAnsi"/>
          <w:bCs/>
          <w:color w:val="000000" w:themeColor="text1"/>
        </w:rPr>
        <w:t xml:space="preserve"> </w:t>
      </w:r>
      <w:r w:rsidRPr="00B340C1" w:rsidR="00555B86">
        <w:rPr>
          <w:rFonts w:asciiTheme="minorHAnsi" w:hAnsiTheme="minorHAnsi" w:eastAsiaTheme="majorEastAsia" w:cstheme="minorHAnsi"/>
          <w:bCs/>
          <w:color w:val="000000" w:themeColor="text1"/>
        </w:rPr>
        <w:t>“</w:t>
      </w:r>
      <w:r w:rsidRPr="00B340C1" w:rsidR="00A01277">
        <w:rPr>
          <w:rFonts w:asciiTheme="minorHAnsi" w:hAnsiTheme="minorHAnsi" w:eastAsiaTheme="majorEastAsia" w:cstheme="minorHAnsi"/>
          <w:bCs/>
          <w:color w:val="000000" w:themeColor="text1"/>
        </w:rPr>
        <w:t>Composers and Performance</w:t>
      </w:r>
      <w:r>
        <w:rPr>
          <w:rFonts w:asciiTheme="minorHAnsi" w:hAnsiTheme="minorHAnsi" w:eastAsiaTheme="majorEastAsia" w:cstheme="minorHAnsi"/>
          <w:bCs/>
          <w:color w:val="000000" w:themeColor="text1"/>
        </w:rPr>
        <w:t>.</w:t>
      </w:r>
      <w:r w:rsidRPr="00B340C1" w:rsidR="00555B86">
        <w:rPr>
          <w:rFonts w:asciiTheme="minorHAnsi" w:hAnsiTheme="minorHAnsi" w:eastAsiaTheme="majorEastAsia" w:cstheme="minorHAnsi"/>
          <w:bCs/>
          <w:color w:val="000000" w:themeColor="text1"/>
        </w:rPr>
        <w:t>”</w:t>
      </w:r>
      <w:r w:rsidRPr="00B340C1" w:rsidR="00A01277">
        <w:rPr>
          <w:rFonts w:asciiTheme="minorHAnsi" w:hAnsiTheme="minorHAnsi" w:eastAsiaTheme="majorEastAsia" w:cstheme="minorHAnsi"/>
          <w:color w:val="000000" w:themeColor="text1"/>
        </w:rPr>
        <w:t xml:space="preserve"> </w:t>
      </w:r>
      <w:r>
        <w:rPr>
          <w:rFonts w:asciiTheme="minorHAnsi" w:hAnsiTheme="minorHAnsi" w:eastAsiaTheme="majorEastAsia" w:cstheme="minorHAnsi"/>
          <w:color w:val="000000" w:themeColor="text1"/>
        </w:rPr>
        <w:t xml:space="preserve">Even as he </w:t>
      </w:r>
      <w:r w:rsidRPr="00B340C1" w:rsidR="00555B86">
        <w:rPr>
          <w:rFonts w:asciiTheme="minorHAnsi" w:hAnsiTheme="minorHAnsi" w:eastAsiaTheme="majorEastAsia" w:cstheme="minorHAnsi"/>
          <w:color w:val="000000" w:themeColor="text1"/>
        </w:rPr>
        <w:t>reflects on performing and</w:t>
      </w:r>
      <w:r w:rsidRPr="00B340C1" w:rsidR="001910EC">
        <w:rPr>
          <w:rFonts w:asciiTheme="minorHAnsi" w:hAnsiTheme="minorHAnsi" w:eastAsiaTheme="majorEastAsia" w:cstheme="minorHAnsi"/>
          <w:color w:val="000000" w:themeColor="text1"/>
        </w:rPr>
        <w:t xml:space="preserve"> </w:t>
      </w:r>
      <w:r w:rsidRPr="00B340C1" w:rsidR="00555B86">
        <w:rPr>
          <w:rFonts w:asciiTheme="minorHAnsi" w:hAnsiTheme="minorHAnsi" w:eastAsiaTheme="majorEastAsia" w:cstheme="minorHAnsi"/>
          <w:color w:val="000000" w:themeColor="text1"/>
        </w:rPr>
        <w:t xml:space="preserve">interpreting the music of </w:t>
      </w:r>
      <w:r>
        <w:rPr>
          <w:rFonts w:asciiTheme="minorHAnsi" w:hAnsiTheme="minorHAnsi" w:eastAsiaTheme="majorEastAsia" w:cstheme="minorHAnsi"/>
          <w:color w:val="000000" w:themeColor="text1"/>
        </w:rPr>
        <w:t>various</w:t>
      </w:r>
      <w:r w:rsidRPr="00B340C1">
        <w:rPr>
          <w:rFonts w:asciiTheme="minorHAnsi" w:hAnsiTheme="minorHAnsi" w:eastAsiaTheme="majorEastAsia" w:cstheme="minorHAnsi"/>
          <w:color w:val="000000" w:themeColor="text1"/>
        </w:rPr>
        <w:t xml:space="preserve"> </w:t>
      </w:r>
      <w:r w:rsidRPr="00B340C1" w:rsidR="00555B86">
        <w:rPr>
          <w:rFonts w:asciiTheme="minorHAnsi" w:hAnsiTheme="minorHAnsi" w:eastAsiaTheme="majorEastAsia" w:cstheme="minorHAnsi"/>
          <w:color w:val="000000" w:themeColor="text1"/>
        </w:rPr>
        <w:t xml:space="preserve">composers </w:t>
      </w:r>
      <w:r>
        <w:rPr>
          <w:rFonts w:asciiTheme="minorHAnsi" w:hAnsiTheme="minorHAnsi" w:eastAsiaTheme="majorEastAsia" w:cstheme="minorHAnsi"/>
          <w:color w:val="000000" w:themeColor="text1"/>
        </w:rPr>
        <w:t xml:space="preserve">from Bach and </w:t>
      </w:r>
      <w:r w:rsidRPr="00B340C1" w:rsidR="00555B86">
        <w:rPr>
          <w:rFonts w:asciiTheme="minorHAnsi" w:hAnsiTheme="minorHAnsi" w:eastAsiaTheme="majorEastAsia" w:cstheme="minorHAnsi"/>
          <w:color w:val="000000" w:themeColor="text1"/>
        </w:rPr>
        <w:t xml:space="preserve">Beethoven </w:t>
      </w:r>
      <w:r>
        <w:rPr>
          <w:rFonts w:asciiTheme="minorHAnsi" w:hAnsiTheme="minorHAnsi" w:eastAsiaTheme="majorEastAsia" w:cstheme="minorHAnsi"/>
          <w:color w:val="000000" w:themeColor="text1"/>
        </w:rPr>
        <w:t xml:space="preserve">to </w:t>
      </w:r>
      <w:r w:rsidRPr="00B340C1" w:rsidR="00555B86">
        <w:rPr>
          <w:rFonts w:asciiTheme="minorHAnsi" w:hAnsiTheme="minorHAnsi" w:eastAsiaTheme="majorEastAsia" w:cstheme="minorHAnsi"/>
          <w:color w:val="000000" w:themeColor="text1"/>
        </w:rPr>
        <w:t>Bartok</w:t>
      </w:r>
      <w:r>
        <w:rPr>
          <w:rFonts w:asciiTheme="minorHAnsi" w:hAnsiTheme="minorHAnsi" w:eastAsiaTheme="majorEastAsia" w:cstheme="minorHAnsi"/>
          <w:color w:val="000000" w:themeColor="text1"/>
        </w:rPr>
        <w:t xml:space="preserve"> and </w:t>
      </w:r>
      <w:r w:rsidRPr="00B340C1" w:rsidR="00555B86">
        <w:rPr>
          <w:rFonts w:asciiTheme="minorHAnsi" w:hAnsiTheme="minorHAnsi" w:eastAsiaTheme="majorEastAsia" w:cstheme="minorHAnsi"/>
          <w:color w:val="000000" w:themeColor="text1"/>
        </w:rPr>
        <w:t>Enesco</w:t>
      </w:r>
      <w:r w:rsidR="00B93621">
        <w:rPr>
          <w:rFonts w:asciiTheme="minorHAnsi" w:hAnsiTheme="minorHAnsi" w:eastAsiaTheme="majorEastAsia" w:cstheme="minorHAnsi"/>
          <w:color w:val="000000" w:themeColor="text1"/>
        </w:rPr>
        <w:t>,</w:t>
      </w:r>
      <w:r w:rsidRPr="00B340C1" w:rsidR="00555B86">
        <w:rPr>
          <w:rFonts w:asciiTheme="minorHAnsi" w:hAnsiTheme="minorHAnsi" w:eastAsiaTheme="majorEastAsia" w:cstheme="minorHAnsi"/>
          <w:color w:val="000000" w:themeColor="text1"/>
        </w:rPr>
        <w:t xml:space="preserve"> </w:t>
      </w:r>
      <w:r>
        <w:rPr>
          <w:rFonts w:asciiTheme="minorHAnsi" w:hAnsiTheme="minorHAnsi" w:eastAsiaTheme="majorEastAsia" w:cstheme="minorHAnsi"/>
          <w:color w:val="000000" w:themeColor="text1"/>
        </w:rPr>
        <w:t xml:space="preserve">he </w:t>
      </w:r>
      <w:r w:rsidR="008814EA">
        <w:rPr>
          <w:rFonts w:asciiTheme="minorHAnsi" w:hAnsiTheme="minorHAnsi" w:eastAsiaTheme="majorEastAsia" w:cstheme="minorHAnsi"/>
          <w:color w:val="000000" w:themeColor="text1"/>
        </w:rPr>
        <w:t>muses on more philosophical issues</w:t>
      </w:r>
      <w:r w:rsidR="00FF062F">
        <w:rPr>
          <w:rFonts w:asciiTheme="minorHAnsi" w:hAnsiTheme="minorHAnsi" w:eastAsiaTheme="majorEastAsia" w:cstheme="minorHAnsi"/>
          <w:color w:val="000000" w:themeColor="text1"/>
        </w:rPr>
        <w:t xml:space="preserve">. For example, </w:t>
      </w:r>
      <w:r w:rsidR="008814EA">
        <w:rPr>
          <w:rFonts w:asciiTheme="minorHAnsi" w:hAnsiTheme="minorHAnsi" w:eastAsiaTheme="majorEastAsia" w:cstheme="minorHAnsi"/>
          <w:color w:val="000000" w:themeColor="text1"/>
        </w:rPr>
        <w:t xml:space="preserve">in </w:t>
      </w:r>
      <w:r w:rsidR="00FF062F">
        <w:rPr>
          <w:rFonts w:asciiTheme="minorHAnsi" w:hAnsiTheme="minorHAnsi" w:eastAsiaTheme="majorEastAsia" w:cstheme="minorHAnsi"/>
          <w:color w:val="000000" w:themeColor="text1"/>
        </w:rPr>
        <w:t>his reflections</w:t>
      </w:r>
      <w:r w:rsidRPr="00B340C1" w:rsidR="00FF062F">
        <w:rPr>
          <w:rFonts w:asciiTheme="minorHAnsi" w:hAnsiTheme="minorHAnsi" w:eastAsiaTheme="majorEastAsia" w:cstheme="minorHAnsi"/>
          <w:color w:val="000000" w:themeColor="text1"/>
        </w:rPr>
        <w:t xml:space="preserve"> </w:t>
      </w:r>
      <w:r w:rsidRPr="00B340C1" w:rsidR="00C63B3F">
        <w:rPr>
          <w:rFonts w:asciiTheme="minorHAnsi" w:hAnsiTheme="minorHAnsi" w:eastAsiaTheme="majorEastAsia" w:cstheme="minorHAnsi"/>
          <w:color w:val="000000" w:themeColor="text1"/>
        </w:rPr>
        <w:t>“On the Violinist</w:t>
      </w:r>
      <w:r w:rsidR="00FF062F">
        <w:rPr>
          <w:rFonts w:asciiTheme="minorHAnsi" w:hAnsiTheme="minorHAnsi" w:eastAsiaTheme="majorEastAsia" w:cstheme="minorHAnsi"/>
          <w:color w:val="000000" w:themeColor="text1"/>
        </w:rPr>
        <w:t>,</w:t>
      </w:r>
      <w:r w:rsidRPr="00B340C1" w:rsidR="00C63B3F">
        <w:rPr>
          <w:rFonts w:asciiTheme="minorHAnsi" w:hAnsiTheme="minorHAnsi" w:eastAsiaTheme="majorEastAsia" w:cstheme="minorHAnsi"/>
          <w:color w:val="000000" w:themeColor="text1"/>
        </w:rPr>
        <w:t xml:space="preserve">” </w:t>
      </w:r>
      <w:r w:rsidR="00FF062F">
        <w:rPr>
          <w:rFonts w:asciiTheme="minorHAnsi" w:hAnsiTheme="minorHAnsi" w:eastAsiaTheme="majorEastAsia" w:cstheme="minorHAnsi"/>
          <w:color w:val="000000" w:themeColor="text1"/>
        </w:rPr>
        <w:t>Menuhin</w:t>
      </w:r>
      <w:r w:rsidRPr="00B340C1" w:rsidR="00FF062F">
        <w:rPr>
          <w:rFonts w:asciiTheme="minorHAnsi" w:hAnsiTheme="minorHAnsi" w:eastAsiaTheme="majorEastAsia" w:cstheme="minorHAnsi"/>
          <w:color w:val="000000" w:themeColor="text1"/>
        </w:rPr>
        <w:t xml:space="preserve"> suggests universal yogic values like </w:t>
      </w:r>
      <w:r w:rsidRPr="00B340C1" w:rsidR="00FF062F">
        <w:rPr>
          <w:rFonts w:asciiTheme="minorHAnsi" w:hAnsiTheme="minorHAnsi" w:eastAsiaTheme="majorEastAsia" w:cstheme="minorHAnsi"/>
          <w:i/>
          <w:color w:val="000000" w:themeColor="text1"/>
        </w:rPr>
        <w:t>ahimsa</w:t>
      </w:r>
      <w:r w:rsidRPr="00B340C1" w:rsidR="00FF062F">
        <w:rPr>
          <w:rFonts w:asciiTheme="minorHAnsi" w:hAnsiTheme="minorHAnsi" w:eastAsiaTheme="majorEastAsia" w:cstheme="minorHAnsi"/>
          <w:color w:val="000000" w:themeColor="text1"/>
        </w:rPr>
        <w:t xml:space="preserve"> (</w:t>
      </w:r>
      <w:proofErr w:type="spellStart"/>
      <w:r w:rsidRPr="00B340C1" w:rsidR="00FF062F">
        <w:rPr>
          <w:rFonts w:asciiTheme="minorHAnsi" w:hAnsiTheme="minorHAnsi" w:eastAsiaTheme="majorEastAsia" w:cstheme="minorHAnsi"/>
          <w:color w:val="000000" w:themeColor="text1"/>
        </w:rPr>
        <w:t>nonharming</w:t>
      </w:r>
      <w:proofErr w:type="spellEnd"/>
      <w:r w:rsidRPr="00B340C1" w:rsidR="00FF062F">
        <w:rPr>
          <w:rFonts w:asciiTheme="minorHAnsi" w:hAnsiTheme="minorHAnsi" w:eastAsiaTheme="majorEastAsia" w:cstheme="minorHAnsi"/>
          <w:color w:val="000000" w:themeColor="text1"/>
        </w:rPr>
        <w:t>)</w:t>
      </w:r>
      <w:r w:rsidR="00FF062F">
        <w:rPr>
          <w:rFonts w:asciiTheme="minorHAnsi" w:hAnsiTheme="minorHAnsi" w:eastAsiaTheme="majorEastAsia" w:cstheme="minorHAnsi"/>
          <w:color w:val="000000" w:themeColor="text1"/>
        </w:rPr>
        <w:t xml:space="preserve"> as he </w:t>
      </w:r>
      <w:r w:rsidRPr="00B340C1" w:rsidR="00FF062F">
        <w:rPr>
          <w:rFonts w:asciiTheme="minorHAnsi" w:hAnsiTheme="minorHAnsi" w:eastAsiaTheme="majorEastAsia" w:cstheme="minorHAnsi"/>
          <w:color w:val="000000" w:themeColor="text1"/>
        </w:rPr>
        <w:t>discusses how artistry finds balance and subtlety in a world full of violence and barbarity</w:t>
      </w:r>
      <w:r w:rsidR="00FF062F">
        <w:rPr>
          <w:rFonts w:asciiTheme="minorHAnsi" w:hAnsiTheme="minorHAnsi" w:eastAsiaTheme="majorEastAsia" w:cstheme="minorHAnsi"/>
          <w:color w:val="000000" w:themeColor="text1"/>
        </w:rPr>
        <w:t>, and</w:t>
      </w:r>
      <w:r w:rsidRPr="00B340C1" w:rsidR="00FF062F">
        <w:rPr>
          <w:rFonts w:asciiTheme="minorHAnsi" w:hAnsiTheme="minorHAnsi" w:eastAsiaTheme="majorEastAsia" w:cstheme="minorHAnsi"/>
          <w:color w:val="000000" w:themeColor="text1"/>
        </w:rPr>
        <w:t xml:space="preserve"> how “true art teaches instead humility, tolerance, </w:t>
      </w:r>
      <w:proofErr w:type="spellStart"/>
      <w:r w:rsidRPr="00B340C1" w:rsidR="00FF062F">
        <w:rPr>
          <w:rFonts w:asciiTheme="minorHAnsi" w:hAnsiTheme="minorHAnsi" w:eastAsiaTheme="majorEastAsia" w:cstheme="minorHAnsi"/>
          <w:color w:val="000000" w:themeColor="text1"/>
        </w:rPr>
        <w:lastRenderedPageBreak/>
        <w:t>honour</w:t>
      </w:r>
      <w:proofErr w:type="spellEnd"/>
      <w:r w:rsidRPr="00B340C1" w:rsidR="00FF062F">
        <w:rPr>
          <w:rFonts w:asciiTheme="minorHAnsi" w:hAnsiTheme="minorHAnsi" w:eastAsiaTheme="majorEastAsia" w:cstheme="minorHAnsi"/>
          <w:color w:val="000000" w:themeColor="text1"/>
        </w:rPr>
        <w:t>, and respect.”</w:t>
      </w:r>
      <w:r w:rsidR="0067089C">
        <w:rPr>
          <w:rStyle w:val="FootnoteReference"/>
          <w:rFonts w:asciiTheme="minorHAnsi" w:hAnsiTheme="minorHAnsi" w:eastAsiaTheme="majorEastAsia" w:cstheme="minorHAnsi"/>
          <w:color w:val="000000" w:themeColor="text1"/>
        </w:rPr>
        <w:footnoteReference w:id="49"/>
      </w:r>
      <w:r w:rsidRPr="00B340C1" w:rsidR="00FF062F">
        <w:rPr>
          <w:rFonts w:asciiTheme="minorHAnsi" w:hAnsiTheme="minorHAnsi" w:eastAsiaTheme="majorEastAsia" w:cstheme="minorHAnsi"/>
          <w:color w:val="000000" w:themeColor="text1"/>
        </w:rPr>
        <w:t xml:space="preserve"> </w:t>
      </w:r>
      <w:r w:rsidR="0097113D">
        <w:rPr>
          <w:rFonts w:asciiTheme="minorHAnsi" w:hAnsiTheme="minorHAnsi" w:eastAsiaTheme="majorEastAsia" w:cstheme="minorHAnsi"/>
          <w:color w:val="000000" w:themeColor="text1"/>
        </w:rPr>
        <w:t xml:space="preserve">As the ASO violinist Chris </w:t>
      </w:r>
      <w:proofErr w:type="spellStart"/>
      <w:r w:rsidR="0097113D">
        <w:rPr>
          <w:rFonts w:asciiTheme="minorHAnsi" w:hAnsiTheme="minorHAnsi" w:eastAsiaTheme="majorEastAsia" w:cstheme="minorHAnsi"/>
          <w:color w:val="000000" w:themeColor="text1"/>
        </w:rPr>
        <w:t>Pulgram</w:t>
      </w:r>
      <w:proofErr w:type="spellEnd"/>
      <w:r w:rsidR="0097113D">
        <w:rPr>
          <w:rFonts w:asciiTheme="minorHAnsi" w:hAnsiTheme="minorHAnsi" w:eastAsiaTheme="majorEastAsia" w:cstheme="minorHAnsi"/>
          <w:color w:val="000000" w:themeColor="text1"/>
        </w:rPr>
        <w:t xml:space="preserve"> observed in </w:t>
      </w:r>
      <w:r w:rsidR="00AF1FEE">
        <w:rPr>
          <w:rFonts w:asciiTheme="minorHAnsi" w:hAnsiTheme="minorHAnsi" w:eastAsiaTheme="majorEastAsia" w:cstheme="minorHAnsi"/>
          <w:color w:val="000000" w:themeColor="text1"/>
        </w:rPr>
        <w:t xml:space="preserve">the maestro’s </w:t>
      </w:r>
      <w:r w:rsidR="0097113D">
        <w:rPr>
          <w:rFonts w:asciiTheme="minorHAnsi" w:hAnsiTheme="minorHAnsi" w:eastAsiaTheme="majorEastAsia" w:cstheme="minorHAnsi"/>
          <w:color w:val="000000" w:themeColor="text1"/>
        </w:rPr>
        <w:t xml:space="preserve">teaching at the Gstaad Academy, </w:t>
      </w:r>
      <w:r w:rsidR="00AF1FEE">
        <w:rPr>
          <w:rFonts w:asciiTheme="minorHAnsi" w:hAnsiTheme="minorHAnsi" w:eastAsiaTheme="majorEastAsia" w:cstheme="minorHAnsi"/>
          <w:color w:val="000000" w:themeColor="text1"/>
        </w:rPr>
        <w:t xml:space="preserve">Menuhin’s </w:t>
      </w:r>
      <w:r w:rsidR="0097113D">
        <w:rPr>
          <w:rFonts w:asciiTheme="minorHAnsi" w:hAnsiTheme="minorHAnsi" w:eastAsiaTheme="majorEastAsia" w:cstheme="minorHAnsi"/>
          <w:color w:val="000000" w:themeColor="text1"/>
        </w:rPr>
        <w:t xml:space="preserve">his own words </w:t>
      </w:r>
      <w:r w:rsidR="00AF1FEE">
        <w:rPr>
          <w:rFonts w:asciiTheme="minorHAnsi" w:hAnsiTheme="minorHAnsi" w:eastAsiaTheme="majorEastAsia" w:cstheme="minorHAnsi"/>
          <w:color w:val="000000" w:themeColor="text1"/>
        </w:rPr>
        <w:t xml:space="preserve">express </w:t>
      </w:r>
      <w:r w:rsidR="0097113D">
        <w:rPr>
          <w:rFonts w:asciiTheme="minorHAnsi" w:hAnsiTheme="minorHAnsi" w:eastAsiaTheme="majorEastAsia" w:cstheme="minorHAnsi"/>
          <w:color w:val="000000" w:themeColor="text1"/>
        </w:rPr>
        <w:t>his belief in the duty of the musician to spread compassion through music</w:t>
      </w:r>
      <w:r w:rsidR="00AF1FEE">
        <w:rPr>
          <w:rFonts w:asciiTheme="minorHAnsi" w:hAnsiTheme="minorHAnsi" w:eastAsiaTheme="majorEastAsia" w:cstheme="minorHAnsi"/>
          <w:color w:val="000000" w:themeColor="text1"/>
        </w:rPr>
        <w:t xml:space="preserve">. Even more, they express his fundamental belief in </w:t>
      </w:r>
      <w:r w:rsidRPr="00B340C1" w:rsidR="00C63B3F">
        <w:rPr>
          <w:rFonts w:asciiTheme="minorHAnsi" w:hAnsiTheme="minorHAnsi" w:eastAsiaTheme="majorEastAsia" w:cstheme="minorHAnsi"/>
          <w:color w:val="000000" w:themeColor="text1"/>
        </w:rPr>
        <w:t>how such “enlightened human behavior” also applies to violin playing, and therefore he “looks upon music as the most complete exposition of the body and spirit of man – of our universe.”</w:t>
      </w:r>
      <w:r w:rsidR="0067089C">
        <w:rPr>
          <w:rStyle w:val="FootnoteReference"/>
          <w:rFonts w:asciiTheme="minorHAnsi" w:hAnsiTheme="minorHAnsi" w:eastAsiaTheme="majorEastAsia" w:cstheme="minorHAnsi"/>
          <w:color w:val="000000" w:themeColor="text1"/>
        </w:rPr>
        <w:footnoteReference w:id="50"/>
      </w:r>
      <w:r w:rsidRPr="00B340C1" w:rsidR="00C63B3F">
        <w:rPr>
          <w:rFonts w:asciiTheme="minorHAnsi" w:hAnsiTheme="minorHAnsi" w:eastAsiaTheme="majorEastAsia" w:cstheme="minorHAnsi"/>
          <w:color w:val="000000" w:themeColor="text1"/>
        </w:rPr>
        <w:t xml:space="preserve"> </w:t>
      </w:r>
    </w:p>
    <w:p w:rsidRPr="00B340C1" w:rsidR="006B5F8F" w:rsidP="008A4ED4" w:rsidRDefault="00AF1FEE" w14:paraId="7C5AF08D" w14:textId="60424166">
      <w:pPr>
        <w:spacing w:line="480" w:lineRule="auto"/>
        <w:ind w:firstLine="720"/>
        <w:rPr>
          <w:rFonts w:asciiTheme="minorHAnsi" w:hAnsiTheme="minorHAnsi" w:eastAsiaTheme="majorEastAsia" w:cstheme="minorHAnsi"/>
          <w:iCs/>
          <w:color w:val="000000" w:themeColor="text1"/>
        </w:rPr>
      </w:pPr>
      <w:r>
        <w:rPr>
          <w:rFonts w:asciiTheme="minorHAnsi" w:hAnsiTheme="minorHAnsi" w:eastAsiaTheme="majorEastAsia" w:cstheme="minorHAnsi"/>
          <w:color w:val="000000" w:themeColor="text1"/>
        </w:rPr>
        <w:t xml:space="preserve">Menuhin’s yoga-centered approach pervades </w:t>
      </w:r>
      <w:r w:rsidRPr="00B340C1">
        <w:rPr>
          <w:rFonts w:asciiTheme="minorHAnsi" w:hAnsiTheme="minorHAnsi" w:eastAsiaTheme="majorEastAsia" w:cstheme="minorHAnsi"/>
        </w:rPr>
        <w:t>the preliminary exercises</w:t>
      </w:r>
      <w:r>
        <w:rPr>
          <w:rFonts w:asciiTheme="minorHAnsi" w:hAnsiTheme="minorHAnsi" w:eastAsiaTheme="majorEastAsia" w:cstheme="minorHAnsi"/>
          <w:color w:val="000000" w:themeColor="text1"/>
        </w:rPr>
        <w:t xml:space="preserve"> in this chapter as</w:t>
      </w:r>
      <w:r w:rsidRPr="00B340C1" w:rsidR="008B10B1">
        <w:rPr>
          <w:rFonts w:asciiTheme="minorHAnsi" w:hAnsiTheme="minorHAnsi" w:eastAsiaTheme="majorEastAsia" w:cstheme="minorHAnsi"/>
        </w:rPr>
        <w:t xml:space="preserve"> </w:t>
      </w:r>
      <w:r>
        <w:rPr>
          <w:rFonts w:asciiTheme="minorHAnsi" w:hAnsiTheme="minorHAnsi" w:eastAsiaTheme="majorEastAsia" w:cstheme="minorHAnsi"/>
        </w:rPr>
        <w:t xml:space="preserve">he </w:t>
      </w:r>
      <w:r w:rsidRPr="00B340C1" w:rsidR="008B10B1">
        <w:rPr>
          <w:rFonts w:asciiTheme="minorHAnsi" w:hAnsiTheme="minorHAnsi" w:eastAsiaTheme="majorEastAsia" w:cstheme="minorHAnsi"/>
        </w:rPr>
        <w:t>teach</w:t>
      </w:r>
      <w:r>
        <w:rPr>
          <w:rFonts w:asciiTheme="minorHAnsi" w:hAnsiTheme="minorHAnsi" w:eastAsiaTheme="majorEastAsia" w:cstheme="minorHAnsi"/>
        </w:rPr>
        <w:t>es</w:t>
      </w:r>
      <w:r w:rsidRPr="00B340C1" w:rsidR="008B10B1">
        <w:rPr>
          <w:rFonts w:asciiTheme="minorHAnsi" w:hAnsiTheme="minorHAnsi" w:eastAsiaTheme="majorEastAsia" w:cstheme="minorHAnsi"/>
        </w:rPr>
        <w:t xml:space="preserve"> interdependence of all parts of the body and how “no movement happens in isolation</w:t>
      </w:r>
      <w:r>
        <w:rPr>
          <w:rFonts w:asciiTheme="minorHAnsi" w:hAnsiTheme="minorHAnsi" w:eastAsiaTheme="majorEastAsia" w:cstheme="minorHAnsi"/>
        </w:rPr>
        <w:t>.</w:t>
      </w:r>
      <w:r w:rsidRPr="00B340C1" w:rsidR="008B10B1">
        <w:rPr>
          <w:rFonts w:asciiTheme="minorHAnsi" w:hAnsiTheme="minorHAnsi" w:eastAsiaTheme="majorEastAsia" w:cstheme="minorHAnsi"/>
        </w:rPr>
        <w:t>”</w:t>
      </w:r>
      <w:r w:rsidR="0067089C">
        <w:rPr>
          <w:rStyle w:val="FootnoteReference"/>
          <w:rFonts w:asciiTheme="minorHAnsi" w:hAnsiTheme="minorHAnsi" w:eastAsiaTheme="majorEastAsia" w:cstheme="minorHAnsi"/>
        </w:rPr>
        <w:footnoteReference w:id="51"/>
      </w:r>
      <w:r w:rsidRPr="00B340C1" w:rsidR="008B10B1">
        <w:rPr>
          <w:rFonts w:asciiTheme="minorHAnsi" w:hAnsiTheme="minorHAnsi" w:eastAsiaTheme="majorEastAsia" w:cstheme="minorHAnsi"/>
        </w:rPr>
        <w:t xml:space="preserve"> </w:t>
      </w:r>
      <w:r w:rsidR="00BA6282">
        <w:rPr>
          <w:rFonts w:asciiTheme="minorHAnsi" w:hAnsiTheme="minorHAnsi" w:eastAsiaTheme="majorEastAsia" w:cstheme="minorHAnsi"/>
        </w:rPr>
        <w:t xml:space="preserve">As he </w:t>
      </w:r>
      <w:r w:rsidRPr="00B340C1" w:rsidR="00BA6282">
        <w:rPr>
          <w:rFonts w:asciiTheme="minorHAnsi" w:hAnsiTheme="minorHAnsi" w:eastAsiaTheme="majorEastAsia" w:cstheme="minorHAnsi"/>
        </w:rPr>
        <w:t>address</w:t>
      </w:r>
      <w:r w:rsidR="00BA6282">
        <w:rPr>
          <w:rFonts w:asciiTheme="minorHAnsi" w:hAnsiTheme="minorHAnsi" w:eastAsiaTheme="majorEastAsia" w:cstheme="minorHAnsi"/>
        </w:rPr>
        <w:t>es</w:t>
      </w:r>
      <w:r w:rsidRPr="00B340C1" w:rsidR="00BA6282">
        <w:rPr>
          <w:rFonts w:asciiTheme="minorHAnsi" w:hAnsiTheme="minorHAnsi" w:eastAsiaTheme="majorEastAsia" w:cstheme="minorHAnsi"/>
        </w:rPr>
        <w:t xml:space="preserve"> the bow </w:t>
      </w:r>
      <w:r w:rsidR="00BA6282">
        <w:rPr>
          <w:rFonts w:asciiTheme="minorHAnsi" w:hAnsiTheme="minorHAnsi" w:eastAsiaTheme="majorEastAsia" w:cstheme="minorHAnsi"/>
        </w:rPr>
        <w:t xml:space="preserve">in </w:t>
      </w:r>
      <w:r w:rsidRPr="00B340C1" w:rsidR="008B10B1">
        <w:rPr>
          <w:rFonts w:asciiTheme="minorHAnsi" w:hAnsiTheme="minorHAnsi" w:eastAsiaTheme="majorEastAsia" w:cstheme="minorHAnsi"/>
        </w:rPr>
        <w:t>Exercises 4</w:t>
      </w:r>
      <w:r w:rsidRPr="00B340C1" w:rsidR="006B5F8F">
        <w:rPr>
          <w:rFonts w:asciiTheme="minorHAnsi" w:hAnsiTheme="minorHAnsi" w:eastAsiaTheme="majorEastAsia" w:cstheme="minorHAnsi"/>
        </w:rPr>
        <w:t xml:space="preserve">. </w:t>
      </w:r>
      <w:r w:rsidRPr="00B340C1" w:rsidR="008B10B1">
        <w:rPr>
          <w:rFonts w:asciiTheme="minorHAnsi" w:hAnsiTheme="minorHAnsi" w:eastAsiaTheme="majorEastAsia" w:cstheme="minorHAnsi"/>
          <w:iCs/>
          <w:color w:val="000000" w:themeColor="text1"/>
        </w:rPr>
        <w:t>Menuhin asks the violinist to use her powers of observation (</w:t>
      </w:r>
      <w:proofErr w:type="spellStart"/>
      <w:r w:rsidRPr="00B340C1" w:rsidR="008B10B1">
        <w:rPr>
          <w:rFonts w:asciiTheme="minorHAnsi" w:hAnsiTheme="minorHAnsi" w:eastAsiaTheme="majorEastAsia" w:cstheme="minorHAnsi"/>
          <w:i/>
          <w:color w:val="000000" w:themeColor="text1"/>
        </w:rPr>
        <w:t>svadhyaya</w:t>
      </w:r>
      <w:proofErr w:type="spellEnd"/>
      <w:r w:rsidRPr="00B340C1" w:rsidR="008B10B1">
        <w:rPr>
          <w:rFonts w:asciiTheme="minorHAnsi" w:hAnsiTheme="minorHAnsi" w:eastAsiaTheme="majorEastAsia" w:cstheme="minorHAnsi"/>
          <w:iCs/>
          <w:color w:val="000000" w:themeColor="text1"/>
        </w:rPr>
        <w:t xml:space="preserve">) while doing the actions of an upbow and downbow. </w:t>
      </w:r>
      <w:r w:rsidR="00BA6282">
        <w:rPr>
          <w:rFonts w:asciiTheme="minorHAnsi" w:hAnsiTheme="minorHAnsi" w:eastAsiaTheme="majorEastAsia" w:cstheme="minorHAnsi"/>
          <w:iCs/>
          <w:color w:val="000000" w:themeColor="text1"/>
        </w:rPr>
        <w:t>Like a true yogi, h</w:t>
      </w:r>
      <w:r w:rsidRPr="00B340C1" w:rsidR="008B10B1">
        <w:rPr>
          <w:rFonts w:asciiTheme="minorHAnsi" w:hAnsiTheme="minorHAnsi" w:eastAsiaTheme="majorEastAsia" w:cstheme="minorHAnsi"/>
          <w:iCs/>
          <w:color w:val="000000" w:themeColor="text1"/>
        </w:rPr>
        <w:t>e infuses a spiritual quality to these instructions through the word “surrender,” which helps the practitioner let go of tension, while also linking the motion to the breath (</w:t>
      </w:r>
      <w:r w:rsidRPr="00B340C1" w:rsidR="008B10B1">
        <w:rPr>
          <w:rFonts w:asciiTheme="minorHAnsi" w:hAnsiTheme="minorHAnsi" w:eastAsiaTheme="majorEastAsia" w:cstheme="minorHAnsi"/>
          <w:i/>
          <w:color w:val="000000" w:themeColor="text1"/>
        </w:rPr>
        <w:t>pranayama</w:t>
      </w:r>
      <w:r w:rsidRPr="00B340C1" w:rsidR="008B10B1">
        <w:rPr>
          <w:rFonts w:asciiTheme="minorHAnsi" w:hAnsiTheme="minorHAnsi" w:eastAsiaTheme="majorEastAsia" w:cstheme="minorHAnsi"/>
          <w:iCs/>
          <w:color w:val="000000" w:themeColor="text1"/>
        </w:rPr>
        <w:t>).</w:t>
      </w:r>
      <w:r w:rsidRPr="00B340C1" w:rsidR="003858F7">
        <w:rPr>
          <w:rFonts w:asciiTheme="minorHAnsi" w:hAnsiTheme="minorHAnsi" w:eastAsiaTheme="majorEastAsia" w:cstheme="minorHAnsi"/>
          <w:iCs/>
          <w:color w:val="000000" w:themeColor="text1"/>
        </w:rPr>
        <w:t xml:space="preserve"> Menuhin’s instructions are </w:t>
      </w:r>
      <w:r w:rsidRPr="00B340C1" w:rsidR="006B5F8F">
        <w:rPr>
          <w:rFonts w:asciiTheme="minorHAnsi" w:hAnsiTheme="minorHAnsi" w:eastAsiaTheme="majorEastAsia" w:cstheme="minorHAnsi"/>
          <w:iCs/>
          <w:color w:val="000000" w:themeColor="text1"/>
        </w:rPr>
        <w:t>demonstrate</w:t>
      </w:r>
      <w:r w:rsidRPr="00B340C1" w:rsidR="003858F7">
        <w:rPr>
          <w:rFonts w:asciiTheme="minorHAnsi" w:hAnsiTheme="minorHAnsi" w:eastAsiaTheme="majorEastAsia" w:cstheme="minorHAnsi"/>
          <w:iCs/>
          <w:color w:val="000000" w:themeColor="text1"/>
        </w:rPr>
        <w:t>d</w:t>
      </w:r>
      <w:r w:rsidRPr="00B340C1" w:rsidR="006B5F8F">
        <w:rPr>
          <w:rFonts w:asciiTheme="minorHAnsi" w:hAnsiTheme="minorHAnsi" w:eastAsiaTheme="majorEastAsia" w:cstheme="minorHAnsi"/>
          <w:iCs/>
          <w:color w:val="000000" w:themeColor="text1"/>
        </w:rPr>
        <w:t xml:space="preserve"> for “</w:t>
      </w:r>
      <w:r w:rsidRPr="00B340C1" w:rsidR="006B5F8F">
        <w:rPr>
          <w:rFonts w:asciiTheme="minorHAnsi" w:hAnsiTheme="minorHAnsi" w:eastAsiaTheme="majorEastAsia" w:cstheme="minorHAnsi"/>
          <w:color w:val="000000" w:themeColor="text1"/>
        </w:rPr>
        <w:t>Taking up the bow”</w:t>
      </w:r>
      <w:r w:rsidRPr="00B340C1" w:rsidR="003858F7">
        <w:rPr>
          <w:rFonts w:asciiTheme="minorHAnsi" w:hAnsiTheme="minorHAnsi" w:eastAsiaTheme="majorEastAsia" w:cstheme="minorHAnsi"/>
          <w:color w:val="000000" w:themeColor="text1"/>
        </w:rPr>
        <w:t xml:space="preserve"> </w:t>
      </w:r>
      <w:r w:rsidRPr="00BE5084" w:rsidR="00BE5084">
        <w:rPr>
          <w:rFonts w:asciiTheme="minorHAnsi" w:hAnsiTheme="minorHAnsi" w:eastAsiaTheme="majorEastAsia" w:cstheme="minorHAnsi"/>
          <w:color w:val="000000" w:themeColor="text1"/>
          <w:highlight w:val="green"/>
        </w:rPr>
        <w:t>&lt;Video 5.2&gt;</w:t>
      </w:r>
      <w:r w:rsidRPr="00BE5084" w:rsidR="003858F7">
        <w:rPr>
          <w:rFonts w:asciiTheme="minorHAnsi" w:hAnsiTheme="minorHAnsi" w:eastAsiaTheme="majorEastAsia" w:cstheme="minorHAnsi"/>
          <w:iCs/>
          <w:color w:val="000000" w:themeColor="text1"/>
          <w:highlight w:val="green"/>
        </w:rPr>
        <w:t>,</w:t>
      </w:r>
      <w:r w:rsidRPr="00E870D0" w:rsidR="003858F7">
        <w:rPr>
          <w:rFonts w:asciiTheme="minorHAnsi" w:hAnsiTheme="minorHAnsi" w:eastAsiaTheme="majorEastAsia" w:cstheme="minorHAnsi"/>
          <w:iCs/>
          <w:color w:val="000000" w:themeColor="text1"/>
        </w:rPr>
        <w:t xml:space="preserve"> </w:t>
      </w:r>
      <w:r w:rsidRPr="00E870D0" w:rsidR="006B5F8F">
        <w:rPr>
          <w:rFonts w:asciiTheme="minorHAnsi" w:hAnsiTheme="minorHAnsi" w:eastAsiaTheme="majorEastAsia" w:cstheme="minorHAnsi"/>
          <w:color w:val="000000" w:themeColor="text1"/>
        </w:rPr>
        <w:t>“Strengthening Exercises”</w:t>
      </w:r>
      <w:r w:rsidRPr="00E870D0" w:rsidR="002D2ADE">
        <w:rPr>
          <w:rFonts w:asciiTheme="minorHAnsi" w:hAnsiTheme="minorHAnsi" w:eastAsiaTheme="majorEastAsia" w:cstheme="minorHAnsi"/>
          <w:color w:val="000000" w:themeColor="text1"/>
        </w:rPr>
        <w:t xml:space="preserve"> </w:t>
      </w:r>
      <w:r w:rsidRPr="00BE5084" w:rsidR="00BE5084">
        <w:rPr>
          <w:rFonts w:asciiTheme="minorHAnsi" w:hAnsiTheme="minorHAnsi" w:eastAsiaTheme="majorEastAsia" w:cstheme="minorHAnsi"/>
          <w:color w:val="000000" w:themeColor="text1"/>
          <w:highlight w:val="green"/>
        </w:rPr>
        <w:t>&lt;Video 5.3&gt;</w:t>
      </w:r>
      <w:r w:rsidRPr="00E870D0" w:rsidR="006B5F8F">
        <w:rPr>
          <w:rFonts w:asciiTheme="minorHAnsi" w:hAnsiTheme="minorHAnsi" w:eastAsiaTheme="majorEastAsia" w:cstheme="minorHAnsi"/>
          <w:color w:val="000000" w:themeColor="text1"/>
        </w:rPr>
        <w:t xml:space="preserve"> and “The Push and the Pull”</w:t>
      </w:r>
      <w:r w:rsidRPr="00E870D0" w:rsidR="003858F7">
        <w:rPr>
          <w:rFonts w:asciiTheme="minorHAnsi" w:hAnsiTheme="minorHAnsi" w:eastAsiaTheme="majorEastAsia" w:cstheme="minorHAnsi"/>
          <w:color w:val="000000" w:themeColor="text1"/>
        </w:rPr>
        <w:t xml:space="preserve"> </w:t>
      </w:r>
      <w:r w:rsidRPr="00BE5084" w:rsidR="00BE5084">
        <w:rPr>
          <w:rFonts w:asciiTheme="minorHAnsi" w:hAnsiTheme="minorHAnsi" w:eastAsiaTheme="majorEastAsia" w:cstheme="minorHAnsi"/>
          <w:color w:val="000000" w:themeColor="text1"/>
          <w:highlight w:val="green"/>
        </w:rPr>
        <w:t>&lt;Video 5.5&gt;</w:t>
      </w:r>
      <w:r w:rsidRPr="00BE5084" w:rsidR="002D2ADE">
        <w:rPr>
          <w:rFonts w:asciiTheme="minorHAnsi" w:hAnsiTheme="minorHAnsi" w:eastAsiaTheme="majorEastAsia" w:cstheme="minorHAnsi"/>
          <w:iCs/>
          <w:color w:val="000000" w:themeColor="text1"/>
        </w:rPr>
        <w:t>.</w:t>
      </w:r>
    </w:p>
    <w:p w:rsidRPr="00B340C1" w:rsidR="00A60B2C" w:rsidP="008A4ED4" w:rsidRDefault="00D157F0" w14:paraId="62E6FFF3" w14:textId="0603563A">
      <w:pPr>
        <w:spacing w:line="480" w:lineRule="auto"/>
        <w:ind w:firstLine="720"/>
        <w:rPr>
          <w:rFonts w:asciiTheme="minorHAnsi" w:hAnsiTheme="minorHAnsi" w:eastAsiaTheme="majorEastAsia" w:cstheme="minorHAnsi"/>
          <w:color w:val="000000" w:themeColor="text1"/>
        </w:rPr>
      </w:pPr>
      <w:r w:rsidRPr="00B340C1">
        <w:rPr>
          <w:rFonts w:asciiTheme="minorHAnsi" w:hAnsiTheme="minorHAnsi" w:eastAsiaTheme="majorEastAsia" w:cstheme="minorHAnsi"/>
          <w:color w:val="000000" w:themeColor="text1"/>
        </w:rPr>
        <w:t>Menuhin</w:t>
      </w:r>
      <w:r w:rsidR="00A411F1">
        <w:rPr>
          <w:rFonts w:asciiTheme="minorHAnsi" w:hAnsiTheme="minorHAnsi" w:eastAsiaTheme="majorEastAsia" w:cstheme="minorHAnsi"/>
          <w:color w:val="000000" w:themeColor="text1"/>
        </w:rPr>
        <w:t>’s</w:t>
      </w:r>
      <w:r w:rsidRPr="00B340C1">
        <w:rPr>
          <w:rFonts w:asciiTheme="minorHAnsi" w:hAnsiTheme="minorHAnsi" w:eastAsiaTheme="majorEastAsia" w:cstheme="minorHAnsi"/>
          <w:color w:val="000000" w:themeColor="text1"/>
        </w:rPr>
        <w:t xml:space="preserve"> </w:t>
      </w:r>
      <w:r w:rsidRPr="00B340C1" w:rsidR="00A411F1">
        <w:rPr>
          <w:rFonts w:asciiTheme="minorHAnsi" w:hAnsiTheme="minorHAnsi" w:eastAsiaTheme="majorEastAsia" w:cstheme="minorHAnsi"/>
          <w:bCs/>
          <w:color w:val="000000" w:themeColor="text1"/>
        </w:rPr>
        <w:t xml:space="preserve">cleverly-titled </w:t>
      </w:r>
      <w:r w:rsidR="00A411F1">
        <w:rPr>
          <w:rFonts w:asciiTheme="minorHAnsi" w:hAnsiTheme="minorHAnsi" w:eastAsiaTheme="majorEastAsia" w:cstheme="minorHAnsi"/>
          <w:bCs/>
          <w:color w:val="000000" w:themeColor="text1"/>
        </w:rPr>
        <w:t xml:space="preserve">final </w:t>
      </w:r>
      <w:r w:rsidRPr="00B340C1" w:rsidR="00A411F1">
        <w:rPr>
          <w:rFonts w:asciiTheme="minorHAnsi" w:hAnsiTheme="minorHAnsi" w:eastAsiaTheme="majorEastAsia" w:cstheme="minorHAnsi"/>
          <w:bCs/>
          <w:color w:val="000000" w:themeColor="text1"/>
        </w:rPr>
        <w:t>chapter, “Fiddler on the Hoof</w:t>
      </w:r>
      <w:r w:rsidR="00A411F1">
        <w:rPr>
          <w:rFonts w:asciiTheme="minorHAnsi" w:hAnsiTheme="minorHAnsi" w:eastAsiaTheme="majorEastAsia" w:cstheme="minorHAnsi"/>
          <w:color w:val="000000" w:themeColor="text1"/>
        </w:rPr>
        <w:t>,</w:t>
      </w:r>
      <w:r w:rsidRPr="00B340C1" w:rsidR="00A411F1">
        <w:rPr>
          <w:rFonts w:asciiTheme="minorHAnsi" w:hAnsiTheme="minorHAnsi" w:eastAsiaTheme="majorEastAsia" w:cstheme="minorHAnsi"/>
          <w:color w:val="000000" w:themeColor="text1"/>
        </w:rPr>
        <w:t xml:space="preserve">” </w:t>
      </w:r>
      <w:r w:rsidRPr="00B340C1">
        <w:rPr>
          <w:rFonts w:asciiTheme="minorHAnsi" w:hAnsiTheme="minorHAnsi" w:eastAsiaTheme="majorEastAsia" w:cstheme="minorHAnsi"/>
          <w:color w:val="000000" w:themeColor="text1"/>
        </w:rPr>
        <w:t xml:space="preserve">conveys many other ways he integrated yoga </w:t>
      </w:r>
      <w:r w:rsidR="00A411F1">
        <w:rPr>
          <w:rFonts w:asciiTheme="minorHAnsi" w:hAnsiTheme="minorHAnsi" w:eastAsiaTheme="majorEastAsia" w:cstheme="minorHAnsi"/>
          <w:color w:val="000000" w:themeColor="text1"/>
        </w:rPr>
        <w:t>in</w:t>
      </w:r>
      <w:r w:rsidRPr="00B340C1">
        <w:rPr>
          <w:rFonts w:asciiTheme="minorHAnsi" w:hAnsiTheme="minorHAnsi" w:eastAsiaTheme="majorEastAsia" w:cstheme="minorHAnsi"/>
          <w:color w:val="000000" w:themeColor="text1"/>
        </w:rPr>
        <w:t>to his life</w:t>
      </w:r>
      <w:r w:rsidR="00BA6282">
        <w:rPr>
          <w:rFonts w:asciiTheme="minorHAnsi" w:hAnsiTheme="minorHAnsi" w:eastAsiaTheme="majorEastAsia" w:cstheme="minorHAnsi"/>
          <w:color w:val="000000" w:themeColor="text1"/>
        </w:rPr>
        <w:t xml:space="preserve"> and teaching</w:t>
      </w:r>
      <w:r w:rsidR="00A411F1">
        <w:rPr>
          <w:rFonts w:asciiTheme="minorHAnsi" w:hAnsiTheme="minorHAnsi" w:eastAsiaTheme="majorEastAsia" w:cstheme="minorHAnsi"/>
          <w:color w:val="000000" w:themeColor="text1"/>
        </w:rPr>
        <w:t xml:space="preserve">. </w:t>
      </w:r>
      <w:r w:rsidR="007068CA">
        <w:rPr>
          <w:rFonts w:asciiTheme="minorHAnsi" w:hAnsiTheme="minorHAnsi" w:eastAsiaTheme="majorEastAsia" w:cstheme="minorHAnsi"/>
          <w:color w:val="000000" w:themeColor="text1"/>
        </w:rPr>
        <w:t>I</w:t>
      </w:r>
      <w:r w:rsidR="00BA6282">
        <w:rPr>
          <w:rFonts w:asciiTheme="minorHAnsi" w:hAnsiTheme="minorHAnsi" w:eastAsiaTheme="majorEastAsia" w:cstheme="minorHAnsi"/>
          <w:color w:val="000000" w:themeColor="text1"/>
        </w:rPr>
        <w:t xml:space="preserve">n the opening </w:t>
      </w:r>
      <w:r w:rsidRPr="00B340C1" w:rsidR="002D2ADE">
        <w:rPr>
          <w:rFonts w:asciiTheme="minorHAnsi" w:hAnsiTheme="minorHAnsi" w:eastAsiaTheme="majorEastAsia" w:cstheme="minorHAnsi"/>
          <w:color w:val="000000" w:themeColor="text1"/>
        </w:rPr>
        <w:t xml:space="preserve">narrative about </w:t>
      </w:r>
      <w:r w:rsidR="006C58A7">
        <w:rPr>
          <w:rFonts w:asciiTheme="minorHAnsi" w:hAnsiTheme="minorHAnsi" w:eastAsiaTheme="majorEastAsia" w:cstheme="minorHAnsi"/>
          <w:color w:val="000000" w:themeColor="text1"/>
        </w:rPr>
        <w:t xml:space="preserve">his </w:t>
      </w:r>
      <w:r w:rsidRPr="00B340C1" w:rsidR="00D7004C">
        <w:rPr>
          <w:rFonts w:asciiTheme="minorHAnsi" w:hAnsiTheme="minorHAnsi" w:eastAsiaTheme="majorEastAsia" w:cstheme="minorHAnsi"/>
          <w:color w:val="000000" w:themeColor="text1"/>
        </w:rPr>
        <w:t>life as</w:t>
      </w:r>
      <w:r w:rsidRPr="00B340C1" w:rsidR="002D2ADE">
        <w:rPr>
          <w:rFonts w:asciiTheme="minorHAnsi" w:hAnsiTheme="minorHAnsi" w:eastAsiaTheme="majorEastAsia" w:cstheme="minorHAnsi"/>
          <w:color w:val="000000" w:themeColor="text1"/>
        </w:rPr>
        <w:t xml:space="preserve"> a travelling musician</w:t>
      </w:r>
      <w:r w:rsidR="006C58A7">
        <w:rPr>
          <w:rFonts w:asciiTheme="minorHAnsi" w:hAnsiTheme="minorHAnsi" w:eastAsiaTheme="majorEastAsia" w:cstheme="minorHAnsi"/>
          <w:color w:val="000000" w:themeColor="text1"/>
        </w:rPr>
        <w:t>,</w:t>
      </w:r>
      <w:r w:rsidR="00BA6282">
        <w:rPr>
          <w:rFonts w:asciiTheme="minorHAnsi" w:hAnsiTheme="minorHAnsi" w:eastAsiaTheme="majorEastAsia" w:cstheme="minorHAnsi"/>
          <w:color w:val="000000" w:themeColor="text1"/>
        </w:rPr>
        <w:t xml:space="preserve"> he </w:t>
      </w:r>
      <w:r w:rsidR="007068CA">
        <w:rPr>
          <w:rFonts w:asciiTheme="minorHAnsi" w:hAnsiTheme="minorHAnsi" w:eastAsiaTheme="majorEastAsia" w:cstheme="minorHAnsi"/>
          <w:color w:val="000000" w:themeColor="text1"/>
        </w:rPr>
        <w:t xml:space="preserve">promotes a yogic-centered approach incorporating principles of the </w:t>
      </w:r>
      <w:proofErr w:type="spellStart"/>
      <w:r w:rsidRPr="00AF5A19" w:rsidR="007068CA">
        <w:rPr>
          <w:rFonts w:asciiTheme="minorHAnsi" w:hAnsiTheme="minorHAnsi" w:eastAsiaTheme="majorEastAsia" w:cstheme="minorHAnsi"/>
          <w:i/>
          <w:iCs/>
          <w:color w:val="000000" w:themeColor="text1"/>
        </w:rPr>
        <w:t>niyamas</w:t>
      </w:r>
      <w:proofErr w:type="spellEnd"/>
      <w:r w:rsidR="007068CA">
        <w:rPr>
          <w:rFonts w:asciiTheme="minorHAnsi" w:hAnsiTheme="minorHAnsi" w:eastAsiaTheme="majorEastAsia" w:cstheme="minorHAnsi"/>
          <w:color w:val="000000" w:themeColor="text1"/>
        </w:rPr>
        <w:t xml:space="preserve">. For example, in </w:t>
      </w:r>
      <w:r w:rsidRPr="00B340C1" w:rsidR="002D2ADE">
        <w:rPr>
          <w:rFonts w:asciiTheme="minorHAnsi" w:hAnsiTheme="minorHAnsi" w:eastAsiaTheme="majorEastAsia" w:cstheme="minorHAnsi"/>
          <w:color w:val="000000" w:themeColor="text1"/>
        </w:rPr>
        <w:t>dealing with critics</w:t>
      </w:r>
      <w:r w:rsidR="007068CA">
        <w:rPr>
          <w:rFonts w:asciiTheme="minorHAnsi" w:hAnsiTheme="minorHAnsi" w:eastAsiaTheme="majorEastAsia" w:cstheme="minorHAnsi"/>
          <w:color w:val="000000" w:themeColor="text1"/>
        </w:rPr>
        <w:t xml:space="preserve"> </w:t>
      </w:r>
      <w:r w:rsidRPr="00B340C1" w:rsidR="00AF5A19">
        <w:rPr>
          <w:rFonts w:asciiTheme="minorHAnsi" w:hAnsiTheme="minorHAnsi" w:eastAsiaTheme="majorEastAsia" w:cstheme="minorHAnsi"/>
          <w:color w:val="000000" w:themeColor="text1"/>
        </w:rPr>
        <w:t xml:space="preserve">Menuhin </w:t>
      </w:r>
      <w:r w:rsidR="007068CA">
        <w:rPr>
          <w:rFonts w:asciiTheme="minorHAnsi" w:hAnsiTheme="minorHAnsi" w:eastAsiaTheme="majorEastAsia" w:cstheme="minorHAnsi"/>
          <w:color w:val="000000" w:themeColor="text1"/>
        </w:rPr>
        <w:t>maintains</w:t>
      </w:r>
      <w:r w:rsidRPr="00B340C1" w:rsidR="002D2ADE">
        <w:rPr>
          <w:rFonts w:asciiTheme="minorHAnsi" w:hAnsiTheme="minorHAnsi" w:eastAsiaTheme="majorEastAsia" w:cstheme="minorHAnsi"/>
          <w:color w:val="000000" w:themeColor="text1"/>
        </w:rPr>
        <w:t xml:space="preserve"> </w:t>
      </w:r>
      <w:proofErr w:type="spellStart"/>
      <w:r w:rsidRPr="00E84B44" w:rsidR="007068CA">
        <w:rPr>
          <w:rFonts w:asciiTheme="minorHAnsi" w:hAnsiTheme="minorHAnsi" w:cstheme="minorHAnsi"/>
          <w:i/>
        </w:rPr>
        <w:t>santosa</w:t>
      </w:r>
      <w:proofErr w:type="spellEnd"/>
      <w:r w:rsidRPr="00E84B44" w:rsidR="007068CA">
        <w:rPr>
          <w:rFonts w:asciiTheme="minorHAnsi" w:hAnsiTheme="minorHAnsi" w:cstheme="minorHAnsi"/>
        </w:rPr>
        <w:t xml:space="preserve"> (contentment)</w:t>
      </w:r>
      <w:r w:rsidR="007068CA">
        <w:rPr>
          <w:rFonts w:asciiTheme="minorHAnsi" w:hAnsiTheme="minorHAnsi" w:cstheme="minorHAnsi"/>
        </w:rPr>
        <w:t xml:space="preserve"> </w:t>
      </w:r>
      <w:r w:rsidR="00AF5A19">
        <w:rPr>
          <w:rFonts w:asciiTheme="minorHAnsi" w:hAnsiTheme="minorHAnsi" w:cstheme="minorHAnsi"/>
        </w:rPr>
        <w:t xml:space="preserve">as </w:t>
      </w:r>
      <w:r w:rsidR="00AF5A19">
        <w:rPr>
          <w:rFonts w:asciiTheme="minorHAnsi" w:hAnsiTheme="minorHAnsi" w:eastAsiaTheme="majorEastAsia" w:cstheme="minorHAnsi"/>
          <w:color w:val="000000" w:themeColor="text1"/>
        </w:rPr>
        <w:t>he</w:t>
      </w:r>
      <w:r w:rsidRPr="00B340C1" w:rsidDel="00AF5A19" w:rsidR="00AF5A19">
        <w:rPr>
          <w:rFonts w:asciiTheme="minorHAnsi" w:hAnsiTheme="minorHAnsi" w:eastAsiaTheme="majorEastAsia" w:cstheme="minorHAnsi"/>
          <w:color w:val="000000" w:themeColor="text1"/>
        </w:rPr>
        <w:t xml:space="preserve"> </w:t>
      </w:r>
      <w:r w:rsidRPr="00B340C1" w:rsidR="00D7004C">
        <w:rPr>
          <w:rFonts w:asciiTheme="minorHAnsi" w:hAnsiTheme="minorHAnsi" w:eastAsiaTheme="majorEastAsia" w:cstheme="minorHAnsi"/>
          <w:color w:val="000000" w:themeColor="text1"/>
        </w:rPr>
        <w:t>humbly encourages</w:t>
      </w:r>
      <w:r w:rsidRPr="00B340C1" w:rsidR="002D2ADE">
        <w:rPr>
          <w:rFonts w:asciiTheme="minorHAnsi" w:hAnsiTheme="minorHAnsi" w:eastAsiaTheme="majorEastAsia" w:cstheme="minorHAnsi"/>
          <w:color w:val="000000" w:themeColor="text1"/>
        </w:rPr>
        <w:t xml:space="preserve"> “an attitude of acceptance and even gratitude” </w:t>
      </w:r>
      <w:r w:rsidRPr="00B340C1" w:rsidR="00D7004C">
        <w:rPr>
          <w:rFonts w:asciiTheme="minorHAnsi" w:hAnsiTheme="minorHAnsi" w:eastAsiaTheme="majorEastAsia" w:cstheme="minorHAnsi"/>
          <w:color w:val="000000" w:themeColor="text1"/>
        </w:rPr>
        <w:t>for the lessons both positive and negative reviews may teach a performer.</w:t>
      </w:r>
      <w:r w:rsidR="00B11876">
        <w:rPr>
          <w:rStyle w:val="FootnoteReference"/>
          <w:rFonts w:asciiTheme="minorHAnsi" w:hAnsiTheme="minorHAnsi" w:eastAsiaTheme="majorEastAsia" w:cstheme="minorHAnsi"/>
          <w:color w:val="000000" w:themeColor="text1"/>
        </w:rPr>
        <w:footnoteReference w:id="52"/>
      </w:r>
      <w:r w:rsidRPr="00B340C1" w:rsidR="00D7004C">
        <w:rPr>
          <w:rFonts w:asciiTheme="minorHAnsi" w:hAnsiTheme="minorHAnsi" w:eastAsiaTheme="majorEastAsia" w:cstheme="minorHAnsi"/>
          <w:color w:val="000000" w:themeColor="text1"/>
        </w:rPr>
        <w:t xml:space="preserve"> In one short paragraph,</w:t>
      </w:r>
      <w:r w:rsidRPr="00E870D0" w:rsidR="00E870D0">
        <w:rPr>
          <w:rFonts w:asciiTheme="minorHAnsi" w:hAnsiTheme="minorHAnsi" w:eastAsiaTheme="majorEastAsia" w:cstheme="minorHAnsi"/>
          <w:color w:val="000000" w:themeColor="text1"/>
        </w:rPr>
        <w:t xml:space="preserve"> </w:t>
      </w:r>
      <w:r w:rsidRPr="00B340C1" w:rsidR="00E870D0">
        <w:rPr>
          <w:rFonts w:asciiTheme="minorHAnsi" w:hAnsiTheme="minorHAnsi" w:eastAsiaTheme="majorEastAsia" w:cstheme="minorHAnsi"/>
          <w:color w:val="000000" w:themeColor="text1"/>
        </w:rPr>
        <w:t xml:space="preserve">“Against Drink </w:t>
      </w:r>
      <w:r w:rsidRPr="00B340C1" w:rsidR="00E870D0">
        <w:rPr>
          <w:rFonts w:asciiTheme="minorHAnsi" w:hAnsiTheme="minorHAnsi" w:eastAsiaTheme="majorEastAsia" w:cstheme="minorHAnsi"/>
          <w:color w:val="000000" w:themeColor="text1"/>
        </w:rPr>
        <w:lastRenderedPageBreak/>
        <w:t>and Drugs</w:t>
      </w:r>
      <w:r w:rsidR="00E870D0">
        <w:rPr>
          <w:rFonts w:asciiTheme="minorHAnsi" w:hAnsiTheme="minorHAnsi" w:eastAsiaTheme="majorEastAsia" w:cstheme="minorHAnsi"/>
          <w:color w:val="000000" w:themeColor="text1"/>
        </w:rPr>
        <w:t>,</w:t>
      </w:r>
      <w:r w:rsidRPr="00B340C1" w:rsidR="00E870D0">
        <w:rPr>
          <w:rFonts w:asciiTheme="minorHAnsi" w:hAnsiTheme="minorHAnsi" w:eastAsiaTheme="majorEastAsia" w:cstheme="minorHAnsi"/>
          <w:color w:val="000000" w:themeColor="text1"/>
        </w:rPr>
        <w:t>”</w:t>
      </w:r>
      <w:r w:rsidRPr="00B340C1" w:rsidR="00D7004C">
        <w:rPr>
          <w:rFonts w:asciiTheme="minorHAnsi" w:hAnsiTheme="minorHAnsi" w:eastAsiaTheme="majorEastAsia" w:cstheme="minorHAnsi"/>
          <w:color w:val="000000" w:themeColor="text1"/>
        </w:rPr>
        <w:t xml:space="preserve"> </w:t>
      </w:r>
      <w:r w:rsidR="00E870D0">
        <w:rPr>
          <w:rFonts w:asciiTheme="minorHAnsi" w:hAnsiTheme="minorHAnsi" w:eastAsiaTheme="majorEastAsia" w:cstheme="minorHAnsi"/>
          <w:color w:val="000000" w:themeColor="text1"/>
        </w:rPr>
        <w:t>he</w:t>
      </w:r>
      <w:r w:rsidRPr="00B340C1" w:rsidR="00A60B2C">
        <w:rPr>
          <w:rFonts w:asciiTheme="minorHAnsi" w:hAnsiTheme="minorHAnsi" w:eastAsiaTheme="majorEastAsia" w:cstheme="minorHAnsi"/>
          <w:color w:val="000000" w:themeColor="text1"/>
        </w:rPr>
        <w:t xml:space="preserve"> </w:t>
      </w:r>
      <w:r w:rsidR="00AF5A19">
        <w:rPr>
          <w:rFonts w:asciiTheme="minorHAnsi" w:hAnsiTheme="minorHAnsi" w:eastAsiaTheme="majorEastAsia" w:cstheme="minorHAnsi"/>
          <w:color w:val="000000" w:themeColor="text1"/>
        </w:rPr>
        <w:t xml:space="preserve">upholds his values of </w:t>
      </w:r>
      <w:proofErr w:type="spellStart"/>
      <w:r w:rsidRPr="00E84B44" w:rsidR="00AF5A19">
        <w:rPr>
          <w:rFonts w:asciiTheme="minorHAnsi" w:hAnsiTheme="minorHAnsi" w:cstheme="minorHAnsi"/>
          <w:i/>
        </w:rPr>
        <w:t>sauca</w:t>
      </w:r>
      <w:proofErr w:type="spellEnd"/>
      <w:r w:rsidRPr="00E84B44" w:rsidR="00AF5A19">
        <w:rPr>
          <w:rFonts w:asciiTheme="minorHAnsi" w:hAnsiTheme="minorHAnsi" w:cstheme="minorHAnsi"/>
        </w:rPr>
        <w:t xml:space="preserve"> (cleanliness)</w:t>
      </w:r>
      <w:r w:rsidR="00AF5A19">
        <w:rPr>
          <w:rFonts w:asciiTheme="minorHAnsi" w:hAnsiTheme="minorHAnsi" w:cstheme="minorHAnsi"/>
        </w:rPr>
        <w:t xml:space="preserve"> as a means to </w:t>
      </w:r>
      <w:r w:rsidR="00322ACE">
        <w:rPr>
          <w:rFonts w:asciiTheme="minorHAnsi" w:hAnsiTheme="minorHAnsi" w:cstheme="minorHAnsi"/>
        </w:rPr>
        <w:t xml:space="preserve">prevent </w:t>
      </w:r>
      <w:r w:rsidR="00322ACE">
        <w:rPr>
          <w:rFonts w:asciiTheme="minorHAnsi" w:hAnsiTheme="minorHAnsi" w:eastAsiaTheme="majorEastAsia" w:cstheme="minorHAnsi"/>
          <w:color w:val="000000" w:themeColor="text1"/>
        </w:rPr>
        <w:t xml:space="preserve">one of the nine yoga disturbances, </w:t>
      </w:r>
      <w:proofErr w:type="spellStart"/>
      <w:r w:rsidRPr="00B340C1" w:rsidR="00322ACE">
        <w:rPr>
          <w:rFonts w:asciiTheme="minorHAnsi" w:hAnsiTheme="minorHAnsi" w:eastAsiaTheme="majorEastAsia" w:cstheme="minorHAnsi"/>
          <w:i/>
          <w:iCs/>
          <w:color w:val="000000" w:themeColor="text1"/>
        </w:rPr>
        <w:t>bhranti</w:t>
      </w:r>
      <w:proofErr w:type="spellEnd"/>
      <w:r w:rsidRPr="00B340C1" w:rsidR="00322ACE">
        <w:rPr>
          <w:rFonts w:asciiTheme="minorHAnsi" w:hAnsiTheme="minorHAnsi" w:eastAsiaTheme="majorEastAsia" w:cstheme="minorHAnsi"/>
          <w:i/>
          <w:iCs/>
          <w:color w:val="000000" w:themeColor="text1"/>
        </w:rPr>
        <w:t xml:space="preserve"> </w:t>
      </w:r>
      <w:proofErr w:type="spellStart"/>
      <w:r w:rsidRPr="00B340C1" w:rsidR="00322ACE">
        <w:rPr>
          <w:rFonts w:asciiTheme="minorHAnsi" w:hAnsiTheme="minorHAnsi" w:eastAsiaTheme="majorEastAsia" w:cstheme="minorHAnsi"/>
          <w:i/>
          <w:iCs/>
          <w:color w:val="000000" w:themeColor="text1"/>
        </w:rPr>
        <w:t>darsana</w:t>
      </w:r>
      <w:proofErr w:type="spellEnd"/>
      <w:r w:rsidR="005A4135">
        <w:rPr>
          <w:rFonts w:asciiTheme="minorHAnsi" w:hAnsiTheme="minorHAnsi" w:eastAsiaTheme="majorEastAsia" w:cstheme="minorHAnsi"/>
          <w:color w:val="000000" w:themeColor="text1"/>
        </w:rPr>
        <w:t xml:space="preserve"> (</w:t>
      </w:r>
      <w:r w:rsidR="00322ACE">
        <w:rPr>
          <w:rFonts w:asciiTheme="minorHAnsi" w:hAnsiTheme="minorHAnsi" w:eastAsiaTheme="majorEastAsia" w:cstheme="minorHAnsi"/>
          <w:color w:val="000000" w:themeColor="text1"/>
        </w:rPr>
        <w:t>living under an illusion</w:t>
      </w:r>
      <w:r w:rsidR="005A4135">
        <w:rPr>
          <w:rFonts w:asciiTheme="minorHAnsi" w:hAnsiTheme="minorHAnsi" w:eastAsiaTheme="majorEastAsia" w:cstheme="minorHAnsi"/>
          <w:color w:val="000000" w:themeColor="text1"/>
        </w:rPr>
        <w:t>)</w:t>
      </w:r>
      <w:r w:rsidR="00AF5A19">
        <w:rPr>
          <w:rFonts w:asciiTheme="minorHAnsi" w:hAnsiTheme="minorHAnsi" w:cstheme="minorHAnsi"/>
        </w:rPr>
        <w:t xml:space="preserve">. </w:t>
      </w:r>
      <w:r w:rsidR="00322ACE">
        <w:rPr>
          <w:rFonts w:asciiTheme="minorHAnsi" w:hAnsiTheme="minorHAnsi" w:cstheme="minorHAnsi"/>
        </w:rPr>
        <w:t>He</w:t>
      </w:r>
      <w:r w:rsidR="00AF5A19">
        <w:rPr>
          <w:rFonts w:asciiTheme="minorHAnsi" w:hAnsiTheme="minorHAnsi" w:cstheme="minorHAnsi"/>
        </w:rPr>
        <w:t xml:space="preserve"> advocates </w:t>
      </w:r>
      <w:r w:rsidRPr="00B340C1" w:rsidR="00A60B2C">
        <w:rPr>
          <w:rFonts w:asciiTheme="minorHAnsi" w:hAnsiTheme="minorHAnsi" w:eastAsiaTheme="majorEastAsia" w:cstheme="minorHAnsi"/>
          <w:color w:val="000000" w:themeColor="text1"/>
        </w:rPr>
        <w:t xml:space="preserve">for keeping the body </w:t>
      </w:r>
      <w:r w:rsidRPr="00B340C1" w:rsidR="00A01277">
        <w:rPr>
          <w:rFonts w:asciiTheme="minorHAnsi" w:hAnsiTheme="minorHAnsi" w:eastAsiaTheme="majorEastAsia" w:cstheme="minorHAnsi"/>
          <w:color w:val="000000" w:themeColor="text1"/>
        </w:rPr>
        <w:t xml:space="preserve">clean </w:t>
      </w:r>
      <w:r w:rsidRPr="00B340C1" w:rsidR="00A60B2C">
        <w:rPr>
          <w:rFonts w:asciiTheme="minorHAnsi" w:hAnsiTheme="minorHAnsi" w:eastAsiaTheme="majorEastAsia" w:cstheme="minorHAnsi"/>
          <w:color w:val="000000" w:themeColor="text1"/>
        </w:rPr>
        <w:t>as he warns the performer against</w:t>
      </w:r>
      <w:r w:rsidR="00322ACE">
        <w:rPr>
          <w:rFonts w:asciiTheme="minorHAnsi" w:hAnsiTheme="minorHAnsi" w:eastAsiaTheme="majorEastAsia" w:cstheme="minorHAnsi"/>
          <w:color w:val="000000" w:themeColor="text1"/>
        </w:rPr>
        <w:t xml:space="preserve"> </w:t>
      </w:r>
      <w:r w:rsidRPr="00B340C1" w:rsidR="00A60B2C">
        <w:rPr>
          <w:rFonts w:asciiTheme="minorHAnsi" w:hAnsiTheme="minorHAnsi" w:eastAsiaTheme="majorEastAsia" w:cstheme="minorHAnsi"/>
          <w:color w:val="000000" w:themeColor="text1"/>
        </w:rPr>
        <w:t>“anything that provides an</w:t>
      </w:r>
      <w:r w:rsidRPr="00E870D0" w:rsidR="00A60B2C">
        <w:rPr>
          <w:rFonts w:asciiTheme="minorHAnsi" w:hAnsiTheme="minorHAnsi" w:eastAsiaTheme="majorEastAsia" w:cstheme="minorHAnsi"/>
          <w:color w:val="000000" w:themeColor="text1"/>
        </w:rPr>
        <w:t xml:space="preserve"> illusion</w:t>
      </w:r>
      <w:r w:rsidRPr="00B340C1" w:rsidR="00A60B2C">
        <w:rPr>
          <w:rFonts w:asciiTheme="minorHAnsi" w:hAnsiTheme="minorHAnsi" w:eastAsiaTheme="majorEastAsia" w:cstheme="minorHAnsi"/>
          <w:color w:val="000000" w:themeColor="text1"/>
        </w:rPr>
        <w:t xml:space="preserve"> of assurance. Such false comforters have proved the undoing of many a great artist.” </w:t>
      </w:r>
    </w:p>
    <w:p w:rsidR="00C706B1" w:rsidP="008A4ED4" w:rsidRDefault="005A4135" w14:paraId="4B6C1089" w14:textId="78065308">
      <w:pPr>
        <w:spacing w:line="480" w:lineRule="auto"/>
        <w:ind w:firstLine="720"/>
        <w:rPr>
          <w:rFonts w:asciiTheme="minorHAnsi" w:hAnsiTheme="minorHAnsi" w:eastAsiaTheme="majorEastAsia" w:cstheme="minorHAnsi"/>
          <w:color w:val="000000" w:themeColor="text1"/>
        </w:rPr>
      </w:pPr>
      <w:r>
        <w:rPr>
          <w:rFonts w:asciiTheme="minorHAnsi" w:hAnsiTheme="minorHAnsi" w:eastAsiaTheme="majorEastAsia" w:cstheme="minorHAnsi"/>
          <w:color w:val="000000" w:themeColor="text1"/>
        </w:rPr>
        <w:t>Like dealing with the yoga obstacles (</w:t>
      </w:r>
      <w:proofErr w:type="spellStart"/>
      <w:r w:rsidRPr="00B340C1">
        <w:rPr>
          <w:rFonts w:asciiTheme="minorHAnsi" w:hAnsiTheme="minorHAnsi" w:eastAsiaTheme="majorEastAsia" w:cstheme="minorHAnsi"/>
          <w:i/>
          <w:iCs/>
          <w:color w:val="000000" w:themeColor="text1"/>
        </w:rPr>
        <w:t>klesa</w:t>
      </w:r>
      <w:r>
        <w:rPr>
          <w:rFonts w:asciiTheme="minorHAnsi" w:hAnsiTheme="minorHAnsi" w:eastAsiaTheme="majorEastAsia" w:cstheme="minorHAnsi"/>
          <w:i/>
          <w:iCs/>
          <w:color w:val="000000" w:themeColor="text1"/>
        </w:rPr>
        <w:t>s</w:t>
      </w:r>
      <w:proofErr w:type="spellEnd"/>
      <w:r w:rsidRPr="00B340C1">
        <w:rPr>
          <w:rFonts w:asciiTheme="minorHAnsi" w:hAnsiTheme="minorHAnsi" w:eastAsiaTheme="majorEastAsia" w:cstheme="minorHAnsi"/>
          <w:color w:val="000000" w:themeColor="text1"/>
        </w:rPr>
        <w:t>)</w:t>
      </w:r>
      <w:r>
        <w:rPr>
          <w:rFonts w:asciiTheme="minorHAnsi" w:hAnsiTheme="minorHAnsi" w:eastAsiaTheme="majorEastAsia" w:cstheme="minorHAnsi"/>
          <w:color w:val="000000" w:themeColor="text1"/>
        </w:rPr>
        <w:t xml:space="preserve">, </w:t>
      </w:r>
      <w:r w:rsidRPr="00F15EFD" w:rsidR="00D7004C">
        <w:rPr>
          <w:rFonts w:asciiTheme="minorHAnsi" w:hAnsiTheme="minorHAnsi" w:eastAsiaTheme="majorEastAsia" w:cstheme="minorHAnsi"/>
          <w:color w:val="000000" w:themeColor="text1"/>
        </w:rPr>
        <w:t xml:space="preserve">Menuhin’s </w:t>
      </w:r>
      <w:r w:rsidRPr="00B340C1" w:rsidR="00D7004C">
        <w:rPr>
          <w:rFonts w:asciiTheme="minorHAnsi" w:hAnsiTheme="minorHAnsi" w:eastAsiaTheme="majorEastAsia" w:cstheme="minorHAnsi"/>
          <w:color w:val="000000" w:themeColor="text1"/>
        </w:rPr>
        <w:t xml:space="preserve">discourse on </w:t>
      </w:r>
      <w:r w:rsidRPr="00B340C1" w:rsidR="00A01277">
        <w:rPr>
          <w:rFonts w:asciiTheme="minorHAnsi" w:hAnsiTheme="minorHAnsi" w:eastAsiaTheme="majorEastAsia" w:cstheme="minorHAnsi"/>
          <w:color w:val="000000" w:themeColor="text1"/>
        </w:rPr>
        <w:t>“</w:t>
      </w:r>
      <w:r w:rsidRPr="00B340C1" w:rsidR="00A60B2C">
        <w:rPr>
          <w:rFonts w:asciiTheme="minorHAnsi" w:hAnsiTheme="minorHAnsi" w:eastAsiaTheme="majorEastAsia" w:cstheme="minorHAnsi"/>
          <w:color w:val="000000" w:themeColor="text1"/>
        </w:rPr>
        <w:t>Nerves and Stage Fright”</w:t>
      </w:r>
      <w:r w:rsidRPr="00B340C1" w:rsidR="00F678F3">
        <w:rPr>
          <w:rFonts w:asciiTheme="minorHAnsi" w:hAnsiTheme="minorHAnsi" w:eastAsiaTheme="majorEastAsia" w:cstheme="minorHAnsi"/>
          <w:color w:val="000000" w:themeColor="text1"/>
        </w:rPr>
        <w:t xml:space="preserve"> </w:t>
      </w:r>
      <w:r w:rsidRPr="00B340C1" w:rsidR="00A60B2C">
        <w:rPr>
          <w:rFonts w:asciiTheme="minorHAnsi" w:hAnsiTheme="minorHAnsi" w:eastAsiaTheme="majorEastAsia" w:cstheme="minorHAnsi"/>
          <w:color w:val="000000" w:themeColor="text1"/>
        </w:rPr>
        <w:t>echo</w:t>
      </w:r>
      <w:r w:rsidR="006C58A7">
        <w:rPr>
          <w:rFonts w:asciiTheme="minorHAnsi" w:hAnsiTheme="minorHAnsi" w:eastAsiaTheme="majorEastAsia" w:cstheme="minorHAnsi"/>
          <w:color w:val="000000" w:themeColor="text1"/>
        </w:rPr>
        <w:t>es</w:t>
      </w:r>
      <w:r w:rsidRPr="00B340C1" w:rsidR="00A60B2C">
        <w:rPr>
          <w:rFonts w:asciiTheme="minorHAnsi" w:hAnsiTheme="minorHAnsi" w:eastAsiaTheme="majorEastAsia" w:cstheme="minorHAnsi"/>
          <w:color w:val="000000" w:themeColor="text1"/>
        </w:rPr>
        <w:t xml:space="preserve"> yogic practice most profoundly </w:t>
      </w:r>
      <w:r w:rsidRPr="00B340C1" w:rsidR="00D7004C">
        <w:rPr>
          <w:rFonts w:asciiTheme="minorHAnsi" w:hAnsiTheme="minorHAnsi" w:eastAsiaTheme="majorEastAsia" w:cstheme="minorHAnsi"/>
          <w:color w:val="000000" w:themeColor="text1"/>
        </w:rPr>
        <w:t xml:space="preserve">in body, mind, and spirit </w:t>
      </w:r>
      <w:r w:rsidRPr="00B340C1" w:rsidR="00A60B2C">
        <w:rPr>
          <w:rFonts w:asciiTheme="minorHAnsi" w:hAnsiTheme="minorHAnsi" w:eastAsiaTheme="majorEastAsia" w:cstheme="minorHAnsi"/>
          <w:color w:val="000000" w:themeColor="text1"/>
        </w:rPr>
        <w:t xml:space="preserve">as </w:t>
      </w:r>
      <w:r w:rsidRPr="00B340C1" w:rsidR="00D7004C">
        <w:rPr>
          <w:rFonts w:asciiTheme="minorHAnsi" w:hAnsiTheme="minorHAnsi" w:eastAsiaTheme="majorEastAsia" w:cstheme="minorHAnsi"/>
          <w:color w:val="000000" w:themeColor="text1"/>
        </w:rPr>
        <w:t>he</w:t>
      </w:r>
      <w:r w:rsidRPr="00B340C1" w:rsidR="00A60B2C">
        <w:rPr>
          <w:rFonts w:asciiTheme="minorHAnsi" w:hAnsiTheme="minorHAnsi" w:eastAsiaTheme="majorEastAsia" w:cstheme="minorHAnsi"/>
          <w:color w:val="000000" w:themeColor="text1"/>
        </w:rPr>
        <w:t xml:space="preserve"> shares his knowledge and experience of dealing with th</w:t>
      </w:r>
      <w:r w:rsidRPr="00B340C1" w:rsidR="00D7004C">
        <w:rPr>
          <w:rFonts w:asciiTheme="minorHAnsi" w:hAnsiTheme="minorHAnsi" w:eastAsiaTheme="majorEastAsia" w:cstheme="minorHAnsi"/>
          <w:color w:val="000000" w:themeColor="text1"/>
        </w:rPr>
        <w:t>is</w:t>
      </w:r>
      <w:r w:rsidRPr="00B340C1" w:rsidR="00A60B2C">
        <w:rPr>
          <w:rFonts w:asciiTheme="minorHAnsi" w:hAnsiTheme="minorHAnsi" w:eastAsiaTheme="majorEastAsia" w:cstheme="minorHAnsi"/>
          <w:color w:val="000000" w:themeColor="text1"/>
        </w:rPr>
        <w:t xml:space="preserve"> bane of the performing musician</w:t>
      </w:r>
      <w:r w:rsidRPr="00B340C1" w:rsidR="00FB2AE9">
        <w:rPr>
          <w:rFonts w:asciiTheme="minorHAnsi" w:hAnsiTheme="minorHAnsi" w:eastAsiaTheme="majorEastAsia" w:cstheme="minorHAnsi"/>
          <w:color w:val="000000" w:themeColor="text1"/>
        </w:rPr>
        <w:t xml:space="preserve">. </w:t>
      </w:r>
      <w:r w:rsidRPr="00B340C1" w:rsidR="00B043C8">
        <w:rPr>
          <w:rFonts w:asciiTheme="minorHAnsi" w:hAnsiTheme="minorHAnsi" w:eastAsiaTheme="majorEastAsia" w:cstheme="minorHAnsi"/>
          <w:color w:val="000000" w:themeColor="text1"/>
        </w:rPr>
        <w:t xml:space="preserve">In a kind of karmic cause-and-effect framework, he stresses </w:t>
      </w:r>
      <w:r w:rsidRPr="00B340C1" w:rsidR="00A01277">
        <w:rPr>
          <w:rFonts w:asciiTheme="minorHAnsi" w:hAnsiTheme="minorHAnsi" w:eastAsiaTheme="majorEastAsia" w:cstheme="minorHAnsi"/>
          <w:color w:val="000000" w:themeColor="text1"/>
        </w:rPr>
        <w:t>how it is “important to know that such an affliction is an end product, not a first cause.”</w:t>
      </w:r>
      <w:r w:rsidR="00B11876">
        <w:rPr>
          <w:rStyle w:val="FootnoteReference"/>
          <w:rFonts w:asciiTheme="minorHAnsi" w:hAnsiTheme="minorHAnsi" w:eastAsiaTheme="majorEastAsia" w:cstheme="minorHAnsi"/>
          <w:color w:val="000000" w:themeColor="text1"/>
        </w:rPr>
        <w:footnoteReference w:id="53"/>
      </w:r>
      <w:r w:rsidRPr="00B340C1" w:rsidR="00A01277">
        <w:rPr>
          <w:rFonts w:asciiTheme="minorHAnsi" w:hAnsiTheme="minorHAnsi" w:eastAsiaTheme="majorEastAsia" w:cstheme="minorHAnsi"/>
          <w:color w:val="000000" w:themeColor="text1"/>
        </w:rPr>
        <w:t xml:space="preserve"> </w:t>
      </w:r>
      <w:r w:rsidRPr="00B340C1" w:rsidR="00B043C8">
        <w:rPr>
          <w:rFonts w:asciiTheme="minorHAnsi" w:hAnsiTheme="minorHAnsi" w:eastAsiaTheme="majorEastAsia" w:cstheme="minorHAnsi"/>
          <w:color w:val="000000" w:themeColor="text1"/>
        </w:rPr>
        <w:t xml:space="preserve">Menuhin </w:t>
      </w:r>
      <w:r w:rsidRPr="00B340C1" w:rsidR="00A01277">
        <w:rPr>
          <w:rFonts w:asciiTheme="minorHAnsi" w:hAnsiTheme="minorHAnsi" w:eastAsiaTheme="majorEastAsia" w:cstheme="minorHAnsi"/>
          <w:color w:val="000000" w:themeColor="text1"/>
        </w:rPr>
        <w:t xml:space="preserve">categorizes three such </w:t>
      </w:r>
      <w:r w:rsidR="00F15EFD">
        <w:rPr>
          <w:rFonts w:asciiTheme="minorHAnsi" w:hAnsiTheme="minorHAnsi" w:eastAsiaTheme="majorEastAsia" w:cstheme="minorHAnsi"/>
          <w:color w:val="000000" w:themeColor="text1"/>
        </w:rPr>
        <w:t>afflictions</w:t>
      </w:r>
      <w:r w:rsidR="00C706B1">
        <w:rPr>
          <w:rFonts w:asciiTheme="minorHAnsi" w:hAnsiTheme="minorHAnsi" w:eastAsiaTheme="majorEastAsia" w:cstheme="minorHAnsi"/>
          <w:color w:val="000000" w:themeColor="text1"/>
        </w:rPr>
        <w:t>, namely technical problems, emotional tension, and fear,</w:t>
      </w:r>
      <w:r w:rsidRPr="00B340C1" w:rsidR="00F15EFD">
        <w:rPr>
          <w:rFonts w:asciiTheme="minorHAnsi" w:hAnsiTheme="minorHAnsi" w:eastAsiaTheme="majorEastAsia" w:cstheme="minorHAnsi"/>
          <w:color w:val="000000" w:themeColor="text1"/>
        </w:rPr>
        <w:t xml:space="preserve"> </w:t>
      </w:r>
      <w:r w:rsidRPr="00B340C1" w:rsidR="00A01277">
        <w:rPr>
          <w:rFonts w:asciiTheme="minorHAnsi" w:hAnsiTheme="minorHAnsi" w:eastAsiaTheme="majorEastAsia" w:cstheme="minorHAnsi"/>
          <w:color w:val="000000" w:themeColor="text1"/>
        </w:rPr>
        <w:t xml:space="preserve">and </w:t>
      </w:r>
      <w:r w:rsidR="00C706B1">
        <w:rPr>
          <w:rFonts w:asciiTheme="minorHAnsi" w:hAnsiTheme="minorHAnsi" w:eastAsiaTheme="majorEastAsia" w:cstheme="minorHAnsi"/>
          <w:color w:val="000000" w:themeColor="text1"/>
        </w:rPr>
        <w:t xml:space="preserve">he </w:t>
      </w:r>
      <w:r w:rsidRPr="00B340C1" w:rsidR="00A01277">
        <w:rPr>
          <w:rFonts w:asciiTheme="minorHAnsi" w:hAnsiTheme="minorHAnsi" w:eastAsiaTheme="majorEastAsia" w:cstheme="minorHAnsi"/>
          <w:color w:val="000000" w:themeColor="text1"/>
        </w:rPr>
        <w:t>offers remedies</w:t>
      </w:r>
      <w:r>
        <w:rPr>
          <w:rFonts w:asciiTheme="minorHAnsi" w:hAnsiTheme="minorHAnsi" w:eastAsiaTheme="majorEastAsia" w:cstheme="minorHAnsi"/>
          <w:color w:val="000000" w:themeColor="text1"/>
        </w:rPr>
        <w:t xml:space="preserve"> for each</w:t>
      </w:r>
      <w:r w:rsidRPr="00B340C1" w:rsidR="00B043C8">
        <w:rPr>
          <w:rFonts w:asciiTheme="minorHAnsi" w:hAnsiTheme="minorHAnsi" w:eastAsiaTheme="majorEastAsia" w:cstheme="minorHAnsi"/>
          <w:color w:val="000000" w:themeColor="text1"/>
        </w:rPr>
        <w:t xml:space="preserve">. </w:t>
      </w:r>
    </w:p>
    <w:p w:rsidRPr="00435AFC" w:rsidR="00E16FDC" w:rsidP="008A4ED4" w:rsidRDefault="00B043C8" w14:paraId="691F7CDC" w14:textId="79C73D0F">
      <w:pPr>
        <w:spacing w:line="480" w:lineRule="auto"/>
        <w:ind w:firstLine="720"/>
        <w:rPr>
          <w:rFonts w:asciiTheme="minorHAnsi" w:hAnsiTheme="minorHAnsi" w:cstheme="minorHAnsi"/>
        </w:rPr>
      </w:pPr>
      <w:r w:rsidRPr="00B340C1">
        <w:rPr>
          <w:rFonts w:asciiTheme="minorHAnsi" w:hAnsiTheme="minorHAnsi" w:eastAsiaTheme="majorEastAsia" w:cstheme="minorHAnsi"/>
          <w:color w:val="000000" w:themeColor="text1"/>
        </w:rPr>
        <w:t xml:space="preserve">First, </w:t>
      </w:r>
      <w:r w:rsidR="00593174">
        <w:rPr>
          <w:rFonts w:asciiTheme="minorHAnsi" w:hAnsiTheme="minorHAnsi" w:eastAsiaTheme="majorEastAsia" w:cstheme="minorHAnsi"/>
          <w:color w:val="000000" w:themeColor="text1"/>
        </w:rPr>
        <w:t xml:space="preserve">a </w:t>
      </w:r>
      <w:r w:rsidR="00C706B1">
        <w:rPr>
          <w:rFonts w:asciiTheme="minorHAnsi" w:hAnsiTheme="minorHAnsi" w:eastAsiaTheme="majorEastAsia" w:cstheme="minorHAnsi"/>
          <w:color w:val="000000" w:themeColor="text1"/>
        </w:rPr>
        <w:t>violinist</w:t>
      </w:r>
      <w:r w:rsidR="00593174">
        <w:rPr>
          <w:rFonts w:asciiTheme="minorHAnsi" w:hAnsiTheme="minorHAnsi" w:eastAsiaTheme="majorEastAsia" w:cstheme="minorHAnsi"/>
          <w:color w:val="000000" w:themeColor="text1"/>
        </w:rPr>
        <w:t xml:space="preserve"> must </w:t>
      </w:r>
      <w:r w:rsidRPr="00B340C1">
        <w:rPr>
          <w:rFonts w:asciiTheme="minorHAnsi" w:hAnsiTheme="minorHAnsi" w:eastAsiaTheme="majorEastAsia" w:cstheme="minorHAnsi"/>
          <w:color w:val="000000" w:themeColor="text1"/>
        </w:rPr>
        <w:t xml:space="preserve">face the </w:t>
      </w:r>
      <w:r w:rsidR="002266D4">
        <w:rPr>
          <w:rFonts w:asciiTheme="minorHAnsi" w:hAnsiTheme="minorHAnsi" w:eastAsiaTheme="majorEastAsia" w:cstheme="minorHAnsi"/>
          <w:color w:val="000000" w:themeColor="text1"/>
        </w:rPr>
        <w:t xml:space="preserve">physical </w:t>
      </w:r>
      <w:r w:rsidR="00F15EFD">
        <w:rPr>
          <w:rFonts w:asciiTheme="minorHAnsi" w:hAnsiTheme="minorHAnsi" w:eastAsiaTheme="majorEastAsia" w:cstheme="minorHAnsi"/>
          <w:color w:val="000000" w:themeColor="text1"/>
        </w:rPr>
        <w:t>obstacles</w:t>
      </w:r>
      <w:r w:rsidRPr="00B340C1" w:rsidR="00A527D9">
        <w:rPr>
          <w:rFonts w:asciiTheme="minorHAnsi" w:hAnsiTheme="minorHAnsi" w:eastAsiaTheme="majorEastAsia" w:cstheme="minorHAnsi"/>
          <w:color w:val="000000" w:themeColor="text1"/>
        </w:rPr>
        <w:t xml:space="preserve"> </w:t>
      </w:r>
      <w:r w:rsidRPr="00B340C1">
        <w:rPr>
          <w:rFonts w:asciiTheme="minorHAnsi" w:hAnsiTheme="minorHAnsi" w:eastAsiaTheme="majorEastAsia" w:cstheme="minorHAnsi"/>
          <w:color w:val="000000" w:themeColor="text1"/>
        </w:rPr>
        <w:t>in th</w:t>
      </w:r>
      <w:r w:rsidRPr="00435AFC">
        <w:rPr>
          <w:rFonts w:asciiTheme="minorHAnsi" w:hAnsiTheme="minorHAnsi" w:eastAsiaTheme="majorEastAsia" w:cstheme="minorHAnsi"/>
          <w:color w:val="000000" w:themeColor="text1"/>
        </w:rPr>
        <w:t>e body</w:t>
      </w:r>
      <w:r w:rsidR="006C58A7">
        <w:rPr>
          <w:rFonts w:asciiTheme="minorHAnsi" w:hAnsiTheme="minorHAnsi" w:eastAsiaTheme="majorEastAsia" w:cstheme="minorHAnsi"/>
          <w:color w:val="000000" w:themeColor="text1"/>
        </w:rPr>
        <w:t xml:space="preserve"> that cause problems in the</w:t>
      </w:r>
      <w:r w:rsidR="00C706B1">
        <w:rPr>
          <w:rFonts w:asciiTheme="minorHAnsi" w:hAnsiTheme="minorHAnsi" w:eastAsiaTheme="majorEastAsia" w:cstheme="minorHAnsi"/>
          <w:color w:val="000000" w:themeColor="text1"/>
        </w:rPr>
        <w:t>ir</w:t>
      </w:r>
      <w:r w:rsidR="006C58A7">
        <w:rPr>
          <w:rFonts w:asciiTheme="minorHAnsi" w:hAnsiTheme="minorHAnsi" w:eastAsiaTheme="majorEastAsia" w:cstheme="minorHAnsi"/>
          <w:color w:val="000000" w:themeColor="text1"/>
        </w:rPr>
        <w:t xml:space="preserve"> technique</w:t>
      </w:r>
      <w:r w:rsidR="007B294A">
        <w:rPr>
          <w:rFonts w:asciiTheme="minorHAnsi" w:hAnsiTheme="minorHAnsi" w:eastAsiaTheme="majorEastAsia" w:cstheme="minorHAnsi"/>
          <w:color w:val="000000" w:themeColor="text1"/>
        </w:rPr>
        <w:t xml:space="preserve">. </w:t>
      </w:r>
      <w:r w:rsidR="006C58A7">
        <w:rPr>
          <w:rFonts w:asciiTheme="minorHAnsi" w:hAnsiTheme="minorHAnsi" w:eastAsiaTheme="majorEastAsia" w:cstheme="minorHAnsi"/>
          <w:color w:val="000000" w:themeColor="text1"/>
        </w:rPr>
        <w:t>Menuhin’s</w:t>
      </w:r>
      <w:r w:rsidR="007B294A">
        <w:rPr>
          <w:rFonts w:asciiTheme="minorHAnsi" w:hAnsiTheme="minorHAnsi" w:eastAsiaTheme="majorEastAsia" w:cstheme="minorHAnsi"/>
          <w:color w:val="000000" w:themeColor="text1"/>
        </w:rPr>
        <w:t xml:space="preserve"> remedy</w:t>
      </w:r>
      <w:r w:rsidR="00C706B1">
        <w:rPr>
          <w:rFonts w:asciiTheme="minorHAnsi" w:hAnsiTheme="minorHAnsi" w:eastAsiaTheme="majorEastAsia" w:cstheme="minorHAnsi"/>
          <w:color w:val="000000" w:themeColor="text1"/>
        </w:rPr>
        <w:t xml:space="preserve">, </w:t>
      </w:r>
      <w:r w:rsidR="007B294A">
        <w:rPr>
          <w:rFonts w:asciiTheme="minorHAnsi" w:hAnsiTheme="minorHAnsi" w:eastAsiaTheme="majorEastAsia" w:cstheme="minorHAnsi"/>
          <w:color w:val="000000" w:themeColor="text1"/>
        </w:rPr>
        <w:t>to have</w:t>
      </w:r>
      <w:r w:rsidR="00593174">
        <w:rPr>
          <w:rFonts w:asciiTheme="minorHAnsi" w:hAnsiTheme="minorHAnsi" w:eastAsiaTheme="majorEastAsia" w:cstheme="minorHAnsi"/>
          <w:color w:val="000000" w:themeColor="text1"/>
        </w:rPr>
        <w:t xml:space="preserve"> </w:t>
      </w:r>
      <w:r w:rsidRPr="00435AFC" w:rsidR="00A01277">
        <w:rPr>
          <w:rFonts w:asciiTheme="minorHAnsi" w:hAnsiTheme="minorHAnsi" w:eastAsiaTheme="majorEastAsia" w:cstheme="minorHAnsi"/>
          <w:color w:val="000000" w:themeColor="text1"/>
        </w:rPr>
        <w:t xml:space="preserve">“faith in work over a </w:t>
      </w:r>
      <w:r w:rsidRPr="00435AFC" w:rsidR="00A01277">
        <w:rPr>
          <w:rFonts w:asciiTheme="minorHAnsi" w:hAnsiTheme="minorHAnsi" w:eastAsiaTheme="majorEastAsia" w:cstheme="minorHAnsi"/>
          <w:bCs/>
          <w:color w:val="000000" w:themeColor="text1"/>
        </w:rPr>
        <w:t>very prolonged period</w:t>
      </w:r>
      <w:r w:rsidR="00C706B1">
        <w:rPr>
          <w:rFonts w:asciiTheme="minorHAnsi" w:hAnsiTheme="minorHAnsi" w:eastAsiaTheme="majorEastAsia" w:cstheme="minorHAnsi"/>
          <w:bCs/>
          <w:color w:val="000000" w:themeColor="text1"/>
        </w:rPr>
        <w:t>,</w:t>
      </w:r>
      <w:r w:rsidRPr="00435AFC">
        <w:rPr>
          <w:rFonts w:asciiTheme="minorHAnsi" w:hAnsiTheme="minorHAnsi" w:eastAsiaTheme="majorEastAsia" w:cstheme="minorHAnsi"/>
          <w:bCs/>
          <w:color w:val="000000" w:themeColor="text1"/>
        </w:rPr>
        <w:t>”</w:t>
      </w:r>
      <w:r w:rsidR="00B11876">
        <w:rPr>
          <w:rStyle w:val="FootnoteReference"/>
          <w:rFonts w:asciiTheme="minorHAnsi" w:hAnsiTheme="minorHAnsi" w:eastAsiaTheme="majorEastAsia" w:cstheme="minorHAnsi"/>
          <w:bCs/>
          <w:color w:val="000000" w:themeColor="text1"/>
        </w:rPr>
        <w:footnoteReference w:id="54"/>
      </w:r>
      <w:r w:rsidRPr="00435AFC" w:rsidR="00A01277">
        <w:rPr>
          <w:rFonts w:asciiTheme="minorHAnsi" w:hAnsiTheme="minorHAnsi" w:eastAsiaTheme="majorEastAsia" w:cstheme="minorHAnsi"/>
          <w:bCs/>
          <w:color w:val="000000" w:themeColor="text1"/>
        </w:rPr>
        <w:t xml:space="preserve"> </w:t>
      </w:r>
      <w:r w:rsidR="00593174">
        <w:rPr>
          <w:rFonts w:asciiTheme="minorHAnsi" w:hAnsiTheme="minorHAnsi" w:eastAsiaTheme="majorEastAsia" w:cstheme="minorHAnsi"/>
          <w:color w:val="000000" w:themeColor="text1"/>
        </w:rPr>
        <w:t xml:space="preserve">strongly </w:t>
      </w:r>
      <w:r w:rsidRPr="00435AFC">
        <w:rPr>
          <w:rFonts w:asciiTheme="minorHAnsi" w:hAnsiTheme="minorHAnsi" w:eastAsiaTheme="majorEastAsia" w:cstheme="minorHAnsi"/>
          <w:color w:val="000000" w:themeColor="text1"/>
        </w:rPr>
        <w:t xml:space="preserve">echoes </w:t>
      </w:r>
      <w:proofErr w:type="spellStart"/>
      <w:r w:rsidR="006C58A7">
        <w:rPr>
          <w:rFonts w:asciiTheme="minorHAnsi" w:hAnsiTheme="minorHAnsi" w:eastAsiaTheme="majorEastAsia" w:cstheme="minorHAnsi"/>
          <w:color w:val="000000" w:themeColor="text1"/>
        </w:rPr>
        <w:t>Patañjali’s</w:t>
      </w:r>
      <w:proofErr w:type="spellEnd"/>
      <w:r w:rsidR="006C58A7">
        <w:rPr>
          <w:rFonts w:asciiTheme="minorHAnsi" w:hAnsiTheme="minorHAnsi" w:eastAsiaTheme="majorEastAsia" w:cstheme="minorHAnsi"/>
          <w:color w:val="000000" w:themeColor="text1"/>
        </w:rPr>
        <w:t xml:space="preserve"> </w:t>
      </w:r>
      <w:r w:rsidRPr="00435AFC">
        <w:rPr>
          <w:rFonts w:asciiTheme="minorHAnsi" w:hAnsiTheme="minorHAnsi" w:eastAsiaTheme="majorEastAsia" w:cstheme="minorHAnsi"/>
          <w:color w:val="000000" w:themeColor="text1"/>
        </w:rPr>
        <w:t xml:space="preserve">sutra </w:t>
      </w:r>
      <w:r w:rsidRPr="00435AFC">
        <w:rPr>
          <w:rFonts w:asciiTheme="minorHAnsi" w:hAnsiTheme="minorHAnsi" w:cstheme="minorHAnsi"/>
        </w:rPr>
        <w:t>I.14</w:t>
      </w:r>
      <w:r w:rsidR="007B294A">
        <w:rPr>
          <w:rFonts w:asciiTheme="minorHAnsi" w:hAnsiTheme="minorHAnsi" w:cstheme="minorHAnsi"/>
        </w:rPr>
        <w:t xml:space="preserve">, </w:t>
      </w:r>
      <w:r w:rsidRPr="00435AFC">
        <w:rPr>
          <w:rFonts w:asciiTheme="minorHAnsi" w:hAnsiTheme="minorHAnsi" w:cstheme="minorHAnsi"/>
        </w:rPr>
        <w:t>“Long, uninterrupted, alert practice is the firm foundation for restraining the fluctuations."</w:t>
      </w:r>
      <w:r w:rsidR="00B11876">
        <w:rPr>
          <w:rStyle w:val="FootnoteReference"/>
          <w:rFonts w:asciiTheme="minorHAnsi" w:hAnsiTheme="minorHAnsi" w:cstheme="minorHAnsi"/>
        </w:rPr>
        <w:footnoteReference w:id="55"/>
      </w:r>
      <w:r w:rsidR="00593174">
        <w:rPr>
          <w:rFonts w:asciiTheme="minorHAnsi" w:hAnsiTheme="minorHAnsi" w:cstheme="minorHAnsi"/>
        </w:rPr>
        <w:t xml:space="preserve"> </w:t>
      </w:r>
      <w:r w:rsidRPr="00435AFC">
        <w:rPr>
          <w:rFonts w:asciiTheme="minorHAnsi" w:hAnsiTheme="minorHAnsi" w:cstheme="minorHAnsi"/>
        </w:rPr>
        <w:t xml:space="preserve"> </w:t>
      </w:r>
      <w:r w:rsidR="007B294A">
        <w:rPr>
          <w:rFonts w:asciiTheme="minorHAnsi" w:hAnsiTheme="minorHAnsi" w:cstheme="minorHAnsi"/>
        </w:rPr>
        <w:t xml:space="preserve">Furthermore, </w:t>
      </w:r>
      <w:r w:rsidRPr="00435AFC">
        <w:rPr>
          <w:rFonts w:asciiTheme="minorHAnsi" w:hAnsiTheme="minorHAnsi" w:cstheme="minorHAnsi"/>
        </w:rPr>
        <w:t>Menuhin</w:t>
      </w:r>
      <w:r w:rsidR="00C706B1">
        <w:rPr>
          <w:rFonts w:asciiTheme="minorHAnsi" w:hAnsiTheme="minorHAnsi" w:cstheme="minorHAnsi"/>
        </w:rPr>
        <w:t>’s</w:t>
      </w:r>
      <w:r w:rsidRPr="00435AFC">
        <w:rPr>
          <w:rFonts w:asciiTheme="minorHAnsi" w:hAnsiTheme="minorHAnsi" w:cstheme="minorHAnsi"/>
        </w:rPr>
        <w:t xml:space="preserve"> insist</w:t>
      </w:r>
      <w:r w:rsidR="007B294A">
        <w:rPr>
          <w:rFonts w:asciiTheme="minorHAnsi" w:hAnsiTheme="minorHAnsi" w:cstheme="minorHAnsi"/>
        </w:rPr>
        <w:t>ence that</w:t>
      </w:r>
      <w:r w:rsidRPr="00435AFC">
        <w:rPr>
          <w:rFonts w:asciiTheme="minorHAnsi" w:hAnsiTheme="minorHAnsi" w:cstheme="minorHAnsi"/>
        </w:rPr>
        <w:t xml:space="preserve"> </w:t>
      </w:r>
      <w:r w:rsidRPr="00435AFC" w:rsidR="00A01277">
        <w:rPr>
          <w:rFonts w:asciiTheme="minorHAnsi" w:hAnsiTheme="minorHAnsi" w:eastAsiaTheme="majorEastAsia" w:cstheme="minorHAnsi"/>
          <w:color w:val="000000" w:themeColor="text1"/>
        </w:rPr>
        <w:t>a great deal of effort is required to master technique “to render it effortless”</w:t>
      </w:r>
      <w:r w:rsidR="00B11876">
        <w:rPr>
          <w:rStyle w:val="FootnoteReference"/>
          <w:rFonts w:asciiTheme="minorHAnsi" w:hAnsiTheme="minorHAnsi" w:eastAsiaTheme="majorEastAsia" w:cstheme="minorHAnsi"/>
          <w:color w:val="000000" w:themeColor="text1"/>
        </w:rPr>
        <w:footnoteReference w:id="56"/>
      </w:r>
      <w:r w:rsidRPr="00435AFC" w:rsidR="00A01277">
        <w:rPr>
          <w:rFonts w:asciiTheme="minorHAnsi" w:hAnsiTheme="minorHAnsi" w:eastAsiaTheme="majorEastAsia" w:cstheme="minorHAnsi"/>
          <w:color w:val="000000" w:themeColor="text1"/>
        </w:rPr>
        <w:t xml:space="preserve"> </w:t>
      </w:r>
      <w:r w:rsidR="00C706B1">
        <w:rPr>
          <w:rFonts w:asciiTheme="minorHAnsi" w:hAnsiTheme="minorHAnsi" w:eastAsiaTheme="majorEastAsia" w:cstheme="minorHAnsi"/>
          <w:color w:val="000000" w:themeColor="text1"/>
        </w:rPr>
        <w:t>reframes</w:t>
      </w:r>
      <w:r w:rsidRPr="00435AFC" w:rsidR="00E16FDC">
        <w:rPr>
          <w:rFonts w:asciiTheme="minorHAnsi" w:hAnsiTheme="minorHAnsi" w:eastAsiaTheme="majorEastAsia" w:cstheme="minorHAnsi"/>
          <w:color w:val="000000" w:themeColor="text1"/>
        </w:rPr>
        <w:t xml:space="preserve"> </w:t>
      </w:r>
      <w:proofErr w:type="spellStart"/>
      <w:r w:rsidR="00C706B1">
        <w:rPr>
          <w:rFonts w:asciiTheme="minorHAnsi" w:hAnsiTheme="minorHAnsi" w:eastAsiaTheme="majorEastAsia" w:cstheme="minorHAnsi"/>
          <w:color w:val="000000" w:themeColor="text1"/>
        </w:rPr>
        <w:t>Patañjali’s</w:t>
      </w:r>
      <w:proofErr w:type="spellEnd"/>
      <w:r w:rsidR="00C706B1">
        <w:rPr>
          <w:rFonts w:asciiTheme="minorHAnsi" w:hAnsiTheme="minorHAnsi" w:eastAsiaTheme="majorEastAsia" w:cstheme="minorHAnsi"/>
          <w:color w:val="000000" w:themeColor="text1"/>
        </w:rPr>
        <w:t xml:space="preserve"> </w:t>
      </w:r>
      <w:r w:rsidRPr="00435AFC" w:rsidR="00E16FDC">
        <w:rPr>
          <w:rFonts w:asciiTheme="minorHAnsi" w:hAnsiTheme="minorHAnsi" w:eastAsiaTheme="majorEastAsia" w:cstheme="minorHAnsi"/>
          <w:color w:val="000000" w:themeColor="text1"/>
        </w:rPr>
        <w:t xml:space="preserve">sutra </w:t>
      </w:r>
      <w:r w:rsidRPr="00435AFC" w:rsidR="00E16FDC">
        <w:rPr>
          <w:rFonts w:asciiTheme="minorHAnsi" w:hAnsiTheme="minorHAnsi" w:cstheme="minorHAnsi"/>
        </w:rPr>
        <w:t>II.47</w:t>
      </w:r>
      <w:r w:rsidR="00C706B1">
        <w:rPr>
          <w:rFonts w:asciiTheme="minorHAnsi" w:hAnsiTheme="minorHAnsi" w:cstheme="minorHAnsi"/>
        </w:rPr>
        <w:t xml:space="preserve"> for the musician</w:t>
      </w:r>
      <w:r w:rsidR="00C706B1">
        <w:rPr>
          <w:rFonts w:asciiTheme="minorHAnsi" w:hAnsiTheme="minorHAnsi" w:eastAsiaTheme="majorEastAsia" w:cstheme="minorHAnsi"/>
          <w:color w:val="000000" w:themeColor="text1"/>
        </w:rPr>
        <w:t>:</w:t>
      </w:r>
      <w:r w:rsidRPr="00435AFC" w:rsidR="00A01277">
        <w:rPr>
          <w:rFonts w:asciiTheme="minorHAnsi" w:hAnsiTheme="minorHAnsi" w:eastAsiaTheme="majorEastAsia" w:cstheme="minorHAnsi"/>
          <w:color w:val="000000" w:themeColor="text1"/>
        </w:rPr>
        <w:t xml:space="preserve"> </w:t>
      </w:r>
      <w:r w:rsidRPr="00435AFC" w:rsidR="00E16FDC">
        <w:rPr>
          <w:rFonts w:asciiTheme="minorHAnsi" w:hAnsiTheme="minorHAnsi" w:cstheme="minorHAnsi"/>
        </w:rPr>
        <w:t xml:space="preserve">“Perfection in an </w:t>
      </w:r>
      <w:r w:rsidRPr="00435AFC" w:rsidR="00E16FDC">
        <w:rPr>
          <w:rFonts w:asciiTheme="minorHAnsi" w:hAnsiTheme="minorHAnsi" w:cstheme="minorHAnsi"/>
          <w:i/>
        </w:rPr>
        <w:t>asana</w:t>
      </w:r>
      <w:r w:rsidRPr="00435AFC" w:rsidR="00E16FDC">
        <w:rPr>
          <w:rFonts w:asciiTheme="minorHAnsi" w:hAnsiTheme="minorHAnsi" w:cstheme="minorHAnsi"/>
        </w:rPr>
        <w:t xml:space="preserve"> is achieved when the effort to perform it becomes effortless and the infinite being within is reached.”</w:t>
      </w:r>
      <w:r w:rsidR="00B11876">
        <w:rPr>
          <w:rStyle w:val="FootnoteReference"/>
          <w:rFonts w:asciiTheme="minorHAnsi" w:hAnsiTheme="minorHAnsi" w:cstheme="minorHAnsi"/>
        </w:rPr>
        <w:footnoteReference w:id="57"/>
      </w:r>
      <w:r w:rsidR="00C706B1">
        <w:rPr>
          <w:rFonts w:asciiTheme="minorHAnsi" w:hAnsiTheme="minorHAnsi" w:cstheme="minorHAnsi"/>
        </w:rPr>
        <w:t xml:space="preserve"> </w:t>
      </w:r>
      <w:r w:rsidRPr="00435AFC" w:rsidR="00E16FDC">
        <w:rPr>
          <w:rFonts w:asciiTheme="minorHAnsi" w:hAnsiTheme="minorHAnsi" w:cstheme="minorHAnsi"/>
        </w:rPr>
        <w:t xml:space="preserve"> </w:t>
      </w:r>
      <w:r w:rsidR="007B294A">
        <w:rPr>
          <w:rFonts w:asciiTheme="minorHAnsi" w:hAnsiTheme="minorHAnsi" w:cstheme="minorHAnsi"/>
        </w:rPr>
        <w:t>Then, l</w:t>
      </w:r>
      <w:r w:rsidRPr="00435AFC" w:rsidR="00FA1A96">
        <w:rPr>
          <w:rFonts w:asciiTheme="minorHAnsi" w:hAnsiTheme="minorHAnsi" w:cstheme="minorHAnsi"/>
        </w:rPr>
        <w:t xml:space="preserve">ike a promise in yoga to find Liberation, Menuhin describes the rewards </w:t>
      </w:r>
      <w:r w:rsidR="007B294A">
        <w:rPr>
          <w:rFonts w:asciiTheme="minorHAnsi" w:hAnsiTheme="minorHAnsi" w:cstheme="minorHAnsi"/>
        </w:rPr>
        <w:t xml:space="preserve">of recognizing and correcting technical deficiencies. A </w:t>
      </w:r>
      <w:r w:rsidRPr="00435AFC" w:rsidR="00FA1A96">
        <w:rPr>
          <w:rFonts w:asciiTheme="minorHAnsi" w:hAnsiTheme="minorHAnsi" w:cstheme="minorHAnsi"/>
        </w:rPr>
        <w:t>continuous stream of integrated attention (</w:t>
      </w:r>
      <w:proofErr w:type="spellStart"/>
      <w:r w:rsidRPr="00435AFC" w:rsidR="00FA1A96">
        <w:rPr>
          <w:rFonts w:asciiTheme="minorHAnsi" w:hAnsiTheme="minorHAnsi" w:cstheme="minorHAnsi"/>
          <w:i/>
        </w:rPr>
        <w:t>dhyana</w:t>
      </w:r>
      <w:proofErr w:type="spellEnd"/>
      <w:r w:rsidRPr="00435AFC" w:rsidR="00FA1A96">
        <w:rPr>
          <w:rFonts w:asciiTheme="minorHAnsi" w:hAnsiTheme="minorHAnsi" w:cstheme="minorHAnsi"/>
        </w:rPr>
        <w:t>)</w:t>
      </w:r>
      <w:r w:rsidR="007B294A">
        <w:rPr>
          <w:rFonts w:asciiTheme="minorHAnsi" w:hAnsiTheme="minorHAnsi" w:eastAsiaTheme="majorEastAsia" w:cstheme="minorHAnsi"/>
          <w:color w:val="000000" w:themeColor="text1"/>
        </w:rPr>
        <w:t xml:space="preserve"> </w:t>
      </w:r>
      <w:r w:rsidR="00C706B1">
        <w:rPr>
          <w:rFonts w:asciiTheme="minorHAnsi" w:hAnsiTheme="minorHAnsi" w:eastAsiaTheme="majorEastAsia" w:cstheme="minorHAnsi"/>
          <w:color w:val="000000" w:themeColor="text1"/>
        </w:rPr>
        <w:t>will result</w:t>
      </w:r>
      <w:r w:rsidR="007B294A">
        <w:rPr>
          <w:rFonts w:asciiTheme="minorHAnsi" w:hAnsiTheme="minorHAnsi" w:eastAsiaTheme="majorEastAsia" w:cstheme="minorHAnsi"/>
          <w:color w:val="000000" w:themeColor="text1"/>
        </w:rPr>
        <w:t xml:space="preserve"> </w:t>
      </w:r>
      <w:r w:rsidRPr="00435AFC" w:rsidR="00FA1A96">
        <w:rPr>
          <w:rFonts w:asciiTheme="minorHAnsi" w:hAnsiTheme="minorHAnsi" w:eastAsiaTheme="majorEastAsia" w:cstheme="minorHAnsi"/>
          <w:color w:val="000000" w:themeColor="text1"/>
        </w:rPr>
        <w:t xml:space="preserve">“when musician and music are </w:t>
      </w:r>
      <w:r w:rsidRPr="00435AFC" w:rsidR="00FA1A96">
        <w:rPr>
          <w:rFonts w:asciiTheme="minorHAnsi" w:hAnsiTheme="minorHAnsi" w:eastAsiaTheme="majorEastAsia" w:cstheme="minorHAnsi"/>
          <w:color w:val="000000" w:themeColor="text1"/>
        </w:rPr>
        <w:lastRenderedPageBreak/>
        <w:t>joined in one even flow of body, mind, will, and imagination in which everything is correct and continuous.”</w:t>
      </w:r>
      <w:r w:rsidR="00B11876">
        <w:rPr>
          <w:rStyle w:val="FootnoteReference"/>
          <w:rFonts w:asciiTheme="minorHAnsi" w:hAnsiTheme="minorHAnsi" w:eastAsiaTheme="majorEastAsia" w:cstheme="minorHAnsi"/>
          <w:color w:val="000000" w:themeColor="text1"/>
        </w:rPr>
        <w:footnoteReference w:id="58"/>
      </w:r>
      <w:r w:rsidRPr="00435AFC" w:rsidR="00FA1A96">
        <w:rPr>
          <w:rFonts w:asciiTheme="minorHAnsi" w:hAnsiTheme="minorHAnsi" w:eastAsiaTheme="majorEastAsia" w:cstheme="minorHAnsi"/>
          <w:color w:val="000000" w:themeColor="text1"/>
        </w:rPr>
        <w:t xml:space="preserve"> </w:t>
      </w:r>
      <w:r w:rsidR="006278BB">
        <w:rPr>
          <w:rFonts w:asciiTheme="minorHAnsi" w:hAnsiTheme="minorHAnsi" w:eastAsiaTheme="majorEastAsia" w:cstheme="minorHAnsi"/>
          <w:color w:val="000000" w:themeColor="text1"/>
        </w:rPr>
        <w:t>Menuhin’s promise</w:t>
      </w:r>
      <w:r w:rsidRPr="00435AFC" w:rsidR="00FA1A96">
        <w:rPr>
          <w:rFonts w:asciiTheme="minorHAnsi" w:hAnsiTheme="minorHAnsi" w:eastAsiaTheme="majorEastAsia" w:cstheme="minorHAnsi"/>
          <w:color w:val="000000" w:themeColor="text1"/>
        </w:rPr>
        <w:t xml:space="preserve"> </w:t>
      </w:r>
      <w:r w:rsidR="006278BB">
        <w:rPr>
          <w:rFonts w:asciiTheme="minorHAnsi" w:hAnsiTheme="minorHAnsi" w:eastAsiaTheme="majorEastAsia" w:cstheme="minorHAnsi"/>
          <w:color w:val="000000" w:themeColor="text1"/>
        </w:rPr>
        <w:t xml:space="preserve">again </w:t>
      </w:r>
      <w:r w:rsidRPr="00435AFC" w:rsidR="00FA1A96">
        <w:rPr>
          <w:rFonts w:asciiTheme="minorHAnsi" w:hAnsiTheme="minorHAnsi" w:eastAsiaTheme="majorEastAsia" w:cstheme="minorHAnsi"/>
          <w:color w:val="000000" w:themeColor="text1"/>
        </w:rPr>
        <w:t xml:space="preserve">echoes </w:t>
      </w:r>
      <w:r w:rsidR="006278BB">
        <w:rPr>
          <w:rFonts w:asciiTheme="minorHAnsi" w:hAnsiTheme="minorHAnsi" w:eastAsiaTheme="majorEastAsia" w:cstheme="minorHAnsi"/>
          <w:color w:val="000000" w:themeColor="text1"/>
        </w:rPr>
        <w:t xml:space="preserve">a yoga </w:t>
      </w:r>
      <w:r w:rsidRPr="00435AFC" w:rsidR="00FA1A96">
        <w:rPr>
          <w:rFonts w:asciiTheme="minorHAnsi" w:hAnsiTheme="minorHAnsi" w:eastAsiaTheme="majorEastAsia" w:cstheme="minorHAnsi"/>
          <w:color w:val="000000" w:themeColor="text1"/>
        </w:rPr>
        <w:t>sutra</w:t>
      </w:r>
      <w:r w:rsidR="006278BB">
        <w:rPr>
          <w:rFonts w:asciiTheme="minorHAnsi" w:hAnsiTheme="minorHAnsi" w:eastAsiaTheme="majorEastAsia" w:cstheme="minorHAnsi"/>
          <w:color w:val="000000" w:themeColor="text1"/>
        </w:rPr>
        <w:t xml:space="preserve">, </w:t>
      </w:r>
      <w:r w:rsidRPr="00435AFC" w:rsidR="00FA1A96">
        <w:rPr>
          <w:rFonts w:asciiTheme="minorHAnsi" w:hAnsiTheme="minorHAnsi" w:cstheme="minorHAnsi"/>
        </w:rPr>
        <w:t>III.2</w:t>
      </w:r>
      <w:r w:rsidR="00C706B1">
        <w:rPr>
          <w:rFonts w:asciiTheme="minorHAnsi" w:hAnsiTheme="minorHAnsi" w:cstheme="minorHAnsi"/>
        </w:rPr>
        <w:t>,</w:t>
      </w:r>
      <w:r w:rsidR="006278BB">
        <w:rPr>
          <w:rFonts w:asciiTheme="minorHAnsi" w:hAnsiTheme="minorHAnsi" w:cstheme="minorHAnsi"/>
        </w:rPr>
        <w:t xml:space="preserve"> that states how</w:t>
      </w:r>
      <w:r w:rsidRPr="00435AFC" w:rsidR="00FA1A96">
        <w:rPr>
          <w:rFonts w:asciiTheme="minorHAnsi" w:hAnsiTheme="minorHAnsi" w:cstheme="minorHAnsi"/>
        </w:rPr>
        <w:t xml:space="preserve"> “A steady, continuous flow of attention directed towards the same point or region is meditation.” </w:t>
      </w:r>
    </w:p>
    <w:p w:rsidRPr="00435AFC" w:rsidR="00E4380D" w:rsidP="008A4ED4" w:rsidRDefault="002266D4" w14:paraId="4271101B" w14:textId="5EAD7339">
      <w:pPr>
        <w:spacing w:line="480" w:lineRule="auto"/>
        <w:ind w:firstLine="720"/>
        <w:rPr>
          <w:rFonts w:asciiTheme="minorHAnsi" w:hAnsiTheme="minorHAnsi" w:eastAsiaTheme="majorEastAsia" w:cstheme="minorHAnsi"/>
          <w:color w:val="000000" w:themeColor="text1"/>
        </w:rPr>
      </w:pPr>
      <w:r>
        <w:rPr>
          <w:rFonts w:asciiTheme="minorHAnsi" w:hAnsiTheme="minorHAnsi" w:eastAsiaTheme="majorEastAsia" w:cstheme="minorHAnsi"/>
          <w:color w:val="000000" w:themeColor="text1"/>
        </w:rPr>
        <w:t>The second affliction, e</w:t>
      </w:r>
      <w:r w:rsidR="00F15EFD">
        <w:rPr>
          <w:rFonts w:asciiTheme="minorHAnsi" w:hAnsiTheme="minorHAnsi" w:eastAsiaTheme="majorEastAsia" w:cstheme="minorHAnsi"/>
          <w:color w:val="000000" w:themeColor="text1"/>
        </w:rPr>
        <w:t xml:space="preserve">motional tension </w:t>
      </w:r>
      <w:r>
        <w:rPr>
          <w:rFonts w:asciiTheme="minorHAnsi" w:hAnsiTheme="minorHAnsi" w:eastAsiaTheme="majorEastAsia" w:cstheme="minorHAnsi"/>
          <w:color w:val="000000" w:themeColor="text1"/>
        </w:rPr>
        <w:t>during performance,</w:t>
      </w:r>
      <w:r w:rsidRPr="00435AFC" w:rsidR="00F15EFD">
        <w:rPr>
          <w:rFonts w:asciiTheme="minorHAnsi" w:hAnsiTheme="minorHAnsi" w:eastAsiaTheme="majorEastAsia" w:cstheme="minorHAnsi"/>
          <w:color w:val="000000" w:themeColor="text1"/>
        </w:rPr>
        <w:t xml:space="preserve"> </w:t>
      </w:r>
      <w:r w:rsidR="00F15EFD">
        <w:rPr>
          <w:rFonts w:asciiTheme="minorHAnsi" w:hAnsiTheme="minorHAnsi" w:eastAsiaTheme="majorEastAsia" w:cstheme="minorHAnsi"/>
          <w:color w:val="000000" w:themeColor="text1"/>
        </w:rPr>
        <w:t>presents</w:t>
      </w:r>
      <w:r>
        <w:rPr>
          <w:rFonts w:asciiTheme="minorHAnsi" w:hAnsiTheme="minorHAnsi" w:eastAsiaTheme="majorEastAsia" w:cstheme="minorHAnsi"/>
          <w:color w:val="000000" w:themeColor="text1"/>
        </w:rPr>
        <w:t xml:space="preserve"> </w:t>
      </w:r>
      <w:r w:rsidRPr="00435AFC" w:rsidR="00F651F3">
        <w:rPr>
          <w:rFonts w:asciiTheme="minorHAnsi" w:hAnsiTheme="minorHAnsi" w:eastAsiaTheme="majorEastAsia" w:cstheme="minorHAnsi"/>
          <w:color w:val="000000" w:themeColor="text1"/>
        </w:rPr>
        <w:t xml:space="preserve">more </w:t>
      </w:r>
      <w:r w:rsidRPr="00435AFC" w:rsidR="003348C7">
        <w:rPr>
          <w:rFonts w:asciiTheme="minorHAnsi" w:hAnsiTheme="minorHAnsi" w:eastAsiaTheme="majorEastAsia" w:cstheme="minorHAnsi"/>
          <w:color w:val="000000" w:themeColor="text1"/>
        </w:rPr>
        <w:t>difficult</w:t>
      </w:r>
      <w:r w:rsidRPr="00435AFC" w:rsidR="00F651F3">
        <w:rPr>
          <w:rFonts w:asciiTheme="minorHAnsi" w:hAnsiTheme="minorHAnsi" w:eastAsiaTheme="majorEastAsia" w:cstheme="minorHAnsi"/>
          <w:color w:val="000000" w:themeColor="text1"/>
        </w:rPr>
        <w:t xml:space="preserve"> hindrances</w:t>
      </w:r>
      <w:r w:rsidRPr="002266D4">
        <w:rPr>
          <w:rFonts w:asciiTheme="minorHAnsi" w:hAnsiTheme="minorHAnsi" w:eastAsiaTheme="majorEastAsia" w:cstheme="minorHAnsi"/>
          <w:color w:val="000000" w:themeColor="text1"/>
        </w:rPr>
        <w:t xml:space="preserve"> </w:t>
      </w:r>
      <w:r w:rsidRPr="00435AFC">
        <w:rPr>
          <w:rFonts w:asciiTheme="minorHAnsi" w:hAnsiTheme="minorHAnsi" w:eastAsiaTheme="majorEastAsia" w:cstheme="minorHAnsi"/>
          <w:color w:val="000000" w:themeColor="text1"/>
        </w:rPr>
        <w:t>in violin playing</w:t>
      </w:r>
      <w:r w:rsidRPr="00435AFC" w:rsidR="003348C7">
        <w:rPr>
          <w:rFonts w:asciiTheme="minorHAnsi" w:hAnsiTheme="minorHAnsi" w:eastAsiaTheme="majorEastAsia" w:cstheme="minorHAnsi"/>
          <w:color w:val="000000" w:themeColor="text1"/>
        </w:rPr>
        <w:t xml:space="preserve">. </w:t>
      </w:r>
      <w:r w:rsidR="00C706B1">
        <w:rPr>
          <w:rFonts w:asciiTheme="minorHAnsi" w:hAnsiTheme="minorHAnsi" w:eastAsiaTheme="majorEastAsia" w:cstheme="minorHAnsi"/>
          <w:color w:val="000000" w:themeColor="text1"/>
        </w:rPr>
        <w:t xml:space="preserve"> Menuhin’s solution to calming such worries </w:t>
      </w:r>
      <w:r w:rsidRPr="00435AFC" w:rsidR="003348C7">
        <w:rPr>
          <w:rFonts w:asciiTheme="minorHAnsi" w:hAnsiTheme="minorHAnsi" w:eastAsiaTheme="majorEastAsia" w:cstheme="minorHAnsi"/>
          <w:color w:val="000000" w:themeColor="text1"/>
        </w:rPr>
        <w:t>is to shore up concentration</w:t>
      </w:r>
      <w:r w:rsidRPr="00435AFC" w:rsidR="00A01277">
        <w:rPr>
          <w:rFonts w:asciiTheme="minorHAnsi" w:hAnsiTheme="minorHAnsi" w:eastAsiaTheme="majorEastAsia" w:cstheme="minorHAnsi"/>
          <w:b/>
          <w:color w:val="000000" w:themeColor="text1"/>
        </w:rPr>
        <w:t xml:space="preserve"> </w:t>
      </w:r>
      <w:r w:rsidRPr="00435AFC" w:rsidR="00A01277">
        <w:rPr>
          <w:rFonts w:asciiTheme="minorHAnsi" w:hAnsiTheme="minorHAnsi" w:eastAsiaTheme="majorEastAsia" w:cstheme="minorHAnsi"/>
          <w:bCs/>
          <w:color w:val="000000" w:themeColor="text1"/>
        </w:rPr>
        <w:t>(</w:t>
      </w:r>
      <w:r w:rsidRPr="00435AFC" w:rsidR="00A01277">
        <w:rPr>
          <w:rFonts w:asciiTheme="minorHAnsi" w:hAnsiTheme="minorHAnsi" w:eastAsiaTheme="majorEastAsia" w:cstheme="minorHAnsi"/>
          <w:bCs/>
          <w:i/>
          <w:iCs/>
          <w:color w:val="000000" w:themeColor="text1"/>
        </w:rPr>
        <w:t>dharana</w:t>
      </w:r>
      <w:r w:rsidRPr="00435AFC" w:rsidR="00A01277">
        <w:rPr>
          <w:rFonts w:asciiTheme="minorHAnsi" w:hAnsiTheme="minorHAnsi" w:eastAsiaTheme="majorEastAsia" w:cstheme="minorHAnsi"/>
          <w:bCs/>
          <w:color w:val="000000" w:themeColor="text1"/>
        </w:rPr>
        <w:t>)</w:t>
      </w:r>
      <w:r w:rsidRPr="00435AFC" w:rsidR="00E4380D">
        <w:rPr>
          <w:rFonts w:asciiTheme="minorHAnsi" w:hAnsiTheme="minorHAnsi" w:eastAsiaTheme="majorEastAsia" w:cstheme="minorHAnsi"/>
          <w:bCs/>
          <w:color w:val="000000" w:themeColor="text1"/>
        </w:rPr>
        <w:t xml:space="preserve"> in the mind</w:t>
      </w:r>
      <w:r w:rsidR="00C706B1">
        <w:rPr>
          <w:rFonts w:asciiTheme="minorHAnsi" w:hAnsiTheme="minorHAnsi" w:eastAsiaTheme="majorEastAsia" w:cstheme="minorHAnsi"/>
          <w:bCs/>
          <w:color w:val="000000" w:themeColor="text1"/>
        </w:rPr>
        <w:t xml:space="preserve"> and to stay in the present moment</w:t>
      </w:r>
      <w:r w:rsidRPr="00435AFC" w:rsidR="00A01277">
        <w:rPr>
          <w:rFonts w:asciiTheme="minorHAnsi" w:hAnsiTheme="minorHAnsi" w:eastAsiaTheme="majorEastAsia" w:cstheme="minorHAnsi"/>
          <w:bCs/>
          <w:color w:val="000000" w:themeColor="text1"/>
        </w:rPr>
        <w:t>.</w:t>
      </w:r>
      <w:r w:rsidRPr="00435AFC" w:rsidR="00A01277">
        <w:rPr>
          <w:rFonts w:asciiTheme="minorHAnsi" w:hAnsiTheme="minorHAnsi" w:eastAsiaTheme="majorEastAsia" w:cstheme="minorHAnsi"/>
          <w:color w:val="000000" w:themeColor="text1"/>
        </w:rPr>
        <w:t xml:space="preserve"> </w:t>
      </w:r>
      <w:r w:rsidRPr="00435AFC" w:rsidR="003348C7">
        <w:rPr>
          <w:rFonts w:asciiTheme="minorHAnsi" w:hAnsiTheme="minorHAnsi" w:eastAsiaTheme="majorEastAsia" w:cstheme="minorHAnsi"/>
          <w:color w:val="000000" w:themeColor="text1"/>
        </w:rPr>
        <w:t>Then, the</w:t>
      </w:r>
      <w:r w:rsidRPr="00435AFC" w:rsidR="00E4380D">
        <w:rPr>
          <w:rFonts w:asciiTheme="minorHAnsi" w:hAnsiTheme="minorHAnsi" w:eastAsiaTheme="majorEastAsia" w:cstheme="minorHAnsi"/>
          <w:color w:val="000000" w:themeColor="text1"/>
        </w:rPr>
        <w:t xml:space="preserve"> performer may be free “to do his job…to translate what he sees in a composition, the ideal image of the score, into sound.”</w:t>
      </w:r>
      <w:r w:rsidR="001F59CD">
        <w:rPr>
          <w:rStyle w:val="FootnoteReference"/>
          <w:rFonts w:asciiTheme="minorHAnsi" w:hAnsiTheme="minorHAnsi" w:eastAsiaTheme="majorEastAsia" w:cstheme="minorHAnsi"/>
          <w:color w:val="000000" w:themeColor="text1"/>
        </w:rPr>
        <w:footnoteReference w:id="59"/>
      </w:r>
      <w:r w:rsidRPr="00435AFC" w:rsidR="00E4380D">
        <w:rPr>
          <w:rFonts w:asciiTheme="minorHAnsi" w:hAnsiTheme="minorHAnsi" w:eastAsiaTheme="majorEastAsia" w:cstheme="minorHAnsi"/>
          <w:color w:val="000000" w:themeColor="text1"/>
        </w:rPr>
        <w:t xml:space="preserve"> In short, the end result is a kind of</w:t>
      </w:r>
      <w:r w:rsidRPr="00435AFC" w:rsidR="00A01277">
        <w:rPr>
          <w:rFonts w:asciiTheme="minorHAnsi" w:hAnsiTheme="minorHAnsi" w:eastAsiaTheme="majorEastAsia" w:cstheme="minorHAnsi"/>
          <w:color w:val="000000" w:themeColor="text1"/>
        </w:rPr>
        <w:t xml:space="preserve"> </w:t>
      </w:r>
      <w:r w:rsidRPr="00435AFC" w:rsidR="00E4380D">
        <w:rPr>
          <w:rFonts w:asciiTheme="minorHAnsi" w:hAnsiTheme="minorHAnsi" w:eastAsiaTheme="majorEastAsia" w:cstheme="minorHAnsi"/>
          <w:i/>
          <w:iCs/>
          <w:color w:val="000000" w:themeColor="text1"/>
        </w:rPr>
        <w:t>s</w:t>
      </w:r>
      <w:r w:rsidRPr="00435AFC" w:rsidR="00A01277">
        <w:rPr>
          <w:rFonts w:asciiTheme="minorHAnsi" w:hAnsiTheme="minorHAnsi" w:eastAsiaTheme="majorEastAsia" w:cstheme="minorHAnsi"/>
          <w:i/>
          <w:iCs/>
          <w:color w:val="000000" w:themeColor="text1"/>
        </w:rPr>
        <w:t>amadhi</w:t>
      </w:r>
      <w:r w:rsidRPr="00435AFC" w:rsidR="00A01277">
        <w:rPr>
          <w:rFonts w:asciiTheme="minorHAnsi" w:hAnsiTheme="minorHAnsi" w:eastAsiaTheme="majorEastAsia" w:cstheme="minorHAnsi"/>
          <w:color w:val="000000" w:themeColor="text1"/>
        </w:rPr>
        <w:t xml:space="preserve">, where </w:t>
      </w:r>
      <w:r w:rsidRPr="00435AFC" w:rsidR="00F651F3">
        <w:rPr>
          <w:rFonts w:asciiTheme="minorHAnsi" w:hAnsiTheme="minorHAnsi" w:eastAsiaTheme="majorEastAsia" w:cstheme="minorHAnsi"/>
          <w:color w:val="000000" w:themeColor="text1"/>
        </w:rPr>
        <w:t xml:space="preserve">the </w:t>
      </w:r>
      <w:r w:rsidRPr="00435AFC" w:rsidR="00A01277">
        <w:rPr>
          <w:rFonts w:asciiTheme="minorHAnsi" w:hAnsiTheme="minorHAnsi" w:eastAsiaTheme="majorEastAsia" w:cstheme="minorHAnsi"/>
          <w:color w:val="000000" w:themeColor="text1"/>
        </w:rPr>
        <w:t xml:space="preserve">emotions </w:t>
      </w:r>
      <w:r w:rsidRPr="00435AFC" w:rsidR="00E4380D">
        <w:rPr>
          <w:rFonts w:asciiTheme="minorHAnsi" w:hAnsiTheme="minorHAnsi" w:eastAsiaTheme="majorEastAsia" w:cstheme="minorHAnsi"/>
          <w:color w:val="000000" w:themeColor="text1"/>
        </w:rPr>
        <w:t xml:space="preserve">of the performer </w:t>
      </w:r>
      <w:r w:rsidRPr="00435AFC" w:rsidR="00A01277">
        <w:rPr>
          <w:rFonts w:asciiTheme="minorHAnsi" w:hAnsiTheme="minorHAnsi" w:eastAsiaTheme="majorEastAsia" w:cstheme="minorHAnsi"/>
          <w:color w:val="000000" w:themeColor="text1"/>
        </w:rPr>
        <w:t xml:space="preserve">flow </w:t>
      </w:r>
      <w:r w:rsidRPr="00435AFC" w:rsidR="00F651F3">
        <w:rPr>
          <w:rFonts w:asciiTheme="minorHAnsi" w:hAnsiTheme="minorHAnsi" w:eastAsiaTheme="majorEastAsia" w:cstheme="minorHAnsi"/>
          <w:color w:val="000000" w:themeColor="text1"/>
        </w:rPr>
        <w:t>unencumbered into</w:t>
      </w:r>
      <w:r w:rsidRPr="00435AFC" w:rsidR="00A01277">
        <w:rPr>
          <w:rFonts w:asciiTheme="minorHAnsi" w:hAnsiTheme="minorHAnsi" w:eastAsiaTheme="majorEastAsia" w:cstheme="minorHAnsi"/>
          <w:color w:val="000000" w:themeColor="text1"/>
        </w:rPr>
        <w:t xml:space="preserve"> the music. </w:t>
      </w:r>
    </w:p>
    <w:p w:rsidR="002505F1" w:rsidP="008A4ED4" w:rsidRDefault="00F651F3" w14:paraId="2CB23FC9" w14:textId="2930EE2B">
      <w:pPr>
        <w:spacing w:line="480" w:lineRule="auto"/>
        <w:ind w:firstLine="720"/>
        <w:rPr>
          <w:rFonts w:asciiTheme="minorHAnsi" w:hAnsiTheme="minorHAnsi" w:eastAsiaTheme="majorEastAsia" w:cstheme="minorHAnsi"/>
          <w:color w:val="000000" w:themeColor="text1"/>
        </w:rPr>
      </w:pPr>
      <w:r w:rsidRPr="00435AFC">
        <w:rPr>
          <w:rFonts w:asciiTheme="minorHAnsi" w:hAnsiTheme="minorHAnsi" w:eastAsiaTheme="majorEastAsia" w:cstheme="minorHAnsi"/>
          <w:color w:val="000000" w:themeColor="text1"/>
        </w:rPr>
        <w:t xml:space="preserve">Fear presents </w:t>
      </w:r>
      <w:r w:rsidR="007B294A">
        <w:rPr>
          <w:rFonts w:asciiTheme="minorHAnsi" w:hAnsiTheme="minorHAnsi" w:eastAsiaTheme="majorEastAsia" w:cstheme="minorHAnsi"/>
          <w:color w:val="000000" w:themeColor="text1"/>
        </w:rPr>
        <w:t>a third</w:t>
      </w:r>
      <w:r w:rsidRPr="00435AFC">
        <w:rPr>
          <w:rFonts w:asciiTheme="minorHAnsi" w:hAnsiTheme="minorHAnsi" w:eastAsiaTheme="majorEastAsia" w:cstheme="minorHAnsi"/>
          <w:color w:val="000000" w:themeColor="text1"/>
        </w:rPr>
        <w:t xml:space="preserve"> psychological obstacle to many performers</w:t>
      </w:r>
      <w:r w:rsidRPr="00435AFC" w:rsidR="00A01277">
        <w:rPr>
          <w:rFonts w:asciiTheme="minorHAnsi" w:hAnsiTheme="minorHAnsi" w:eastAsiaTheme="majorEastAsia" w:cstheme="minorHAnsi"/>
          <w:color w:val="000000" w:themeColor="text1"/>
        </w:rPr>
        <w:t xml:space="preserve">, </w:t>
      </w:r>
      <w:r w:rsidRPr="00435AFC">
        <w:rPr>
          <w:rFonts w:asciiTheme="minorHAnsi" w:hAnsiTheme="minorHAnsi" w:eastAsiaTheme="majorEastAsia" w:cstheme="minorHAnsi"/>
          <w:color w:val="000000" w:themeColor="text1"/>
        </w:rPr>
        <w:t>especially fear of failure and inadequacy.</w:t>
      </w:r>
      <w:r w:rsidRPr="00435AFC" w:rsidR="00A01277">
        <w:rPr>
          <w:rFonts w:asciiTheme="minorHAnsi" w:hAnsiTheme="minorHAnsi" w:eastAsiaTheme="majorEastAsia" w:cstheme="minorHAnsi"/>
          <w:color w:val="000000" w:themeColor="text1"/>
        </w:rPr>
        <w:t xml:space="preserve"> </w:t>
      </w:r>
      <w:r w:rsidRPr="00435AFC" w:rsidR="00E4380D">
        <w:rPr>
          <w:rFonts w:asciiTheme="minorHAnsi" w:hAnsiTheme="minorHAnsi" w:eastAsiaTheme="majorEastAsia" w:cstheme="minorHAnsi"/>
          <w:color w:val="000000" w:themeColor="text1"/>
        </w:rPr>
        <w:t>Menuhin encourages a performer to detach (</w:t>
      </w:r>
      <w:r w:rsidRPr="00435AFC" w:rsidR="00E4380D">
        <w:rPr>
          <w:rFonts w:asciiTheme="minorHAnsi" w:hAnsiTheme="minorHAnsi" w:eastAsiaTheme="majorEastAsia" w:cstheme="minorHAnsi"/>
          <w:i/>
          <w:iCs/>
          <w:color w:val="000000" w:themeColor="text1"/>
        </w:rPr>
        <w:t>vairagya</w:t>
      </w:r>
      <w:r w:rsidRPr="00435AFC" w:rsidR="00E4380D">
        <w:rPr>
          <w:rFonts w:asciiTheme="minorHAnsi" w:hAnsiTheme="minorHAnsi" w:eastAsiaTheme="majorEastAsia" w:cstheme="minorHAnsi"/>
          <w:color w:val="000000" w:themeColor="text1"/>
        </w:rPr>
        <w:t xml:space="preserve">) from such fears </w:t>
      </w:r>
      <w:r w:rsidRPr="00435AFC" w:rsidR="00C16412">
        <w:rPr>
          <w:rFonts w:asciiTheme="minorHAnsi" w:hAnsiTheme="minorHAnsi" w:eastAsiaTheme="majorEastAsia" w:cstheme="minorHAnsi"/>
          <w:color w:val="000000" w:themeColor="text1"/>
        </w:rPr>
        <w:t>by removing the ego</w:t>
      </w:r>
      <w:r w:rsidRPr="00435AFC" w:rsidR="00E4380D">
        <w:rPr>
          <w:rFonts w:asciiTheme="minorHAnsi" w:hAnsiTheme="minorHAnsi" w:eastAsiaTheme="majorEastAsia" w:cstheme="minorHAnsi"/>
          <w:color w:val="000000" w:themeColor="text1"/>
        </w:rPr>
        <w:t xml:space="preserve"> </w:t>
      </w:r>
      <w:r w:rsidRPr="00435AFC" w:rsidR="00C16412">
        <w:rPr>
          <w:rFonts w:asciiTheme="minorHAnsi" w:hAnsiTheme="minorHAnsi" w:eastAsiaTheme="majorEastAsia" w:cstheme="minorHAnsi"/>
          <w:color w:val="000000" w:themeColor="text1"/>
        </w:rPr>
        <w:t>and letting go of</w:t>
      </w:r>
      <w:r w:rsidRPr="00435AFC" w:rsidR="00E4380D">
        <w:rPr>
          <w:rFonts w:asciiTheme="minorHAnsi" w:hAnsiTheme="minorHAnsi" w:eastAsiaTheme="majorEastAsia" w:cstheme="minorHAnsi"/>
          <w:color w:val="000000" w:themeColor="text1"/>
        </w:rPr>
        <w:t xml:space="preserve"> outcomes </w:t>
      </w:r>
      <w:r w:rsidRPr="00435AFC" w:rsidR="00C16412">
        <w:rPr>
          <w:rFonts w:asciiTheme="minorHAnsi" w:hAnsiTheme="minorHAnsi" w:eastAsiaTheme="majorEastAsia" w:cstheme="minorHAnsi"/>
          <w:color w:val="000000" w:themeColor="text1"/>
        </w:rPr>
        <w:t>in</w:t>
      </w:r>
      <w:r w:rsidRPr="00435AFC" w:rsidR="00E4380D">
        <w:rPr>
          <w:rFonts w:asciiTheme="minorHAnsi" w:hAnsiTheme="minorHAnsi" w:eastAsiaTheme="majorEastAsia" w:cstheme="minorHAnsi"/>
          <w:color w:val="000000" w:themeColor="text1"/>
        </w:rPr>
        <w:t xml:space="preserve"> a performance. </w:t>
      </w:r>
      <w:r w:rsidRPr="00435AFC" w:rsidR="00A01277">
        <w:rPr>
          <w:rFonts w:asciiTheme="minorHAnsi" w:hAnsiTheme="minorHAnsi" w:eastAsiaTheme="majorEastAsia" w:cstheme="minorHAnsi"/>
          <w:color w:val="000000" w:themeColor="text1"/>
        </w:rPr>
        <w:t>“The performer must give everything to the work; but he must not be dominated by it, he must not allow himself to be subject to one single exclusive dominant ambition or fear.”</w:t>
      </w:r>
      <w:r w:rsidR="000E7E83">
        <w:rPr>
          <w:rStyle w:val="FootnoteReference"/>
          <w:rFonts w:asciiTheme="minorHAnsi" w:hAnsiTheme="minorHAnsi" w:eastAsiaTheme="majorEastAsia" w:cstheme="minorHAnsi"/>
          <w:color w:val="000000" w:themeColor="text1"/>
        </w:rPr>
        <w:footnoteReference w:id="60"/>
      </w:r>
      <w:r w:rsidRPr="00435AFC" w:rsidR="00A01277">
        <w:rPr>
          <w:rFonts w:asciiTheme="minorHAnsi" w:hAnsiTheme="minorHAnsi" w:eastAsiaTheme="majorEastAsia" w:cstheme="minorHAnsi"/>
          <w:color w:val="000000" w:themeColor="text1"/>
        </w:rPr>
        <w:t xml:space="preserve"> </w:t>
      </w:r>
      <w:r w:rsidRPr="00435AFC" w:rsidR="00E4380D">
        <w:rPr>
          <w:rFonts w:asciiTheme="minorHAnsi" w:hAnsiTheme="minorHAnsi" w:eastAsiaTheme="majorEastAsia" w:cstheme="minorHAnsi"/>
          <w:color w:val="000000" w:themeColor="text1"/>
        </w:rPr>
        <w:t>Menuhin</w:t>
      </w:r>
      <w:r w:rsidR="00562C6C">
        <w:rPr>
          <w:rFonts w:asciiTheme="minorHAnsi" w:hAnsiTheme="minorHAnsi" w:eastAsiaTheme="majorEastAsia" w:cstheme="minorHAnsi"/>
          <w:color w:val="000000" w:themeColor="text1"/>
        </w:rPr>
        <w:t xml:space="preserve"> suggests a way to counter</w:t>
      </w:r>
      <w:r w:rsidR="00C706B1">
        <w:rPr>
          <w:rFonts w:asciiTheme="minorHAnsi" w:hAnsiTheme="minorHAnsi" w:eastAsiaTheme="majorEastAsia" w:cstheme="minorHAnsi"/>
          <w:color w:val="000000" w:themeColor="text1"/>
        </w:rPr>
        <w:t xml:space="preserve"> </w:t>
      </w:r>
      <w:r w:rsidRPr="00435AFC" w:rsidR="00A01277">
        <w:rPr>
          <w:rFonts w:asciiTheme="minorHAnsi" w:hAnsiTheme="minorHAnsi" w:eastAsiaTheme="majorEastAsia" w:cstheme="minorHAnsi"/>
          <w:color w:val="000000" w:themeColor="text1"/>
        </w:rPr>
        <w:t>the fear of memory lapses</w:t>
      </w:r>
      <w:r w:rsidRPr="00435AFC" w:rsidR="00E4380D">
        <w:rPr>
          <w:rFonts w:asciiTheme="minorHAnsi" w:hAnsiTheme="minorHAnsi" w:eastAsiaTheme="majorEastAsia" w:cstheme="minorHAnsi"/>
          <w:color w:val="000000" w:themeColor="text1"/>
        </w:rPr>
        <w:t xml:space="preserve"> is</w:t>
      </w:r>
      <w:r w:rsidRPr="00435AFC" w:rsidR="00A01277">
        <w:rPr>
          <w:rFonts w:asciiTheme="minorHAnsi" w:hAnsiTheme="minorHAnsi" w:eastAsiaTheme="majorEastAsia" w:cstheme="minorHAnsi"/>
          <w:color w:val="000000" w:themeColor="text1"/>
        </w:rPr>
        <w:t xml:space="preserve"> to </w:t>
      </w:r>
      <w:r w:rsidRPr="00435AFC" w:rsidR="00A01277">
        <w:rPr>
          <w:rFonts w:asciiTheme="minorHAnsi" w:hAnsiTheme="minorHAnsi" w:eastAsiaTheme="majorEastAsia" w:cstheme="minorHAnsi"/>
          <w:bCs/>
          <w:color w:val="000000" w:themeColor="text1"/>
        </w:rPr>
        <w:t>practice mental discipline</w:t>
      </w:r>
      <w:r w:rsidRPr="00435AFC" w:rsidR="00E4380D">
        <w:rPr>
          <w:rFonts w:asciiTheme="minorHAnsi" w:hAnsiTheme="minorHAnsi" w:eastAsiaTheme="majorEastAsia" w:cstheme="minorHAnsi"/>
          <w:bCs/>
          <w:color w:val="000000" w:themeColor="text1"/>
        </w:rPr>
        <w:t>, again</w:t>
      </w:r>
      <w:r w:rsidRPr="00435AFC" w:rsidR="00E4380D">
        <w:rPr>
          <w:rFonts w:asciiTheme="minorHAnsi" w:hAnsiTheme="minorHAnsi" w:eastAsiaTheme="majorEastAsia" w:cstheme="minorHAnsi"/>
          <w:color w:val="000000" w:themeColor="text1"/>
        </w:rPr>
        <w:t xml:space="preserve"> concentration, </w:t>
      </w:r>
      <w:r w:rsidR="00E37ECE">
        <w:rPr>
          <w:rFonts w:asciiTheme="minorHAnsi" w:hAnsiTheme="minorHAnsi" w:eastAsiaTheme="majorEastAsia" w:cstheme="minorHAnsi"/>
          <w:color w:val="000000" w:themeColor="text1"/>
        </w:rPr>
        <w:t>by</w:t>
      </w:r>
      <w:r w:rsidRPr="00435AFC" w:rsidR="00A01277">
        <w:rPr>
          <w:rFonts w:asciiTheme="minorHAnsi" w:hAnsiTheme="minorHAnsi" w:eastAsiaTheme="majorEastAsia" w:cstheme="minorHAnsi"/>
          <w:color w:val="000000" w:themeColor="text1"/>
        </w:rPr>
        <w:t xml:space="preserve"> going through </w:t>
      </w:r>
      <w:r w:rsidR="00E37ECE">
        <w:rPr>
          <w:rFonts w:asciiTheme="minorHAnsi" w:hAnsiTheme="minorHAnsi" w:eastAsiaTheme="majorEastAsia" w:cstheme="minorHAnsi"/>
          <w:color w:val="000000" w:themeColor="text1"/>
        </w:rPr>
        <w:t xml:space="preserve">the musical </w:t>
      </w:r>
      <w:r w:rsidRPr="00435AFC" w:rsidR="00A01277">
        <w:rPr>
          <w:rFonts w:asciiTheme="minorHAnsi" w:hAnsiTheme="minorHAnsi" w:eastAsiaTheme="majorEastAsia" w:cstheme="minorHAnsi"/>
          <w:color w:val="000000" w:themeColor="text1"/>
        </w:rPr>
        <w:t xml:space="preserve">scores in </w:t>
      </w:r>
      <w:r w:rsidRPr="00435AFC" w:rsidR="00E4380D">
        <w:rPr>
          <w:rFonts w:asciiTheme="minorHAnsi" w:hAnsiTheme="minorHAnsi" w:eastAsiaTheme="majorEastAsia" w:cstheme="minorHAnsi"/>
          <w:color w:val="000000" w:themeColor="text1"/>
        </w:rPr>
        <w:t>one’s</w:t>
      </w:r>
      <w:r w:rsidRPr="00435AFC" w:rsidR="00A01277">
        <w:rPr>
          <w:rFonts w:asciiTheme="minorHAnsi" w:hAnsiTheme="minorHAnsi" w:eastAsiaTheme="majorEastAsia" w:cstheme="minorHAnsi"/>
          <w:color w:val="000000" w:themeColor="text1"/>
        </w:rPr>
        <w:t xml:space="preserve"> head.</w:t>
      </w:r>
      <w:r w:rsidR="000E7E83">
        <w:rPr>
          <w:rStyle w:val="FootnoteReference"/>
          <w:rFonts w:asciiTheme="minorHAnsi" w:hAnsiTheme="minorHAnsi" w:eastAsiaTheme="majorEastAsia" w:cstheme="minorHAnsi"/>
          <w:color w:val="000000" w:themeColor="text1"/>
        </w:rPr>
        <w:footnoteReference w:id="61"/>
      </w:r>
      <w:r w:rsidRPr="00435AFC" w:rsidR="00A01277">
        <w:rPr>
          <w:rFonts w:asciiTheme="minorHAnsi" w:hAnsiTheme="minorHAnsi" w:eastAsiaTheme="majorEastAsia" w:cstheme="minorHAnsi"/>
          <w:color w:val="000000" w:themeColor="text1"/>
        </w:rPr>
        <w:t xml:space="preserve"> </w:t>
      </w:r>
    </w:p>
    <w:p w:rsidRPr="00435AFC" w:rsidR="005F17B3" w:rsidP="008A4ED4" w:rsidRDefault="005F17B3" w14:paraId="0DBB7403" w14:textId="6BB31DD7">
      <w:pPr>
        <w:spacing w:line="480" w:lineRule="auto"/>
        <w:ind w:firstLine="720"/>
        <w:rPr>
          <w:rFonts w:asciiTheme="minorHAnsi" w:hAnsiTheme="minorHAnsi" w:eastAsiaTheme="majorEastAsia" w:cstheme="minorHAnsi"/>
          <w:color w:val="000000" w:themeColor="text1"/>
        </w:rPr>
      </w:pPr>
      <w:r w:rsidRPr="00435AFC">
        <w:rPr>
          <w:rFonts w:asciiTheme="minorHAnsi" w:hAnsiTheme="minorHAnsi" w:eastAsiaTheme="majorEastAsia" w:cstheme="minorHAnsi"/>
          <w:color w:val="000000" w:themeColor="text1"/>
        </w:rPr>
        <w:t xml:space="preserve">Menuhin concludes this exposition on facing </w:t>
      </w:r>
      <w:r w:rsidR="00CB26CF">
        <w:rPr>
          <w:rFonts w:asciiTheme="minorHAnsi" w:hAnsiTheme="minorHAnsi" w:eastAsiaTheme="majorEastAsia" w:cstheme="minorHAnsi"/>
          <w:color w:val="000000" w:themeColor="text1"/>
        </w:rPr>
        <w:t xml:space="preserve">the obstacles of </w:t>
      </w:r>
      <w:r w:rsidRPr="00435AFC">
        <w:rPr>
          <w:rFonts w:asciiTheme="minorHAnsi" w:hAnsiTheme="minorHAnsi" w:eastAsiaTheme="majorEastAsia" w:cstheme="minorHAnsi"/>
          <w:color w:val="000000" w:themeColor="text1"/>
        </w:rPr>
        <w:t xml:space="preserve">nerves and stage fright by stressing the importance of rest and relaxation to calm the spirit. </w:t>
      </w:r>
      <w:r w:rsidR="00CB26CF">
        <w:rPr>
          <w:rFonts w:asciiTheme="minorHAnsi" w:hAnsiTheme="minorHAnsi" w:eastAsiaTheme="majorEastAsia" w:cstheme="minorHAnsi"/>
          <w:color w:val="000000" w:themeColor="text1"/>
        </w:rPr>
        <w:t xml:space="preserve">For him, yoga was a key to maintaining such inner peace. </w:t>
      </w:r>
      <w:r w:rsidRPr="00435AFC" w:rsidR="00A20B47">
        <w:rPr>
          <w:rFonts w:asciiTheme="minorHAnsi" w:hAnsiTheme="minorHAnsi" w:eastAsiaTheme="majorEastAsia" w:cstheme="minorHAnsi"/>
          <w:color w:val="000000" w:themeColor="text1"/>
        </w:rPr>
        <w:t xml:space="preserve">He acknowledges how, although he played the violin well when </w:t>
      </w:r>
      <w:r w:rsidRPr="00435AFC" w:rsidR="00A20B47">
        <w:rPr>
          <w:rFonts w:asciiTheme="minorHAnsi" w:hAnsiTheme="minorHAnsi" w:eastAsiaTheme="majorEastAsia" w:cstheme="minorHAnsi"/>
          <w:color w:val="000000" w:themeColor="text1"/>
        </w:rPr>
        <w:lastRenderedPageBreak/>
        <w:t xml:space="preserve">he was young, he did not really know </w:t>
      </w:r>
      <w:r w:rsidRPr="00435AFC" w:rsidR="00A20B47">
        <w:rPr>
          <w:rFonts w:asciiTheme="minorHAnsi" w:hAnsiTheme="minorHAnsi" w:eastAsiaTheme="majorEastAsia" w:cstheme="minorHAnsi"/>
          <w:i/>
          <w:iCs/>
          <w:color w:val="000000" w:themeColor="text1"/>
        </w:rPr>
        <w:t xml:space="preserve">how </w:t>
      </w:r>
      <w:r w:rsidRPr="00435AFC" w:rsidR="00A20B47">
        <w:rPr>
          <w:rFonts w:asciiTheme="minorHAnsi" w:hAnsiTheme="minorHAnsi" w:eastAsiaTheme="majorEastAsia" w:cstheme="minorHAnsi"/>
          <w:color w:val="000000" w:themeColor="text1"/>
        </w:rPr>
        <w:t xml:space="preserve">to play it. </w:t>
      </w:r>
      <w:r w:rsidR="007B711F">
        <w:rPr>
          <w:rFonts w:asciiTheme="minorHAnsi" w:hAnsiTheme="minorHAnsi" w:eastAsiaTheme="majorEastAsia" w:cstheme="minorHAnsi"/>
          <w:color w:val="000000" w:themeColor="text1"/>
        </w:rPr>
        <w:t>H</w:t>
      </w:r>
      <w:r w:rsidRPr="00435AFC" w:rsidR="00A20B47">
        <w:rPr>
          <w:rFonts w:asciiTheme="minorHAnsi" w:hAnsiTheme="minorHAnsi" w:eastAsiaTheme="majorEastAsia" w:cstheme="minorHAnsi"/>
          <w:color w:val="000000" w:themeColor="text1"/>
        </w:rPr>
        <w:t xml:space="preserve">e </w:t>
      </w:r>
      <w:r w:rsidR="007B711F">
        <w:rPr>
          <w:rFonts w:asciiTheme="minorHAnsi" w:hAnsiTheme="minorHAnsi" w:eastAsiaTheme="majorEastAsia" w:cstheme="minorHAnsi"/>
          <w:color w:val="000000" w:themeColor="text1"/>
        </w:rPr>
        <w:t xml:space="preserve">remembers often being </w:t>
      </w:r>
      <w:r w:rsidRPr="00435AFC" w:rsidR="00A20B47">
        <w:rPr>
          <w:rFonts w:asciiTheme="minorHAnsi" w:hAnsiTheme="minorHAnsi" w:eastAsiaTheme="majorEastAsia" w:cstheme="minorHAnsi"/>
          <w:color w:val="000000" w:themeColor="text1"/>
        </w:rPr>
        <w:t xml:space="preserve">in a state of exhaustion or excitement, </w:t>
      </w:r>
      <w:r w:rsidR="007B711F">
        <w:rPr>
          <w:rFonts w:asciiTheme="minorHAnsi" w:hAnsiTheme="minorHAnsi" w:eastAsiaTheme="majorEastAsia" w:cstheme="minorHAnsi"/>
          <w:color w:val="000000" w:themeColor="text1"/>
        </w:rPr>
        <w:t xml:space="preserve">but as </w:t>
      </w:r>
      <w:r w:rsidRPr="00435AFC">
        <w:rPr>
          <w:rFonts w:asciiTheme="minorHAnsi" w:hAnsiTheme="minorHAnsi" w:eastAsiaTheme="majorEastAsia" w:cstheme="minorHAnsi"/>
          <w:color w:val="000000" w:themeColor="text1"/>
        </w:rPr>
        <w:t xml:space="preserve">he </w:t>
      </w:r>
      <w:r w:rsidR="007B711F">
        <w:rPr>
          <w:rFonts w:asciiTheme="minorHAnsi" w:hAnsiTheme="minorHAnsi" w:eastAsiaTheme="majorEastAsia" w:cstheme="minorHAnsi"/>
          <w:color w:val="000000" w:themeColor="text1"/>
        </w:rPr>
        <w:t xml:space="preserve">later </w:t>
      </w:r>
      <w:r w:rsidRPr="00435AFC">
        <w:rPr>
          <w:rFonts w:asciiTheme="minorHAnsi" w:hAnsiTheme="minorHAnsi" w:eastAsiaTheme="majorEastAsia" w:cstheme="minorHAnsi"/>
          <w:color w:val="000000" w:themeColor="text1"/>
        </w:rPr>
        <w:t>“became interested in yoga and other exercises as a means of developing a feeling of inner calm</w:t>
      </w:r>
      <w:r w:rsidRPr="00435AFC" w:rsidR="00A20B47">
        <w:rPr>
          <w:rFonts w:asciiTheme="minorHAnsi" w:hAnsiTheme="minorHAnsi" w:eastAsiaTheme="majorEastAsia" w:cstheme="minorHAnsi"/>
          <w:color w:val="000000" w:themeColor="text1"/>
        </w:rPr>
        <w:t xml:space="preserve">,” </w:t>
      </w:r>
      <w:r w:rsidR="007B711F">
        <w:rPr>
          <w:rFonts w:asciiTheme="minorHAnsi" w:hAnsiTheme="minorHAnsi" w:eastAsiaTheme="majorEastAsia" w:cstheme="minorHAnsi"/>
          <w:color w:val="000000" w:themeColor="text1"/>
        </w:rPr>
        <w:t xml:space="preserve">he learned </w:t>
      </w:r>
      <w:r w:rsidRPr="00435AFC" w:rsidR="00A20B47">
        <w:rPr>
          <w:rFonts w:asciiTheme="minorHAnsi" w:hAnsiTheme="minorHAnsi" w:eastAsiaTheme="majorEastAsia" w:cstheme="minorHAnsi"/>
          <w:color w:val="000000" w:themeColor="text1"/>
        </w:rPr>
        <w:t>how aging solo performers must “pace themselves and conserve energy – or they will crack beneath the strain.</w:t>
      </w:r>
      <w:r w:rsidRPr="00435AFC">
        <w:rPr>
          <w:rFonts w:asciiTheme="minorHAnsi" w:hAnsiTheme="minorHAnsi" w:eastAsiaTheme="majorEastAsia" w:cstheme="minorHAnsi"/>
          <w:color w:val="000000" w:themeColor="text1"/>
        </w:rPr>
        <w:t>”</w:t>
      </w:r>
      <w:r w:rsidR="000E7E83">
        <w:rPr>
          <w:rStyle w:val="FootnoteReference"/>
          <w:rFonts w:asciiTheme="minorHAnsi" w:hAnsiTheme="minorHAnsi" w:eastAsiaTheme="majorEastAsia" w:cstheme="minorHAnsi"/>
          <w:color w:val="000000" w:themeColor="text1"/>
        </w:rPr>
        <w:footnoteReference w:id="62"/>
      </w:r>
      <w:r w:rsidRPr="00435AFC">
        <w:rPr>
          <w:rFonts w:asciiTheme="minorHAnsi" w:hAnsiTheme="minorHAnsi" w:eastAsiaTheme="majorEastAsia" w:cstheme="minorHAnsi"/>
          <w:color w:val="000000" w:themeColor="text1"/>
        </w:rPr>
        <w:t xml:space="preserve"> </w:t>
      </w:r>
    </w:p>
    <w:p w:rsidRPr="00F339EA" w:rsidR="00C16412" w:rsidP="008A4ED4" w:rsidRDefault="004448E8" w14:paraId="300D7D8B" w14:textId="302A80A5">
      <w:pPr>
        <w:spacing w:line="480" w:lineRule="auto"/>
        <w:ind w:firstLine="720"/>
        <w:rPr>
          <w:rFonts w:asciiTheme="minorHAnsi" w:hAnsiTheme="minorHAnsi" w:eastAsiaTheme="majorEastAsia" w:cstheme="minorHAnsi"/>
          <w:iCs/>
          <w:color w:val="000000" w:themeColor="text1"/>
        </w:rPr>
      </w:pPr>
      <w:r w:rsidRPr="00435AFC">
        <w:rPr>
          <w:rFonts w:asciiTheme="minorHAnsi" w:hAnsiTheme="minorHAnsi" w:eastAsiaTheme="majorEastAsia" w:cstheme="minorHAnsi"/>
          <w:iCs/>
        </w:rPr>
        <w:t xml:space="preserve">Menuhin sets out his yoga-centered approach for the handling the violin in </w:t>
      </w:r>
      <w:r w:rsidR="00F339EA">
        <w:rPr>
          <w:rFonts w:asciiTheme="minorHAnsi" w:hAnsiTheme="minorHAnsi" w:eastAsiaTheme="majorEastAsia" w:cstheme="minorHAnsi"/>
          <w:iCs/>
        </w:rPr>
        <w:t xml:space="preserve">the final </w:t>
      </w:r>
      <w:r w:rsidRPr="00435AFC">
        <w:rPr>
          <w:rFonts w:asciiTheme="minorHAnsi" w:hAnsiTheme="minorHAnsi" w:eastAsiaTheme="majorEastAsia" w:cstheme="minorHAnsi"/>
          <w:iCs/>
        </w:rPr>
        <w:t xml:space="preserve">two sets of </w:t>
      </w:r>
      <w:r w:rsidR="00F339EA">
        <w:rPr>
          <w:rFonts w:asciiTheme="minorHAnsi" w:hAnsiTheme="minorHAnsi" w:eastAsiaTheme="majorEastAsia" w:cstheme="minorHAnsi"/>
          <w:iCs/>
        </w:rPr>
        <w:t>E</w:t>
      </w:r>
      <w:r w:rsidRPr="00435AFC">
        <w:rPr>
          <w:rFonts w:asciiTheme="minorHAnsi" w:hAnsiTheme="minorHAnsi" w:eastAsiaTheme="majorEastAsia" w:cstheme="minorHAnsi"/>
          <w:iCs/>
        </w:rPr>
        <w:t>xercises</w:t>
      </w:r>
      <w:r w:rsidR="00023D1C">
        <w:rPr>
          <w:rFonts w:asciiTheme="minorHAnsi" w:hAnsiTheme="minorHAnsi" w:eastAsiaTheme="majorEastAsia" w:cstheme="minorHAnsi"/>
          <w:iCs/>
        </w:rPr>
        <w:t xml:space="preserve"> in his fourth chapter</w:t>
      </w:r>
      <w:r w:rsidRPr="00435AFC" w:rsidR="005D5D9A">
        <w:rPr>
          <w:rFonts w:asciiTheme="minorHAnsi" w:hAnsiTheme="minorHAnsi" w:eastAsiaTheme="majorEastAsia" w:cstheme="minorHAnsi"/>
          <w:iCs/>
        </w:rPr>
        <w:t xml:space="preserve">, where he continually reinforces his approach to awareness of movement and its cause-and-effect. </w:t>
      </w:r>
      <w:r w:rsidR="00F339EA">
        <w:rPr>
          <w:rFonts w:asciiTheme="minorHAnsi" w:hAnsiTheme="minorHAnsi" w:eastAsiaTheme="majorEastAsia" w:cstheme="minorHAnsi"/>
          <w:iCs/>
        </w:rPr>
        <w:t>I</w:t>
      </w:r>
      <w:r w:rsidRPr="00435AFC">
        <w:rPr>
          <w:rFonts w:asciiTheme="minorHAnsi" w:hAnsiTheme="minorHAnsi" w:eastAsiaTheme="majorEastAsia" w:cstheme="minorHAnsi"/>
          <w:iCs/>
        </w:rPr>
        <w:t xml:space="preserve">n </w:t>
      </w:r>
      <w:r w:rsidRPr="00435AFC" w:rsidR="00F339EA">
        <w:rPr>
          <w:rFonts w:asciiTheme="minorHAnsi" w:hAnsiTheme="minorHAnsi" w:eastAsiaTheme="majorEastAsia" w:cstheme="minorHAnsi"/>
          <w:iCs/>
        </w:rPr>
        <w:t>Exercises</w:t>
      </w:r>
      <w:r w:rsidRPr="00435AFC" w:rsidR="00A01277">
        <w:rPr>
          <w:rFonts w:asciiTheme="minorHAnsi" w:hAnsiTheme="minorHAnsi" w:eastAsiaTheme="majorEastAsia" w:cstheme="minorHAnsi"/>
          <w:iCs/>
        </w:rPr>
        <w:t xml:space="preserve"> 5</w:t>
      </w:r>
      <w:r w:rsidR="00F339EA">
        <w:rPr>
          <w:rFonts w:asciiTheme="minorHAnsi" w:hAnsiTheme="minorHAnsi" w:eastAsiaTheme="majorEastAsia" w:cstheme="minorHAnsi"/>
          <w:iCs/>
        </w:rPr>
        <w:t>,</w:t>
      </w:r>
      <w:r w:rsidRPr="00435AFC">
        <w:rPr>
          <w:rFonts w:asciiTheme="minorHAnsi" w:hAnsiTheme="minorHAnsi" w:eastAsiaTheme="majorEastAsia" w:cstheme="minorHAnsi"/>
          <w:iCs/>
        </w:rPr>
        <w:t xml:space="preserve"> </w:t>
      </w:r>
      <w:r w:rsidRPr="00435AFC" w:rsidR="00F339EA">
        <w:rPr>
          <w:rFonts w:asciiTheme="minorHAnsi" w:hAnsiTheme="minorHAnsi" w:eastAsiaTheme="majorEastAsia" w:cstheme="minorHAnsi"/>
          <w:iCs/>
        </w:rPr>
        <w:t xml:space="preserve">three examples </w:t>
      </w:r>
      <w:r w:rsidRPr="00435AFC">
        <w:rPr>
          <w:rFonts w:asciiTheme="minorHAnsi" w:hAnsiTheme="minorHAnsi" w:eastAsiaTheme="majorEastAsia" w:cstheme="minorHAnsi"/>
          <w:iCs/>
        </w:rPr>
        <w:t>demonstrate</w:t>
      </w:r>
      <w:r w:rsidR="00023D1C">
        <w:rPr>
          <w:rFonts w:asciiTheme="minorHAnsi" w:hAnsiTheme="minorHAnsi" w:eastAsiaTheme="majorEastAsia" w:cstheme="minorHAnsi"/>
          <w:iCs/>
        </w:rPr>
        <w:t>, namely</w:t>
      </w:r>
      <w:r w:rsidRPr="00435AFC">
        <w:rPr>
          <w:rFonts w:asciiTheme="minorHAnsi" w:hAnsiTheme="minorHAnsi" w:eastAsiaTheme="majorEastAsia" w:cstheme="minorHAnsi"/>
          <w:iCs/>
        </w:rPr>
        <w:t xml:space="preserve"> “Putting up the violin</w:t>
      </w:r>
      <w:r w:rsidRPr="00435AFC" w:rsidR="00D25F73">
        <w:rPr>
          <w:rFonts w:asciiTheme="minorHAnsi" w:hAnsiTheme="minorHAnsi" w:eastAsiaTheme="majorEastAsia" w:cstheme="minorHAnsi"/>
          <w:iCs/>
        </w:rPr>
        <w:t xml:space="preserve">,” </w:t>
      </w:r>
      <w:r w:rsidRPr="00756F83" w:rsidR="00BE5084">
        <w:rPr>
          <w:rFonts w:asciiTheme="minorHAnsi" w:hAnsiTheme="minorHAnsi" w:eastAsiaTheme="majorEastAsia" w:cstheme="minorHAnsi"/>
          <w:color w:val="000000" w:themeColor="text1"/>
          <w:highlight w:val="green"/>
        </w:rPr>
        <w:t>&lt;</w:t>
      </w:r>
      <w:r w:rsidRPr="00756F83" w:rsidR="0014137B">
        <w:rPr>
          <w:rFonts w:asciiTheme="minorHAnsi" w:hAnsiTheme="minorHAnsi" w:eastAsiaTheme="majorEastAsia" w:cstheme="minorHAnsi"/>
          <w:color w:val="000000" w:themeColor="text1"/>
          <w:highlight w:val="green"/>
        </w:rPr>
        <w:t xml:space="preserve">Video </w:t>
      </w:r>
      <w:r w:rsidRPr="00756F83" w:rsidR="0014137B">
        <w:rPr>
          <w:rFonts w:asciiTheme="minorHAnsi" w:hAnsiTheme="minorHAnsi" w:eastAsiaTheme="majorEastAsia" w:cstheme="minorHAnsi"/>
          <w:iCs/>
          <w:color w:val="000000" w:themeColor="text1"/>
          <w:highlight w:val="green"/>
        </w:rPr>
        <w:t>5.5</w:t>
      </w:r>
      <w:r w:rsidRPr="00756F83" w:rsidR="00BE5084">
        <w:rPr>
          <w:rFonts w:asciiTheme="minorHAnsi" w:hAnsiTheme="minorHAnsi" w:eastAsiaTheme="majorEastAsia" w:cstheme="minorHAnsi"/>
          <w:iCs/>
          <w:color w:val="000000" w:themeColor="text1"/>
          <w:highlight w:val="green"/>
        </w:rPr>
        <w:t>&gt;</w:t>
      </w:r>
      <w:r w:rsidRPr="00756F83" w:rsidR="0014137B">
        <w:rPr>
          <w:rFonts w:asciiTheme="minorHAnsi" w:hAnsiTheme="minorHAnsi" w:eastAsiaTheme="majorEastAsia" w:cstheme="minorHAnsi"/>
          <w:iCs/>
          <w:color w:val="000000" w:themeColor="text1"/>
        </w:rPr>
        <w:t>,</w:t>
      </w:r>
      <w:r w:rsidRPr="00435AFC" w:rsidR="0014137B">
        <w:rPr>
          <w:rFonts w:asciiTheme="minorHAnsi" w:hAnsiTheme="minorHAnsi" w:eastAsiaTheme="majorEastAsia" w:cstheme="minorHAnsi"/>
          <w:iCs/>
          <w:color w:val="000000" w:themeColor="text1"/>
        </w:rPr>
        <w:t xml:space="preserve"> “</w:t>
      </w:r>
      <w:r w:rsidRPr="00435AFC" w:rsidR="00A01277">
        <w:rPr>
          <w:rFonts w:asciiTheme="minorHAnsi" w:hAnsiTheme="minorHAnsi" w:eastAsiaTheme="majorEastAsia" w:cstheme="minorHAnsi"/>
          <w:color w:val="000000" w:themeColor="text1"/>
        </w:rPr>
        <w:t>The pivot of the elbow</w:t>
      </w:r>
      <w:r w:rsidRPr="00435AFC" w:rsidR="0014137B">
        <w:rPr>
          <w:rFonts w:asciiTheme="minorHAnsi" w:hAnsiTheme="minorHAnsi" w:eastAsiaTheme="majorEastAsia" w:cstheme="minorHAnsi"/>
          <w:color w:val="000000" w:themeColor="text1"/>
        </w:rPr>
        <w:t xml:space="preserve">” </w:t>
      </w:r>
      <w:r w:rsidRPr="00756F83" w:rsidR="00BE5084">
        <w:rPr>
          <w:rFonts w:asciiTheme="minorHAnsi" w:hAnsiTheme="minorHAnsi" w:eastAsiaTheme="majorEastAsia" w:cstheme="minorHAnsi"/>
          <w:color w:val="000000" w:themeColor="text1"/>
          <w:highlight w:val="green"/>
        </w:rPr>
        <w:t>&lt;</w:t>
      </w:r>
      <w:r w:rsidRPr="00756F83" w:rsidR="0014137B">
        <w:rPr>
          <w:rFonts w:asciiTheme="minorHAnsi" w:hAnsiTheme="minorHAnsi" w:eastAsiaTheme="majorEastAsia" w:cstheme="minorHAnsi"/>
          <w:color w:val="000000" w:themeColor="text1"/>
          <w:highlight w:val="green"/>
        </w:rPr>
        <w:t xml:space="preserve">Video </w:t>
      </w:r>
      <w:r w:rsidRPr="00756F83" w:rsidR="0014137B">
        <w:rPr>
          <w:rFonts w:asciiTheme="minorHAnsi" w:hAnsiTheme="minorHAnsi" w:eastAsiaTheme="majorEastAsia" w:cstheme="minorHAnsi"/>
          <w:iCs/>
          <w:color w:val="000000" w:themeColor="text1"/>
          <w:highlight w:val="green"/>
        </w:rPr>
        <w:t>5.6</w:t>
      </w:r>
      <w:r w:rsidRPr="00756F83" w:rsidR="00BE5084">
        <w:rPr>
          <w:rFonts w:asciiTheme="minorHAnsi" w:hAnsiTheme="minorHAnsi" w:eastAsiaTheme="majorEastAsia" w:cstheme="minorHAnsi"/>
          <w:iCs/>
          <w:color w:val="000000" w:themeColor="text1"/>
          <w:highlight w:val="green"/>
        </w:rPr>
        <w:t>&gt;</w:t>
      </w:r>
      <w:r w:rsidRPr="00435AFC" w:rsidR="0014137B">
        <w:rPr>
          <w:rFonts w:asciiTheme="minorHAnsi" w:hAnsiTheme="minorHAnsi" w:eastAsiaTheme="majorEastAsia" w:cstheme="minorHAnsi"/>
          <w:iCs/>
          <w:color w:val="000000" w:themeColor="text1"/>
        </w:rPr>
        <w:t>, and “</w:t>
      </w:r>
      <w:r w:rsidRPr="00435AFC" w:rsidR="00A01277">
        <w:rPr>
          <w:rFonts w:asciiTheme="minorHAnsi" w:hAnsiTheme="minorHAnsi" w:eastAsiaTheme="majorEastAsia" w:cstheme="minorHAnsi"/>
          <w:color w:val="000000" w:themeColor="text1"/>
        </w:rPr>
        <w:t>Rolling the violin</w:t>
      </w:r>
      <w:r w:rsidR="00023D1C">
        <w:rPr>
          <w:rFonts w:asciiTheme="minorHAnsi" w:hAnsiTheme="minorHAnsi" w:eastAsiaTheme="majorEastAsia" w:cstheme="minorHAnsi"/>
          <w:color w:val="000000" w:themeColor="text1"/>
        </w:rPr>
        <w:t>.</w:t>
      </w:r>
      <w:r w:rsidRPr="00435AFC" w:rsidR="0014137B">
        <w:rPr>
          <w:rFonts w:asciiTheme="minorHAnsi" w:hAnsiTheme="minorHAnsi" w:eastAsiaTheme="majorEastAsia" w:cstheme="minorHAnsi"/>
          <w:color w:val="000000" w:themeColor="text1"/>
        </w:rPr>
        <w:t>”</w:t>
      </w:r>
      <w:r w:rsidRPr="00435AFC" w:rsidR="00A01277">
        <w:rPr>
          <w:rFonts w:asciiTheme="minorHAnsi" w:hAnsiTheme="minorHAnsi" w:eastAsiaTheme="majorEastAsia" w:cstheme="minorHAnsi"/>
          <w:color w:val="000000" w:themeColor="text1"/>
        </w:rPr>
        <w:t xml:space="preserve"> </w:t>
      </w:r>
      <w:r w:rsidRPr="00756F83" w:rsidR="00BE5084">
        <w:rPr>
          <w:rFonts w:asciiTheme="minorHAnsi" w:hAnsiTheme="minorHAnsi" w:eastAsiaTheme="majorEastAsia" w:cstheme="minorHAnsi"/>
          <w:color w:val="000000" w:themeColor="text1"/>
          <w:highlight w:val="green"/>
        </w:rPr>
        <w:t>&lt;</w:t>
      </w:r>
      <w:r w:rsidRPr="00756F83" w:rsidR="00CC778A">
        <w:rPr>
          <w:rFonts w:asciiTheme="minorHAnsi" w:hAnsiTheme="minorHAnsi" w:eastAsiaTheme="majorEastAsia" w:cstheme="minorHAnsi"/>
          <w:color w:val="000000" w:themeColor="text1"/>
          <w:highlight w:val="green"/>
        </w:rPr>
        <w:t>Video 5.7</w:t>
      </w:r>
      <w:r w:rsidRPr="00756F83" w:rsidR="00BE5084">
        <w:rPr>
          <w:rFonts w:asciiTheme="minorHAnsi" w:hAnsiTheme="minorHAnsi" w:eastAsiaTheme="majorEastAsia" w:cstheme="minorHAnsi"/>
          <w:color w:val="000000" w:themeColor="text1"/>
          <w:highlight w:val="green"/>
        </w:rPr>
        <w:t>&gt;</w:t>
      </w:r>
      <w:r w:rsidR="00F339EA">
        <w:rPr>
          <w:rFonts w:asciiTheme="minorHAnsi" w:hAnsiTheme="minorHAnsi" w:eastAsiaTheme="majorEastAsia" w:cstheme="minorHAnsi"/>
          <w:iCs/>
          <w:color w:val="000000" w:themeColor="text1"/>
        </w:rPr>
        <w:t xml:space="preserve"> </w:t>
      </w:r>
      <w:r w:rsidRPr="00435AFC" w:rsidR="00CC778A">
        <w:rPr>
          <w:rFonts w:asciiTheme="minorHAnsi" w:hAnsiTheme="minorHAnsi" w:eastAsiaTheme="majorEastAsia" w:cstheme="minorHAnsi"/>
          <w:iCs/>
        </w:rPr>
        <w:t xml:space="preserve">Menuhin </w:t>
      </w:r>
      <w:r w:rsidR="00023D1C">
        <w:rPr>
          <w:rFonts w:asciiTheme="minorHAnsi" w:hAnsiTheme="minorHAnsi" w:eastAsiaTheme="majorEastAsia" w:cstheme="minorHAnsi"/>
          <w:iCs/>
        </w:rPr>
        <w:t xml:space="preserve">then </w:t>
      </w:r>
      <w:r w:rsidRPr="00435AFC" w:rsidR="00CC778A">
        <w:rPr>
          <w:rFonts w:asciiTheme="minorHAnsi" w:hAnsiTheme="minorHAnsi" w:eastAsiaTheme="majorEastAsia" w:cstheme="minorHAnsi"/>
          <w:iCs/>
        </w:rPr>
        <w:t>calls upon a couple of key yogic concepts in</w:t>
      </w:r>
      <w:r w:rsidRPr="00435AFC" w:rsidR="005D5D9A">
        <w:rPr>
          <w:rFonts w:asciiTheme="minorHAnsi" w:hAnsiTheme="minorHAnsi" w:eastAsiaTheme="majorEastAsia" w:cstheme="minorHAnsi"/>
          <w:iCs/>
        </w:rPr>
        <w:t xml:space="preserve"> </w:t>
      </w:r>
      <w:r w:rsidRPr="00435AFC" w:rsidR="00CC778A">
        <w:rPr>
          <w:rFonts w:asciiTheme="minorHAnsi" w:hAnsiTheme="minorHAnsi" w:eastAsiaTheme="majorEastAsia" w:cstheme="minorHAnsi"/>
          <w:iCs/>
        </w:rPr>
        <w:t>“</w:t>
      </w:r>
      <w:r w:rsidRPr="00435AFC" w:rsidR="00A01277">
        <w:rPr>
          <w:rFonts w:asciiTheme="minorHAnsi" w:hAnsiTheme="minorHAnsi" w:eastAsiaTheme="majorEastAsia" w:cstheme="minorHAnsi"/>
          <w:iCs/>
        </w:rPr>
        <w:t xml:space="preserve">Some Warming Up </w:t>
      </w:r>
      <w:r w:rsidRPr="00435AFC" w:rsidR="00C16412">
        <w:rPr>
          <w:rFonts w:asciiTheme="minorHAnsi" w:hAnsiTheme="minorHAnsi" w:eastAsiaTheme="majorEastAsia" w:cstheme="minorHAnsi"/>
          <w:iCs/>
        </w:rPr>
        <w:t>Exercises.”</w:t>
      </w:r>
      <w:r w:rsidRPr="00435AFC" w:rsidR="00CC778A">
        <w:rPr>
          <w:rFonts w:asciiTheme="minorHAnsi" w:hAnsiTheme="minorHAnsi" w:eastAsiaTheme="majorEastAsia" w:cstheme="minorHAnsi"/>
          <w:iCs/>
        </w:rPr>
        <w:t xml:space="preserve"> </w:t>
      </w:r>
      <w:r w:rsidRPr="00756F83" w:rsidR="00BE5084">
        <w:rPr>
          <w:rFonts w:asciiTheme="minorHAnsi" w:hAnsiTheme="minorHAnsi" w:eastAsiaTheme="majorEastAsia" w:cstheme="minorHAnsi"/>
          <w:color w:val="000000" w:themeColor="text1"/>
          <w:highlight w:val="green"/>
        </w:rPr>
        <w:t>&lt;</w:t>
      </w:r>
      <w:r w:rsidRPr="00756F83" w:rsidR="00CC778A">
        <w:rPr>
          <w:rFonts w:asciiTheme="minorHAnsi" w:hAnsiTheme="minorHAnsi" w:eastAsiaTheme="majorEastAsia" w:cstheme="minorHAnsi"/>
          <w:color w:val="000000" w:themeColor="text1"/>
          <w:highlight w:val="green"/>
        </w:rPr>
        <w:t>Video 5.8)</w:t>
      </w:r>
      <w:r w:rsidRPr="00756F83" w:rsidR="00BE5084">
        <w:rPr>
          <w:rFonts w:asciiTheme="minorHAnsi" w:hAnsiTheme="minorHAnsi" w:eastAsiaTheme="majorEastAsia" w:cstheme="minorHAnsi"/>
          <w:color w:val="000000" w:themeColor="text1"/>
          <w:highlight w:val="green"/>
        </w:rPr>
        <w:t>&gt;</w:t>
      </w:r>
      <w:r w:rsidRPr="00435AFC" w:rsidR="00CC778A">
        <w:rPr>
          <w:rFonts w:asciiTheme="minorHAnsi" w:hAnsiTheme="minorHAnsi" w:eastAsiaTheme="majorEastAsia" w:cstheme="minorHAnsi"/>
          <w:iCs/>
        </w:rPr>
        <w:t xml:space="preserve"> </w:t>
      </w:r>
      <w:r w:rsidRPr="00435AFC" w:rsidR="00C16412">
        <w:rPr>
          <w:rFonts w:asciiTheme="minorHAnsi" w:hAnsiTheme="minorHAnsi" w:eastAsiaTheme="majorEastAsia" w:cstheme="minorHAnsi"/>
          <w:iCs/>
        </w:rPr>
        <w:t xml:space="preserve">Like in the beginning of an </w:t>
      </w:r>
      <w:r w:rsidRPr="00435AFC" w:rsidR="00C16412">
        <w:rPr>
          <w:rFonts w:asciiTheme="minorHAnsi" w:hAnsiTheme="minorHAnsi" w:eastAsiaTheme="majorEastAsia" w:cstheme="minorHAnsi"/>
          <w:i/>
        </w:rPr>
        <w:t xml:space="preserve">asana </w:t>
      </w:r>
      <w:r w:rsidRPr="00435AFC" w:rsidR="00C16412">
        <w:rPr>
          <w:rFonts w:asciiTheme="minorHAnsi" w:hAnsiTheme="minorHAnsi" w:eastAsiaTheme="majorEastAsia" w:cstheme="minorHAnsi"/>
          <w:iCs/>
        </w:rPr>
        <w:t xml:space="preserve">class, he begins </w:t>
      </w:r>
      <w:r w:rsidRPr="00435AFC" w:rsidR="009404E7">
        <w:rPr>
          <w:rFonts w:asciiTheme="minorHAnsi" w:hAnsiTheme="minorHAnsi" w:eastAsiaTheme="majorEastAsia" w:cstheme="minorHAnsi"/>
          <w:iCs/>
        </w:rPr>
        <w:t>gently and progress</w:t>
      </w:r>
      <w:r w:rsidRPr="00435AFC" w:rsidR="00C16412">
        <w:rPr>
          <w:rFonts w:asciiTheme="minorHAnsi" w:hAnsiTheme="minorHAnsi" w:eastAsiaTheme="majorEastAsia" w:cstheme="minorHAnsi"/>
          <w:iCs/>
        </w:rPr>
        <w:t>es</w:t>
      </w:r>
      <w:r w:rsidRPr="00435AFC" w:rsidR="009404E7">
        <w:rPr>
          <w:rFonts w:asciiTheme="minorHAnsi" w:hAnsiTheme="minorHAnsi" w:eastAsiaTheme="majorEastAsia" w:cstheme="minorHAnsi"/>
          <w:iCs/>
        </w:rPr>
        <w:t xml:space="preserve"> to more intensity by degrees</w:t>
      </w:r>
      <w:r w:rsidRPr="00435AFC" w:rsidR="00CC778A">
        <w:rPr>
          <w:rFonts w:asciiTheme="minorHAnsi" w:hAnsiTheme="minorHAnsi" w:eastAsiaTheme="majorEastAsia" w:cstheme="minorHAnsi"/>
          <w:iCs/>
        </w:rPr>
        <w:t xml:space="preserve"> </w:t>
      </w:r>
      <w:r w:rsidRPr="00435AFC" w:rsidR="00C16412">
        <w:rPr>
          <w:rFonts w:asciiTheme="minorHAnsi" w:hAnsiTheme="minorHAnsi" w:eastAsiaTheme="majorEastAsia" w:cstheme="minorHAnsi"/>
          <w:iCs/>
        </w:rPr>
        <w:t xml:space="preserve">as </w:t>
      </w:r>
      <w:r w:rsidRPr="00435AFC" w:rsidR="00CC778A">
        <w:rPr>
          <w:rFonts w:asciiTheme="minorHAnsi" w:hAnsiTheme="minorHAnsi" w:eastAsiaTheme="majorEastAsia" w:cstheme="minorHAnsi"/>
          <w:iCs/>
        </w:rPr>
        <w:t>h</w:t>
      </w:r>
      <w:r w:rsidRPr="00435AFC" w:rsidR="009404E7">
        <w:rPr>
          <w:rFonts w:asciiTheme="minorHAnsi" w:hAnsiTheme="minorHAnsi" w:eastAsiaTheme="majorEastAsia" w:cstheme="minorHAnsi"/>
          <w:iCs/>
        </w:rPr>
        <w:t xml:space="preserve">e encourages the violinist to develop heightened awareness of the fingers. </w:t>
      </w:r>
      <w:r w:rsidRPr="00435AFC" w:rsidR="00C16412">
        <w:rPr>
          <w:rFonts w:asciiTheme="minorHAnsi" w:hAnsiTheme="minorHAnsi" w:eastAsiaTheme="majorEastAsia" w:cstheme="minorHAnsi"/>
          <w:iCs/>
        </w:rPr>
        <w:t xml:space="preserve">To aid in the </w:t>
      </w:r>
      <w:r w:rsidRPr="00435AFC" w:rsidR="009404E7">
        <w:rPr>
          <w:rFonts w:asciiTheme="minorHAnsi" w:hAnsiTheme="minorHAnsi" w:eastAsiaTheme="majorEastAsia" w:cstheme="minorHAnsi"/>
          <w:iCs/>
        </w:rPr>
        <w:t>focus</w:t>
      </w:r>
      <w:r w:rsidRPr="00435AFC" w:rsidR="00C16412">
        <w:rPr>
          <w:rFonts w:asciiTheme="minorHAnsi" w:hAnsiTheme="minorHAnsi" w:eastAsiaTheme="majorEastAsia" w:cstheme="minorHAnsi"/>
          <w:iCs/>
        </w:rPr>
        <w:t>ing</w:t>
      </w:r>
      <w:r w:rsidRPr="00435AFC" w:rsidR="009404E7">
        <w:rPr>
          <w:rFonts w:asciiTheme="minorHAnsi" w:hAnsiTheme="minorHAnsi" w:eastAsiaTheme="majorEastAsia" w:cstheme="minorHAnsi"/>
          <w:iCs/>
        </w:rPr>
        <w:t xml:space="preserve"> the mind</w:t>
      </w:r>
      <w:r w:rsidRPr="00435AFC" w:rsidR="00C16412">
        <w:rPr>
          <w:rFonts w:asciiTheme="minorHAnsi" w:hAnsiTheme="minorHAnsi" w:eastAsiaTheme="majorEastAsia" w:cstheme="minorHAnsi"/>
          <w:iCs/>
        </w:rPr>
        <w:t>, M</w:t>
      </w:r>
      <w:r w:rsidRPr="00435AFC" w:rsidR="00CC778A">
        <w:rPr>
          <w:rFonts w:asciiTheme="minorHAnsi" w:hAnsiTheme="minorHAnsi" w:eastAsiaTheme="majorEastAsia" w:cstheme="minorHAnsi"/>
          <w:iCs/>
        </w:rPr>
        <w:t>e</w:t>
      </w:r>
      <w:r w:rsidRPr="00435AFC" w:rsidR="00C16412">
        <w:rPr>
          <w:rFonts w:asciiTheme="minorHAnsi" w:hAnsiTheme="minorHAnsi" w:eastAsiaTheme="majorEastAsia" w:cstheme="minorHAnsi"/>
          <w:iCs/>
        </w:rPr>
        <w:t>nuhin</w:t>
      </w:r>
      <w:r w:rsidRPr="00435AFC" w:rsidR="00CC778A">
        <w:rPr>
          <w:rFonts w:asciiTheme="minorHAnsi" w:hAnsiTheme="minorHAnsi" w:eastAsiaTheme="majorEastAsia" w:cstheme="minorHAnsi"/>
          <w:iCs/>
        </w:rPr>
        <w:t xml:space="preserve"> instructs </w:t>
      </w:r>
      <w:r w:rsidRPr="00435AFC" w:rsidR="00C16412">
        <w:rPr>
          <w:rFonts w:asciiTheme="minorHAnsi" w:hAnsiTheme="minorHAnsi" w:eastAsiaTheme="majorEastAsia" w:cstheme="minorHAnsi"/>
          <w:iCs/>
        </w:rPr>
        <w:t xml:space="preserve">how to coordinate </w:t>
      </w:r>
      <w:r w:rsidRPr="00435AFC" w:rsidR="009404E7">
        <w:rPr>
          <w:rFonts w:asciiTheme="minorHAnsi" w:hAnsiTheme="minorHAnsi" w:eastAsiaTheme="majorEastAsia" w:cstheme="minorHAnsi"/>
          <w:iCs/>
        </w:rPr>
        <w:t xml:space="preserve">the breath </w:t>
      </w:r>
      <w:r w:rsidRPr="00435AFC" w:rsidR="00CC778A">
        <w:rPr>
          <w:rFonts w:asciiTheme="minorHAnsi" w:hAnsiTheme="minorHAnsi" w:eastAsiaTheme="majorEastAsia" w:cstheme="minorHAnsi"/>
          <w:iCs/>
        </w:rPr>
        <w:t>while humming on the exhale</w:t>
      </w:r>
      <w:r w:rsidRPr="00435AFC" w:rsidR="00C16412">
        <w:rPr>
          <w:rFonts w:asciiTheme="minorHAnsi" w:hAnsiTheme="minorHAnsi" w:eastAsiaTheme="majorEastAsia" w:cstheme="minorHAnsi"/>
          <w:iCs/>
        </w:rPr>
        <w:t>. This is an actual</w:t>
      </w:r>
      <w:r w:rsidRPr="00435AFC" w:rsidR="00CC778A">
        <w:rPr>
          <w:rFonts w:asciiTheme="minorHAnsi" w:hAnsiTheme="minorHAnsi" w:eastAsiaTheme="majorEastAsia" w:cstheme="minorHAnsi"/>
          <w:iCs/>
        </w:rPr>
        <w:t xml:space="preserve"> </w:t>
      </w:r>
      <w:r w:rsidRPr="00435AFC" w:rsidR="009404E7">
        <w:rPr>
          <w:rFonts w:asciiTheme="minorHAnsi" w:hAnsiTheme="minorHAnsi" w:eastAsiaTheme="majorEastAsia" w:cstheme="minorHAnsi"/>
          <w:i/>
        </w:rPr>
        <w:t>pranayama</w:t>
      </w:r>
      <w:r w:rsidRPr="00435AFC" w:rsidR="009404E7">
        <w:rPr>
          <w:rFonts w:asciiTheme="minorHAnsi" w:hAnsiTheme="minorHAnsi" w:eastAsiaTheme="majorEastAsia" w:cstheme="minorHAnsi"/>
          <w:iCs/>
        </w:rPr>
        <w:t xml:space="preserve"> technique called </w:t>
      </w:r>
      <w:proofErr w:type="spellStart"/>
      <w:r w:rsidRPr="00435AFC" w:rsidR="00F5682E">
        <w:rPr>
          <w:rFonts w:asciiTheme="minorHAnsi" w:hAnsiTheme="minorHAnsi" w:eastAsiaTheme="majorEastAsia" w:cstheme="minorHAnsi"/>
          <w:i/>
          <w:iCs/>
          <w:color w:val="000000" w:themeColor="text1"/>
        </w:rPr>
        <w:t>bhramari</w:t>
      </w:r>
      <w:proofErr w:type="spellEnd"/>
      <w:r w:rsidRPr="00435AFC" w:rsidR="00F5682E">
        <w:rPr>
          <w:rFonts w:asciiTheme="minorHAnsi" w:hAnsiTheme="minorHAnsi" w:eastAsiaTheme="majorEastAsia" w:cstheme="minorHAnsi"/>
          <w:color w:val="000000" w:themeColor="text1"/>
        </w:rPr>
        <w:t xml:space="preserve"> </w:t>
      </w:r>
      <w:r w:rsidRPr="00435AFC" w:rsidR="009404E7">
        <w:rPr>
          <w:rFonts w:asciiTheme="minorHAnsi" w:hAnsiTheme="minorHAnsi" w:eastAsiaTheme="majorEastAsia" w:cstheme="minorHAnsi"/>
        </w:rPr>
        <w:t>breath</w:t>
      </w:r>
      <w:r w:rsidRPr="00435AFC" w:rsidR="009404E7">
        <w:rPr>
          <w:rFonts w:asciiTheme="minorHAnsi" w:hAnsiTheme="minorHAnsi" w:eastAsiaTheme="majorEastAsia" w:cstheme="minorHAnsi"/>
          <w:iCs/>
        </w:rPr>
        <w:t xml:space="preserve"> (like a buzzing bee).</w:t>
      </w:r>
      <w:r w:rsidRPr="00435AFC" w:rsidR="00CC778A">
        <w:rPr>
          <w:rFonts w:asciiTheme="minorHAnsi" w:hAnsiTheme="minorHAnsi" w:eastAsiaTheme="majorEastAsia" w:cstheme="minorHAnsi"/>
          <w:iCs/>
        </w:rPr>
        <w:t xml:space="preserve"> </w:t>
      </w:r>
    </w:p>
    <w:p w:rsidRPr="00435AFC" w:rsidR="009404E7" w:rsidP="00023D1C" w:rsidRDefault="00C16412" w14:paraId="3E0EA233" w14:textId="0E1EA32F">
      <w:pPr>
        <w:spacing w:line="480" w:lineRule="auto"/>
        <w:ind w:firstLine="720"/>
        <w:rPr>
          <w:rFonts w:asciiTheme="minorHAnsi" w:hAnsiTheme="minorHAnsi" w:eastAsiaTheme="majorEastAsia" w:cstheme="minorHAnsi"/>
          <w:iCs/>
        </w:rPr>
      </w:pPr>
      <w:r w:rsidRPr="00435AFC">
        <w:rPr>
          <w:rFonts w:asciiTheme="minorHAnsi" w:hAnsiTheme="minorHAnsi" w:eastAsiaTheme="majorEastAsia" w:cstheme="minorHAnsi"/>
          <w:iCs/>
        </w:rPr>
        <w:t xml:space="preserve">Two </w:t>
      </w:r>
      <w:r w:rsidRPr="00435AFC" w:rsidR="008C2B27">
        <w:rPr>
          <w:rFonts w:asciiTheme="minorHAnsi" w:hAnsiTheme="minorHAnsi" w:eastAsiaTheme="majorEastAsia" w:cstheme="minorHAnsi"/>
          <w:iCs/>
        </w:rPr>
        <w:t xml:space="preserve">yogic-centered </w:t>
      </w:r>
      <w:r w:rsidRPr="00435AFC">
        <w:rPr>
          <w:rFonts w:asciiTheme="minorHAnsi" w:hAnsiTheme="minorHAnsi" w:eastAsiaTheme="majorEastAsia" w:cstheme="minorHAnsi"/>
          <w:iCs/>
        </w:rPr>
        <w:t>bowing exercises follow</w:t>
      </w:r>
      <w:r w:rsidR="00F339EA">
        <w:rPr>
          <w:rFonts w:asciiTheme="minorHAnsi" w:hAnsiTheme="minorHAnsi" w:eastAsiaTheme="majorEastAsia" w:cstheme="minorHAnsi"/>
          <w:iCs/>
        </w:rPr>
        <w:t xml:space="preserve"> in Exercises 5</w:t>
      </w:r>
      <w:r w:rsidRPr="00435AFC">
        <w:rPr>
          <w:rFonts w:asciiTheme="minorHAnsi" w:hAnsiTheme="minorHAnsi" w:eastAsiaTheme="majorEastAsia" w:cstheme="minorHAnsi"/>
          <w:iCs/>
        </w:rPr>
        <w:t xml:space="preserve">. </w:t>
      </w:r>
      <w:r w:rsidRPr="00435AFC" w:rsidR="00CC778A">
        <w:rPr>
          <w:rFonts w:asciiTheme="minorHAnsi" w:hAnsiTheme="minorHAnsi" w:eastAsiaTheme="majorEastAsia" w:cstheme="minorHAnsi"/>
          <w:iCs/>
        </w:rPr>
        <w:t>“</w:t>
      </w:r>
      <w:r w:rsidRPr="00435AFC" w:rsidR="00A01277">
        <w:rPr>
          <w:rFonts w:asciiTheme="minorHAnsi" w:hAnsiTheme="minorHAnsi" w:eastAsiaTheme="majorEastAsia" w:cstheme="minorHAnsi"/>
          <w:iCs/>
        </w:rPr>
        <w:t xml:space="preserve">Bowing </w:t>
      </w:r>
      <w:proofErr w:type="gramStart"/>
      <w:r w:rsidRPr="00435AFC" w:rsidR="00A01277">
        <w:rPr>
          <w:rFonts w:asciiTheme="minorHAnsi" w:hAnsiTheme="minorHAnsi" w:eastAsiaTheme="majorEastAsia" w:cstheme="minorHAnsi"/>
          <w:iCs/>
        </w:rPr>
        <w:t>But</w:t>
      </w:r>
      <w:proofErr w:type="gramEnd"/>
      <w:r w:rsidRPr="00435AFC" w:rsidR="00A01277">
        <w:rPr>
          <w:rFonts w:asciiTheme="minorHAnsi" w:hAnsiTheme="minorHAnsi" w:eastAsiaTheme="majorEastAsia" w:cstheme="minorHAnsi"/>
          <w:iCs/>
        </w:rPr>
        <w:t xml:space="preserve"> Not Scraping</w:t>
      </w:r>
      <w:r w:rsidRPr="00435AFC" w:rsidR="00CC778A">
        <w:rPr>
          <w:rFonts w:asciiTheme="minorHAnsi" w:hAnsiTheme="minorHAnsi" w:eastAsiaTheme="majorEastAsia" w:cstheme="minorHAnsi"/>
          <w:iCs/>
        </w:rPr>
        <w:t xml:space="preserve">” </w:t>
      </w:r>
      <w:r w:rsidRPr="00756F83" w:rsidR="00BE5084">
        <w:rPr>
          <w:rFonts w:asciiTheme="minorHAnsi" w:hAnsiTheme="minorHAnsi" w:eastAsiaTheme="majorEastAsia" w:cstheme="minorHAnsi"/>
          <w:iCs/>
          <w:highlight w:val="green"/>
        </w:rPr>
        <w:t>&lt;</w:t>
      </w:r>
      <w:r w:rsidRPr="00756F83" w:rsidR="00CC778A">
        <w:rPr>
          <w:rFonts w:asciiTheme="minorHAnsi" w:hAnsiTheme="minorHAnsi" w:eastAsiaTheme="majorEastAsia" w:cstheme="minorHAnsi"/>
          <w:iCs/>
          <w:highlight w:val="green"/>
        </w:rPr>
        <w:t xml:space="preserve">Video </w:t>
      </w:r>
      <w:r w:rsidRPr="00756F83" w:rsidR="003F2DBF">
        <w:rPr>
          <w:rFonts w:asciiTheme="minorHAnsi" w:hAnsiTheme="minorHAnsi" w:eastAsiaTheme="majorEastAsia" w:cstheme="minorHAnsi"/>
          <w:iCs/>
          <w:highlight w:val="green"/>
        </w:rPr>
        <w:t>5.</w:t>
      </w:r>
      <w:r w:rsidRPr="00756F83" w:rsidR="00CC778A">
        <w:rPr>
          <w:rFonts w:asciiTheme="minorHAnsi" w:hAnsiTheme="minorHAnsi" w:eastAsiaTheme="majorEastAsia" w:cstheme="minorHAnsi"/>
          <w:iCs/>
          <w:highlight w:val="green"/>
        </w:rPr>
        <w:t>9a</w:t>
      </w:r>
      <w:r w:rsidRPr="00756F83" w:rsidR="00BE5084">
        <w:rPr>
          <w:rFonts w:asciiTheme="minorHAnsi" w:hAnsiTheme="minorHAnsi" w:eastAsiaTheme="majorEastAsia" w:cstheme="minorHAnsi"/>
          <w:iCs/>
          <w:highlight w:val="green"/>
        </w:rPr>
        <w:t>&gt;</w:t>
      </w:r>
      <w:r w:rsidRPr="00435AFC" w:rsidR="00CC778A">
        <w:rPr>
          <w:rFonts w:asciiTheme="minorHAnsi" w:hAnsiTheme="minorHAnsi" w:eastAsiaTheme="majorEastAsia" w:cstheme="minorHAnsi"/>
          <w:iCs/>
        </w:rPr>
        <w:t xml:space="preserve"> </w:t>
      </w:r>
      <w:r w:rsidRPr="00435AFC" w:rsidR="008F45BE">
        <w:rPr>
          <w:rFonts w:asciiTheme="minorHAnsi" w:hAnsiTheme="minorHAnsi" w:eastAsiaTheme="majorEastAsia" w:cstheme="minorHAnsi"/>
          <w:iCs/>
        </w:rPr>
        <w:t>subtly breaks down the order of component parts of bowing into active motions and relaxation</w:t>
      </w:r>
      <w:r w:rsidRPr="00435AFC">
        <w:rPr>
          <w:rFonts w:asciiTheme="minorHAnsi" w:hAnsiTheme="minorHAnsi" w:eastAsiaTheme="majorEastAsia" w:cstheme="minorHAnsi"/>
          <w:iCs/>
        </w:rPr>
        <w:t xml:space="preserve">. </w:t>
      </w:r>
      <w:r w:rsidRPr="00435AFC" w:rsidR="008F45BE">
        <w:rPr>
          <w:rFonts w:asciiTheme="minorHAnsi" w:hAnsiTheme="minorHAnsi" w:eastAsiaTheme="majorEastAsia" w:cstheme="minorHAnsi"/>
          <w:iCs/>
        </w:rPr>
        <w:t xml:space="preserve"> “</w:t>
      </w:r>
      <w:r w:rsidRPr="00435AFC" w:rsidR="00A01277">
        <w:rPr>
          <w:rFonts w:asciiTheme="minorHAnsi" w:hAnsiTheme="minorHAnsi" w:eastAsiaTheme="majorEastAsia" w:cstheme="minorHAnsi"/>
          <w:iCs/>
        </w:rPr>
        <w:t>Rhythmic Pressures on the Bow</w:t>
      </w:r>
      <w:r w:rsidRPr="00435AFC" w:rsidR="008F45BE">
        <w:rPr>
          <w:rFonts w:asciiTheme="minorHAnsi" w:hAnsiTheme="minorHAnsi" w:eastAsiaTheme="majorEastAsia" w:cstheme="minorHAnsi"/>
          <w:iCs/>
        </w:rPr>
        <w:t xml:space="preserve">” </w:t>
      </w:r>
      <w:r w:rsidRPr="00756F83" w:rsidR="00BE5084">
        <w:rPr>
          <w:rFonts w:asciiTheme="minorHAnsi" w:hAnsiTheme="minorHAnsi" w:eastAsiaTheme="majorEastAsia" w:cstheme="minorHAnsi"/>
          <w:iCs/>
          <w:highlight w:val="green"/>
        </w:rPr>
        <w:t>&lt;</w:t>
      </w:r>
      <w:r w:rsidRPr="00756F83" w:rsidR="008F45BE">
        <w:rPr>
          <w:rFonts w:asciiTheme="minorHAnsi" w:hAnsiTheme="minorHAnsi" w:eastAsiaTheme="majorEastAsia" w:cstheme="minorHAnsi"/>
          <w:iCs/>
          <w:highlight w:val="green"/>
        </w:rPr>
        <w:t xml:space="preserve">Video </w:t>
      </w:r>
      <w:r w:rsidRPr="00756F83" w:rsidR="003F2DBF">
        <w:rPr>
          <w:rFonts w:asciiTheme="minorHAnsi" w:hAnsiTheme="minorHAnsi" w:eastAsiaTheme="majorEastAsia" w:cstheme="minorHAnsi"/>
          <w:iCs/>
          <w:highlight w:val="green"/>
        </w:rPr>
        <w:t>5.</w:t>
      </w:r>
      <w:r w:rsidRPr="00756F83" w:rsidR="008F45BE">
        <w:rPr>
          <w:rFonts w:asciiTheme="minorHAnsi" w:hAnsiTheme="minorHAnsi" w:eastAsiaTheme="majorEastAsia" w:cstheme="minorHAnsi"/>
          <w:iCs/>
          <w:highlight w:val="green"/>
        </w:rPr>
        <w:t>9b</w:t>
      </w:r>
      <w:r w:rsidRPr="00756F83" w:rsidR="00BE5084">
        <w:rPr>
          <w:rFonts w:asciiTheme="minorHAnsi" w:hAnsiTheme="minorHAnsi" w:eastAsiaTheme="majorEastAsia" w:cstheme="minorHAnsi"/>
          <w:iCs/>
          <w:highlight w:val="green"/>
        </w:rPr>
        <w:t>&gt;</w:t>
      </w:r>
      <w:r w:rsidRPr="00435AFC" w:rsidR="008F45BE">
        <w:rPr>
          <w:rFonts w:asciiTheme="minorHAnsi" w:hAnsiTheme="minorHAnsi" w:eastAsiaTheme="majorEastAsia" w:cstheme="minorHAnsi"/>
          <w:iCs/>
        </w:rPr>
        <w:t xml:space="preserve"> </w:t>
      </w:r>
      <w:r w:rsidRPr="00435AFC" w:rsidR="009404E7">
        <w:rPr>
          <w:rFonts w:asciiTheme="minorHAnsi" w:hAnsiTheme="minorHAnsi" w:eastAsiaTheme="majorEastAsia" w:cstheme="minorHAnsi"/>
          <w:iCs/>
        </w:rPr>
        <w:t xml:space="preserve">instructs continued observations of the body movements, always with an eye to integrate them. </w:t>
      </w:r>
      <w:r w:rsidR="00023D1C">
        <w:rPr>
          <w:rFonts w:asciiTheme="minorHAnsi" w:hAnsiTheme="minorHAnsi" w:eastAsiaTheme="majorEastAsia" w:cstheme="minorHAnsi"/>
          <w:iCs/>
        </w:rPr>
        <w:t>H</w:t>
      </w:r>
      <w:r w:rsidRPr="00435AFC" w:rsidR="00C40A40">
        <w:rPr>
          <w:rFonts w:asciiTheme="minorHAnsi" w:hAnsiTheme="minorHAnsi" w:eastAsiaTheme="majorEastAsia" w:cstheme="minorHAnsi"/>
          <w:iCs/>
        </w:rPr>
        <w:t xml:space="preserve">is </w:t>
      </w:r>
      <w:r w:rsidRPr="00435AFC" w:rsidR="008F45BE">
        <w:rPr>
          <w:rFonts w:asciiTheme="minorHAnsi" w:hAnsiTheme="minorHAnsi" w:eastAsiaTheme="majorEastAsia" w:cstheme="minorHAnsi"/>
          <w:iCs/>
        </w:rPr>
        <w:t xml:space="preserve">relevant </w:t>
      </w:r>
      <w:r w:rsidRPr="00435AFC" w:rsidR="00C40A40">
        <w:rPr>
          <w:rFonts w:asciiTheme="minorHAnsi" w:hAnsiTheme="minorHAnsi" w:eastAsiaTheme="majorEastAsia" w:cstheme="minorHAnsi"/>
          <w:iCs/>
        </w:rPr>
        <w:t xml:space="preserve">paragraph on wrist flexibility </w:t>
      </w:r>
      <w:r w:rsidRPr="00756F83" w:rsidR="00BE5084">
        <w:rPr>
          <w:rFonts w:asciiTheme="minorHAnsi" w:hAnsiTheme="minorHAnsi" w:eastAsiaTheme="majorEastAsia" w:cstheme="minorHAnsi"/>
          <w:iCs/>
          <w:highlight w:val="green"/>
        </w:rPr>
        <w:t>&lt;</w:t>
      </w:r>
      <w:r w:rsidRPr="00756F83" w:rsidR="00C40A40">
        <w:rPr>
          <w:rFonts w:asciiTheme="minorHAnsi" w:hAnsiTheme="minorHAnsi" w:eastAsiaTheme="majorEastAsia" w:cstheme="minorHAnsi"/>
          <w:iCs/>
          <w:highlight w:val="green"/>
        </w:rPr>
        <w:t>Video 5. 10</w:t>
      </w:r>
      <w:r w:rsidRPr="00756F83" w:rsidR="00BE5084">
        <w:rPr>
          <w:rFonts w:asciiTheme="minorHAnsi" w:hAnsiTheme="minorHAnsi" w:eastAsiaTheme="majorEastAsia" w:cstheme="minorHAnsi"/>
          <w:iCs/>
          <w:highlight w:val="green"/>
        </w:rPr>
        <w:t>&gt;</w:t>
      </w:r>
      <w:r w:rsidR="00023D1C">
        <w:rPr>
          <w:rFonts w:asciiTheme="minorHAnsi" w:hAnsiTheme="minorHAnsi" w:eastAsiaTheme="majorEastAsia" w:cstheme="minorHAnsi"/>
          <w:iCs/>
        </w:rPr>
        <w:t xml:space="preserve"> further instructs</w:t>
      </w:r>
      <w:r w:rsidRPr="00435AFC" w:rsidR="00C40A40">
        <w:rPr>
          <w:rFonts w:asciiTheme="minorHAnsi" w:hAnsiTheme="minorHAnsi" w:eastAsiaTheme="majorEastAsia" w:cstheme="minorHAnsi"/>
          <w:iCs/>
        </w:rPr>
        <w:t xml:space="preserve"> </w:t>
      </w:r>
      <w:r w:rsidRPr="00435AFC" w:rsidR="003F2DBF">
        <w:rPr>
          <w:rFonts w:asciiTheme="minorHAnsi" w:hAnsiTheme="minorHAnsi" w:eastAsiaTheme="majorEastAsia" w:cstheme="minorHAnsi"/>
          <w:iCs/>
        </w:rPr>
        <w:t xml:space="preserve">about the cause and effect of an </w:t>
      </w:r>
      <w:r w:rsidRPr="00435AFC" w:rsidR="003F2DBF">
        <w:rPr>
          <w:rFonts w:asciiTheme="minorHAnsi" w:hAnsiTheme="minorHAnsi" w:eastAsiaTheme="majorEastAsia" w:cstheme="minorHAnsi"/>
          <w:iCs/>
        </w:rPr>
        <w:lastRenderedPageBreak/>
        <w:t>integrated arm and wrist action</w:t>
      </w:r>
      <w:r w:rsidRPr="00435AFC" w:rsidR="006749E3">
        <w:rPr>
          <w:rFonts w:asciiTheme="minorHAnsi" w:hAnsiTheme="minorHAnsi" w:eastAsiaTheme="majorEastAsia" w:cstheme="minorHAnsi"/>
          <w:iCs/>
        </w:rPr>
        <w:t xml:space="preserve">, </w:t>
      </w:r>
      <w:r w:rsidR="00023D1C">
        <w:rPr>
          <w:rFonts w:asciiTheme="minorHAnsi" w:hAnsiTheme="minorHAnsi" w:eastAsiaTheme="majorEastAsia" w:cstheme="minorHAnsi"/>
          <w:iCs/>
        </w:rPr>
        <w:t>where a</w:t>
      </w:r>
      <w:r w:rsidRPr="00435AFC" w:rsidR="006749E3">
        <w:rPr>
          <w:rFonts w:asciiTheme="minorHAnsi" w:hAnsiTheme="minorHAnsi" w:eastAsiaTheme="majorEastAsia" w:cstheme="minorHAnsi"/>
          <w:iCs/>
        </w:rPr>
        <w:t xml:space="preserve"> firm, though not rigid, “wrist and the base of the thumb (which is a crucial pivot) remains receptive to the momentum from the arm.”</w:t>
      </w:r>
      <w:r w:rsidR="003E651E">
        <w:rPr>
          <w:rStyle w:val="FootnoteReference"/>
          <w:rFonts w:asciiTheme="minorHAnsi" w:hAnsiTheme="minorHAnsi" w:eastAsiaTheme="majorEastAsia" w:cstheme="minorHAnsi"/>
          <w:iCs/>
        </w:rPr>
        <w:footnoteReference w:id="63"/>
      </w:r>
      <w:r w:rsidRPr="00435AFC" w:rsidR="006749E3">
        <w:rPr>
          <w:rFonts w:asciiTheme="minorHAnsi" w:hAnsiTheme="minorHAnsi" w:eastAsiaTheme="majorEastAsia" w:cstheme="minorHAnsi"/>
          <w:iCs/>
        </w:rPr>
        <w:t xml:space="preserve"> </w:t>
      </w:r>
    </w:p>
    <w:p w:rsidRPr="00435AFC" w:rsidR="006749E3" w:rsidP="008A4ED4" w:rsidRDefault="009B7511" w14:paraId="71494E5C" w14:textId="5045CBBA">
      <w:pPr>
        <w:spacing w:line="480" w:lineRule="auto"/>
        <w:ind w:firstLine="720"/>
        <w:rPr>
          <w:rFonts w:asciiTheme="minorHAnsi" w:hAnsiTheme="minorHAnsi" w:eastAsiaTheme="majorEastAsia" w:cstheme="minorHAnsi"/>
          <w:iCs/>
        </w:rPr>
      </w:pPr>
      <w:r>
        <w:rPr>
          <w:rFonts w:asciiTheme="minorHAnsi" w:hAnsiTheme="minorHAnsi" w:eastAsiaTheme="majorEastAsia" w:cstheme="minorHAnsi"/>
          <w:iCs/>
        </w:rPr>
        <w:t xml:space="preserve">Menuhin intersperses his practical exercises with other </w:t>
      </w:r>
      <w:r w:rsidR="006C3E04">
        <w:rPr>
          <w:rFonts w:asciiTheme="minorHAnsi" w:hAnsiTheme="minorHAnsi" w:eastAsiaTheme="majorEastAsia" w:cstheme="minorHAnsi"/>
          <w:iCs/>
        </w:rPr>
        <w:t xml:space="preserve">yoga-centered </w:t>
      </w:r>
      <w:r>
        <w:rPr>
          <w:rFonts w:asciiTheme="minorHAnsi" w:hAnsiTheme="minorHAnsi" w:eastAsiaTheme="majorEastAsia" w:cstheme="minorHAnsi"/>
          <w:iCs/>
        </w:rPr>
        <w:t xml:space="preserve">words of encouragement to the aspiring violinist. </w:t>
      </w:r>
      <w:r w:rsidR="00E40A86">
        <w:rPr>
          <w:rFonts w:asciiTheme="minorHAnsi" w:hAnsiTheme="minorHAnsi" w:eastAsiaTheme="majorEastAsia" w:cstheme="minorHAnsi"/>
          <w:iCs/>
        </w:rPr>
        <w:t>In</w:t>
      </w:r>
      <w:r w:rsidRPr="00435AFC" w:rsidR="008C2B27">
        <w:rPr>
          <w:rFonts w:asciiTheme="minorHAnsi" w:hAnsiTheme="minorHAnsi" w:eastAsiaTheme="majorEastAsia" w:cstheme="minorHAnsi"/>
          <w:iCs/>
        </w:rPr>
        <w:t xml:space="preserve"> </w:t>
      </w:r>
      <w:r w:rsidR="00F339EA">
        <w:rPr>
          <w:rFonts w:asciiTheme="minorHAnsi" w:hAnsiTheme="minorHAnsi" w:eastAsiaTheme="majorEastAsia" w:cstheme="minorHAnsi"/>
          <w:iCs/>
        </w:rPr>
        <w:t>his</w:t>
      </w:r>
      <w:r w:rsidRPr="00435AFC" w:rsidR="006749E3">
        <w:rPr>
          <w:rFonts w:asciiTheme="minorHAnsi" w:hAnsiTheme="minorHAnsi" w:eastAsiaTheme="majorEastAsia" w:cstheme="minorHAnsi"/>
          <w:iCs/>
        </w:rPr>
        <w:t xml:space="preserve"> final Exercises 6</w:t>
      </w:r>
      <w:r w:rsidRPr="00435AFC" w:rsidR="008C2B27">
        <w:rPr>
          <w:rFonts w:asciiTheme="minorHAnsi" w:hAnsiTheme="minorHAnsi" w:eastAsiaTheme="majorEastAsia" w:cstheme="minorHAnsi"/>
          <w:iCs/>
        </w:rPr>
        <w:t>,</w:t>
      </w:r>
      <w:r w:rsidRPr="00435AFC" w:rsidR="006749E3">
        <w:rPr>
          <w:rFonts w:asciiTheme="minorHAnsi" w:hAnsiTheme="minorHAnsi" w:eastAsiaTheme="majorEastAsia" w:cstheme="minorHAnsi"/>
          <w:iCs/>
        </w:rPr>
        <w:t xml:space="preserve"> </w:t>
      </w:r>
      <w:r w:rsidRPr="00435AFC" w:rsidR="008C2B27">
        <w:rPr>
          <w:rFonts w:asciiTheme="minorHAnsi" w:hAnsiTheme="minorHAnsi" w:eastAsiaTheme="majorEastAsia" w:cstheme="minorHAnsi"/>
          <w:iCs/>
        </w:rPr>
        <w:t>Menuhin</w:t>
      </w:r>
      <w:r w:rsidRPr="00435AFC" w:rsidR="006749E3">
        <w:rPr>
          <w:rFonts w:asciiTheme="minorHAnsi" w:hAnsiTheme="minorHAnsi" w:eastAsiaTheme="majorEastAsia" w:cstheme="minorHAnsi"/>
          <w:iCs/>
        </w:rPr>
        <w:t xml:space="preserve"> </w:t>
      </w:r>
      <w:r w:rsidRPr="00435AFC" w:rsidR="008C2B27">
        <w:rPr>
          <w:rFonts w:asciiTheme="minorHAnsi" w:hAnsiTheme="minorHAnsi" w:eastAsiaTheme="majorEastAsia" w:cstheme="minorHAnsi"/>
          <w:iCs/>
        </w:rPr>
        <w:t xml:space="preserve">first </w:t>
      </w:r>
      <w:r w:rsidRPr="00435AFC" w:rsidR="006749E3">
        <w:rPr>
          <w:rFonts w:asciiTheme="minorHAnsi" w:hAnsiTheme="minorHAnsi" w:eastAsiaTheme="majorEastAsia" w:cstheme="minorHAnsi"/>
          <w:iCs/>
        </w:rPr>
        <w:t>remind</w:t>
      </w:r>
      <w:r w:rsidRPr="00435AFC" w:rsidR="008C2B27">
        <w:rPr>
          <w:rFonts w:asciiTheme="minorHAnsi" w:hAnsiTheme="minorHAnsi" w:eastAsiaTheme="majorEastAsia" w:cstheme="minorHAnsi"/>
          <w:iCs/>
        </w:rPr>
        <w:t>s</w:t>
      </w:r>
      <w:r w:rsidRPr="00435AFC" w:rsidR="006749E3">
        <w:rPr>
          <w:rFonts w:asciiTheme="minorHAnsi" w:hAnsiTheme="minorHAnsi" w:eastAsiaTheme="majorEastAsia" w:cstheme="minorHAnsi"/>
          <w:iCs/>
        </w:rPr>
        <w:t xml:space="preserve"> the violinist to approach practice holistically, as “one is dealing with a living entity,” and to remember that “every action has its reaction.”</w:t>
      </w:r>
      <w:r w:rsidR="003E651E">
        <w:rPr>
          <w:rStyle w:val="FootnoteReference"/>
          <w:rFonts w:asciiTheme="minorHAnsi" w:hAnsiTheme="minorHAnsi" w:eastAsiaTheme="majorEastAsia" w:cstheme="minorHAnsi"/>
          <w:iCs/>
        </w:rPr>
        <w:footnoteReference w:id="64"/>
      </w:r>
      <w:r w:rsidRPr="00435AFC" w:rsidR="006749E3">
        <w:rPr>
          <w:rFonts w:asciiTheme="minorHAnsi" w:hAnsiTheme="minorHAnsi" w:eastAsiaTheme="majorEastAsia" w:cstheme="minorHAnsi"/>
          <w:iCs/>
        </w:rPr>
        <w:t xml:space="preserve"> As he deliberately touches on spiritual matters, Menuhin encourages the violinist to have </w:t>
      </w:r>
      <w:r w:rsidRPr="00435AFC" w:rsidR="008C2B27">
        <w:rPr>
          <w:rFonts w:asciiTheme="minorHAnsi" w:hAnsiTheme="minorHAnsi" w:eastAsiaTheme="majorEastAsia" w:cstheme="minorHAnsi"/>
          <w:iCs/>
        </w:rPr>
        <w:t>trust</w:t>
      </w:r>
      <w:r w:rsidRPr="00435AFC" w:rsidR="006749E3">
        <w:rPr>
          <w:rFonts w:asciiTheme="minorHAnsi" w:hAnsiTheme="minorHAnsi" w:eastAsiaTheme="majorEastAsia" w:cstheme="minorHAnsi"/>
          <w:iCs/>
        </w:rPr>
        <w:t xml:space="preserve"> </w:t>
      </w:r>
      <w:r w:rsidR="00E40A86">
        <w:rPr>
          <w:rFonts w:asciiTheme="minorHAnsi" w:hAnsiTheme="minorHAnsi" w:eastAsiaTheme="majorEastAsia" w:cstheme="minorHAnsi"/>
          <w:iCs/>
        </w:rPr>
        <w:t xml:space="preserve">in </w:t>
      </w:r>
      <w:r w:rsidRPr="00435AFC" w:rsidR="008C2B27">
        <w:rPr>
          <w:rFonts w:asciiTheme="minorHAnsi" w:hAnsiTheme="minorHAnsi" w:eastAsiaTheme="majorEastAsia" w:cstheme="minorHAnsi"/>
          <w:iCs/>
        </w:rPr>
        <w:t xml:space="preserve">oneself and </w:t>
      </w:r>
      <w:r w:rsidR="00F339EA">
        <w:rPr>
          <w:rFonts w:asciiTheme="minorHAnsi" w:hAnsiTheme="minorHAnsi" w:eastAsiaTheme="majorEastAsia" w:cstheme="minorHAnsi"/>
          <w:iCs/>
        </w:rPr>
        <w:t xml:space="preserve">in </w:t>
      </w:r>
      <w:r w:rsidRPr="00435AFC" w:rsidR="008C2B27">
        <w:rPr>
          <w:rFonts w:asciiTheme="minorHAnsi" w:hAnsiTheme="minorHAnsi" w:eastAsiaTheme="majorEastAsia" w:cstheme="minorHAnsi"/>
          <w:iCs/>
        </w:rPr>
        <w:t>the process of motion</w:t>
      </w:r>
      <w:r w:rsidRPr="00435AFC" w:rsidR="006749E3">
        <w:rPr>
          <w:rFonts w:asciiTheme="minorHAnsi" w:hAnsiTheme="minorHAnsi" w:eastAsiaTheme="majorEastAsia" w:cstheme="minorHAnsi"/>
          <w:iCs/>
        </w:rPr>
        <w:t>: “You must have faith in the motion and faith in the continuity of the motion – faith that it will carry you provided you go with it and not against it, and provided that through practice the trajectories along which the motion flows are perfected.”</w:t>
      </w:r>
      <w:r w:rsidR="003E651E">
        <w:rPr>
          <w:rStyle w:val="FootnoteReference"/>
          <w:rFonts w:asciiTheme="minorHAnsi" w:hAnsiTheme="minorHAnsi" w:eastAsiaTheme="majorEastAsia" w:cstheme="minorHAnsi"/>
          <w:iCs/>
        </w:rPr>
        <w:footnoteReference w:id="65"/>
      </w:r>
      <w:r w:rsidRPr="00435AFC" w:rsidR="006749E3">
        <w:rPr>
          <w:rFonts w:asciiTheme="minorHAnsi" w:hAnsiTheme="minorHAnsi" w:eastAsiaTheme="majorEastAsia" w:cstheme="minorHAnsi"/>
          <w:iCs/>
        </w:rPr>
        <w:t xml:space="preserve"> </w:t>
      </w:r>
    </w:p>
    <w:p w:rsidRPr="00435AFC" w:rsidR="00680E0C" w:rsidP="008A4ED4" w:rsidRDefault="008C2B27" w14:paraId="2E749108" w14:textId="0960D3B6">
      <w:pPr>
        <w:spacing w:line="480" w:lineRule="auto"/>
        <w:ind w:firstLine="720"/>
        <w:rPr>
          <w:rFonts w:asciiTheme="minorHAnsi" w:hAnsiTheme="minorHAnsi" w:eastAsiaTheme="majorEastAsia" w:cstheme="minorHAnsi"/>
          <w:color w:val="000000" w:themeColor="text1"/>
        </w:rPr>
      </w:pPr>
      <w:r w:rsidRPr="00435AFC">
        <w:rPr>
          <w:rFonts w:asciiTheme="minorHAnsi" w:hAnsiTheme="minorHAnsi" w:eastAsiaTheme="majorEastAsia" w:cstheme="minorHAnsi"/>
          <w:color w:val="000000" w:themeColor="text1"/>
        </w:rPr>
        <w:t xml:space="preserve">Back to more practical matters, </w:t>
      </w:r>
      <w:r w:rsidRPr="00435AFC" w:rsidR="00045B19">
        <w:rPr>
          <w:rFonts w:asciiTheme="minorHAnsi" w:hAnsiTheme="minorHAnsi" w:eastAsiaTheme="majorEastAsia" w:cstheme="minorHAnsi"/>
          <w:color w:val="000000" w:themeColor="text1"/>
        </w:rPr>
        <w:t>Menuhin points the violinist to finger dexterity in “</w:t>
      </w:r>
      <w:r w:rsidRPr="00435AFC" w:rsidR="008F45BE">
        <w:rPr>
          <w:rFonts w:asciiTheme="minorHAnsi" w:hAnsiTheme="minorHAnsi" w:eastAsiaTheme="majorEastAsia" w:cstheme="minorHAnsi"/>
          <w:color w:val="000000" w:themeColor="text1"/>
        </w:rPr>
        <w:t xml:space="preserve">Aiming for Flexibility of Thumb and Fingers </w:t>
      </w:r>
      <w:r w:rsidRPr="00435AFC" w:rsidR="00A01277">
        <w:rPr>
          <w:rFonts w:asciiTheme="minorHAnsi" w:hAnsiTheme="minorHAnsi" w:eastAsiaTheme="majorEastAsia" w:cstheme="minorHAnsi"/>
          <w:color w:val="000000" w:themeColor="text1"/>
        </w:rPr>
        <w:t xml:space="preserve">Finger Exercises </w:t>
      </w:r>
      <w:r w:rsidRPr="00756F83" w:rsidR="00BE5084">
        <w:rPr>
          <w:rFonts w:asciiTheme="minorHAnsi" w:hAnsiTheme="minorHAnsi" w:eastAsiaTheme="majorEastAsia" w:cstheme="minorHAnsi"/>
          <w:iCs/>
          <w:highlight w:val="green"/>
        </w:rPr>
        <w:t>&lt;</w:t>
      </w:r>
      <w:r w:rsidRPr="00756F83" w:rsidR="008F45BE">
        <w:rPr>
          <w:rFonts w:asciiTheme="minorHAnsi" w:hAnsiTheme="minorHAnsi" w:eastAsiaTheme="majorEastAsia" w:cstheme="minorHAnsi"/>
          <w:iCs/>
          <w:highlight w:val="green"/>
        </w:rPr>
        <w:t>Video 5. 11</w:t>
      </w:r>
      <w:r w:rsidRPr="00756F83" w:rsidR="00045B19">
        <w:rPr>
          <w:rFonts w:asciiTheme="minorHAnsi" w:hAnsiTheme="minorHAnsi" w:eastAsiaTheme="majorEastAsia" w:cstheme="minorHAnsi"/>
          <w:iCs/>
          <w:highlight w:val="green"/>
        </w:rPr>
        <w:t>a</w:t>
      </w:r>
      <w:r w:rsidRPr="00756F83" w:rsidR="00BE5084">
        <w:rPr>
          <w:rFonts w:asciiTheme="minorHAnsi" w:hAnsiTheme="minorHAnsi" w:eastAsiaTheme="majorEastAsia" w:cstheme="minorHAnsi"/>
          <w:iCs/>
          <w:highlight w:val="green"/>
        </w:rPr>
        <w:t>&gt;</w:t>
      </w:r>
      <w:r w:rsidRPr="00435AFC" w:rsidR="00045B19">
        <w:rPr>
          <w:rFonts w:asciiTheme="minorHAnsi" w:hAnsiTheme="minorHAnsi" w:eastAsiaTheme="majorEastAsia" w:cstheme="minorHAnsi"/>
          <w:iCs/>
        </w:rPr>
        <w:t>, followed by his “Finger Exercises</w:t>
      </w:r>
      <w:r w:rsidR="00756F83">
        <w:rPr>
          <w:rFonts w:asciiTheme="minorHAnsi" w:hAnsiTheme="minorHAnsi" w:eastAsiaTheme="majorEastAsia" w:cstheme="minorHAnsi"/>
          <w:iCs/>
        </w:rPr>
        <w:t>.</w:t>
      </w:r>
      <w:r w:rsidRPr="00435AFC" w:rsidR="00045B19">
        <w:rPr>
          <w:rFonts w:asciiTheme="minorHAnsi" w:hAnsiTheme="minorHAnsi" w:eastAsiaTheme="majorEastAsia" w:cstheme="minorHAnsi"/>
          <w:iCs/>
        </w:rPr>
        <w:t>”</w:t>
      </w:r>
      <w:r w:rsidRPr="00435AFC" w:rsidR="008F45BE">
        <w:rPr>
          <w:rFonts w:asciiTheme="minorHAnsi" w:hAnsiTheme="minorHAnsi" w:eastAsiaTheme="majorEastAsia" w:cstheme="minorHAnsi"/>
          <w:iCs/>
        </w:rPr>
        <w:t xml:space="preserve"> </w:t>
      </w:r>
      <w:r w:rsidRPr="00756F83" w:rsidR="00BE5084">
        <w:rPr>
          <w:rFonts w:asciiTheme="minorHAnsi" w:hAnsiTheme="minorHAnsi" w:eastAsiaTheme="majorEastAsia" w:cstheme="minorHAnsi"/>
          <w:iCs/>
          <w:highlight w:val="green"/>
        </w:rPr>
        <w:t>&lt;</w:t>
      </w:r>
      <w:r w:rsidRPr="00756F83" w:rsidR="00045B19">
        <w:rPr>
          <w:rFonts w:asciiTheme="minorHAnsi" w:hAnsiTheme="minorHAnsi" w:eastAsiaTheme="majorEastAsia" w:cstheme="minorHAnsi"/>
          <w:color w:val="000000" w:themeColor="text1"/>
          <w:highlight w:val="green"/>
        </w:rPr>
        <w:t>Video 11b</w:t>
      </w:r>
      <w:r w:rsidRPr="00756F83" w:rsidR="00BE5084">
        <w:rPr>
          <w:rFonts w:asciiTheme="minorHAnsi" w:hAnsiTheme="minorHAnsi" w:eastAsiaTheme="majorEastAsia" w:cstheme="minorHAnsi"/>
          <w:color w:val="000000" w:themeColor="text1"/>
          <w:highlight w:val="green"/>
        </w:rPr>
        <w:t>&gt;</w:t>
      </w:r>
      <w:r w:rsidRPr="00435AFC" w:rsidR="009404E7">
        <w:rPr>
          <w:rFonts w:asciiTheme="minorHAnsi" w:hAnsiTheme="minorHAnsi" w:eastAsiaTheme="majorEastAsia" w:cstheme="minorHAnsi"/>
          <w:b/>
          <w:color w:val="000000" w:themeColor="text1"/>
        </w:rPr>
        <w:t xml:space="preserve"> </w:t>
      </w:r>
      <w:r w:rsidRPr="00435AFC" w:rsidR="00045B19">
        <w:rPr>
          <w:rFonts w:asciiTheme="minorHAnsi" w:hAnsiTheme="minorHAnsi" w:eastAsiaTheme="majorEastAsia" w:cstheme="minorHAnsi"/>
          <w:bCs/>
          <w:color w:val="000000" w:themeColor="text1"/>
        </w:rPr>
        <w:t>Menuhin</w:t>
      </w:r>
      <w:r w:rsidRPr="00435AFC" w:rsidR="009404E7">
        <w:rPr>
          <w:rFonts w:asciiTheme="minorHAnsi" w:hAnsiTheme="minorHAnsi" w:eastAsiaTheme="majorEastAsia" w:cstheme="minorHAnsi"/>
          <w:bCs/>
          <w:color w:val="000000" w:themeColor="text1"/>
        </w:rPr>
        <w:t xml:space="preserve"> </w:t>
      </w:r>
      <w:r w:rsidRPr="00435AFC" w:rsidR="00045B19">
        <w:rPr>
          <w:rFonts w:asciiTheme="minorHAnsi" w:hAnsiTheme="minorHAnsi" w:eastAsiaTheme="majorEastAsia" w:cstheme="minorHAnsi"/>
          <w:color w:val="000000" w:themeColor="text1"/>
        </w:rPr>
        <w:t xml:space="preserve">relays his </w:t>
      </w:r>
      <w:r w:rsidRPr="00435AFC" w:rsidR="009404E7">
        <w:rPr>
          <w:rFonts w:asciiTheme="minorHAnsi" w:hAnsiTheme="minorHAnsi" w:eastAsiaTheme="majorEastAsia" w:cstheme="minorHAnsi"/>
          <w:color w:val="000000" w:themeColor="text1"/>
        </w:rPr>
        <w:t xml:space="preserve">yogic mind/body perspective of how the player must relax and let go of tension in order to accomplish these actions. </w:t>
      </w:r>
      <w:r w:rsidRPr="00435AFC">
        <w:rPr>
          <w:rFonts w:asciiTheme="minorHAnsi" w:hAnsiTheme="minorHAnsi" w:eastAsiaTheme="majorEastAsia" w:cstheme="minorHAnsi"/>
          <w:color w:val="000000" w:themeColor="text1"/>
        </w:rPr>
        <w:t>Invoking yet another core yoga concept of nonattachment</w:t>
      </w:r>
      <w:r w:rsidR="00B30AE6">
        <w:rPr>
          <w:rFonts w:asciiTheme="minorHAnsi" w:hAnsiTheme="minorHAnsi" w:eastAsiaTheme="majorEastAsia" w:cstheme="minorHAnsi"/>
          <w:color w:val="000000" w:themeColor="text1"/>
        </w:rPr>
        <w:t xml:space="preserve"> (</w:t>
      </w:r>
      <w:r w:rsidRPr="00B30AE6" w:rsidR="00B30AE6">
        <w:rPr>
          <w:rFonts w:asciiTheme="minorHAnsi" w:hAnsiTheme="minorHAnsi" w:eastAsiaTheme="majorEastAsia" w:cstheme="minorHAnsi"/>
          <w:i/>
          <w:iCs/>
          <w:color w:val="000000" w:themeColor="text1"/>
        </w:rPr>
        <w:t>vairagya</w:t>
      </w:r>
      <w:r w:rsidR="00B30AE6">
        <w:rPr>
          <w:rFonts w:asciiTheme="minorHAnsi" w:hAnsiTheme="minorHAnsi" w:eastAsiaTheme="majorEastAsia" w:cstheme="minorHAnsi"/>
          <w:color w:val="000000" w:themeColor="text1"/>
        </w:rPr>
        <w:t>)</w:t>
      </w:r>
      <w:r w:rsidRPr="00435AFC">
        <w:rPr>
          <w:rFonts w:asciiTheme="minorHAnsi" w:hAnsiTheme="minorHAnsi" w:eastAsiaTheme="majorEastAsia" w:cstheme="minorHAnsi"/>
          <w:color w:val="000000" w:themeColor="text1"/>
        </w:rPr>
        <w:t xml:space="preserve">, </w:t>
      </w:r>
      <w:r w:rsidRPr="00435AFC" w:rsidR="00BF68EC">
        <w:rPr>
          <w:rFonts w:asciiTheme="minorHAnsi" w:hAnsiTheme="minorHAnsi" w:eastAsiaTheme="majorEastAsia" w:cstheme="minorHAnsi"/>
          <w:color w:val="000000" w:themeColor="text1"/>
        </w:rPr>
        <w:t xml:space="preserve">he </w:t>
      </w:r>
      <w:r w:rsidRPr="00435AFC">
        <w:rPr>
          <w:rFonts w:asciiTheme="minorHAnsi" w:hAnsiTheme="minorHAnsi" w:eastAsiaTheme="majorEastAsia" w:cstheme="minorHAnsi"/>
          <w:color w:val="000000" w:themeColor="text1"/>
        </w:rPr>
        <w:t>acknowledges how</w:t>
      </w:r>
      <w:r w:rsidRPr="00435AFC" w:rsidR="009404E7">
        <w:rPr>
          <w:rFonts w:asciiTheme="minorHAnsi" w:hAnsiTheme="minorHAnsi" w:eastAsiaTheme="majorEastAsia" w:cstheme="minorHAnsi"/>
          <w:color w:val="000000" w:themeColor="text1"/>
        </w:rPr>
        <w:t xml:space="preserve"> the natural human tendency is to “hold, to grasp, to cling to things. But this involves tension – and tension shortens the muscles. The result is loss of flexibility, a holding back, a fear – which has a bad effect on the playing.”</w:t>
      </w:r>
      <w:r w:rsidR="00C20A9B">
        <w:rPr>
          <w:rStyle w:val="FootnoteReference"/>
          <w:rFonts w:asciiTheme="minorHAnsi" w:hAnsiTheme="minorHAnsi" w:eastAsiaTheme="majorEastAsia" w:cstheme="minorHAnsi"/>
          <w:color w:val="000000" w:themeColor="text1"/>
        </w:rPr>
        <w:footnoteReference w:id="66"/>
      </w:r>
      <w:r w:rsidR="00C20A9B">
        <w:rPr>
          <w:rFonts w:asciiTheme="minorHAnsi" w:hAnsiTheme="minorHAnsi" w:eastAsiaTheme="majorEastAsia" w:cstheme="minorHAnsi"/>
          <w:color w:val="000000" w:themeColor="text1"/>
        </w:rPr>
        <w:t xml:space="preserve"> </w:t>
      </w:r>
      <w:r w:rsidRPr="00435AFC" w:rsidR="00045B19">
        <w:rPr>
          <w:rFonts w:asciiTheme="minorHAnsi" w:hAnsiTheme="minorHAnsi" w:eastAsiaTheme="majorEastAsia" w:cstheme="minorHAnsi"/>
          <w:color w:val="000000" w:themeColor="text1"/>
        </w:rPr>
        <w:t xml:space="preserve"> </w:t>
      </w:r>
      <w:r w:rsidRPr="00435AFC" w:rsidR="00045B19">
        <w:rPr>
          <w:rFonts w:asciiTheme="minorHAnsi" w:hAnsiTheme="minorHAnsi" w:eastAsiaTheme="majorEastAsia" w:cstheme="minorHAnsi"/>
          <w:bCs/>
          <w:color w:val="000000" w:themeColor="text1"/>
        </w:rPr>
        <w:t>To</w:t>
      </w:r>
      <w:r w:rsidRPr="00435AFC" w:rsidR="009404E7">
        <w:rPr>
          <w:rFonts w:asciiTheme="minorHAnsi" w:hAnsiTheme="minorHAnsi" w:eastAsiaTheme="majorEastAsia" w:cstheme="minorHAnsi"/>
          <w:bCs/>
          <w:color w:val="000000" w:themeColor="text1"/>
        </w:rPr>
        <w:t xml:space="preserve"> conclude</w:t>
      </w:r>
      <w:r w:rsidRPr="00435AFC" w:rsidR="009404E7">
        <w:rPr>
          <w:rFonts w:asciiTheme="minorHAnsi" w:hAnsiTheme="minorHAnsi" w:eastAsiaTheme="majorEastAsia" w:cstheme="minorHAnsi"/>
          <w:color w:val="000000" w:themeColor="text1"/>
        </w:rPr>
        <w:t xml:space="preserve"> these finger exercises, </w:t>
      </w:r>
      <w:r w:rsidRPr="00435AFC" w:rsidR="00045B19">
        <w:rPr>
          <w:rFonts w:asciiTheme="minorHAnsi" w:hAnsiTheme="minorHAnsi" w:eastAsiaTheme="majorEastAsia" w:cstheme="minorHAnsi"/>
          <w:color w:val="000000" w:themeColor="text1"/>
        </w:rPr>
        <w:t>Menuhin</w:t>
      </w:r>
      <w:r w:rsidRPr="00435AFC" w:rsidR="009404E7">
        <w:rPr>
          <w:rFonts w:asciiTheme="minorHAnsi" w:hAnsiTheme="minorHAnsi" w:eastAsiaTheme="majorEastAsia" w:cstheme="minorHAnsi"/>
          <w:color w:val="000000" w:themeColor="text1"/>
        </w:rPr>
        <w:t xml:space="preserve"> again sounds like a yoga instructor encouraging the violinist to release, let go, and practice: “The violinist should be the </w:t>
      </w:r>
      <w:r w:rsidRPr="00435AFC" w:rsidR="009404E7">
        <w:rPr>
          <w:rFonts w:asciiTheme="minorHAnsi" w:hAnsiTheme="minorHAnsi" w:eastAsiaTheme="majorEastAsia" w:cstheme="minorHAnsi"/>
          <w:color w:val="000000" w:themeColor="text1"/>
        </w:rPr>
        <w:lastRenderedPageBreak/>
        <w:t>least grasping of creatures. He or she has to learn to give, to open, to lift. These lifting and falling exercises, assiduously practiced, will give a very resilient, spring-like action to the fingers.”</w:t>
      </w:r>
      <w:r w:rsidR="00C20A9B">
        <w:rPr>
          <w:rStyle w:val="FootnoteReference"/>
          <w:rFonts w:asciiTheme="minorHAnsi" w:hAnsiTheme="minorHAnsi" w:eastAsiaTheme="majorEastAsia" w:cstheme="minorHAnsi"/>
          <w:color w:val="000000" w:themeColor="text1"/>
        </w:rPr>
        <w:footnoteReference w:id="67"/>
      </w:r>
      <w:r w:rsidRPr="00435AFC" w:rsidR="00045B19">
        <w:rPr>
          <w:rFonts w:asciiTheme="minorHAnsi" w:hAnsiTheme="minorHAnsi" w:eastAsiaTheme="majorEastAsia" w:cstheme="minorHAnsi"/>
          <w:color w:val="000000" w:themeColor="text1"/>
        </w:rPr>
        <w:t xml:space="preserve"> </w:t>
      </w:r>
      <w:r w:rsidRPr="00435AFC" w:rsidR="00E40A86">
        <w:rPr>
          <w:rFonts w:asciiTheme="minorHAnsi" w:hAnsiTheme="minorHAnsi" w:eastAsiaTheme="majorEastAsia" w:cstheme="minorHAnsi"/>
          <w:color w:val="000000" w:themeColor="text1"/>
        </w:rPr>
        <w:t>Menuhin demonstrates a good way to check one’s hand position in “Shifting</w:t>
      </w:r>
      <w:r w:rsidR="00756F83">
        <w:rPr>
          <w:rFonts w:asciiTheme="minorHAnsi" w:hAnsiTheme="minorHAnsi" w:eastAsiaTheme="majorEastAsia" w:cstheme="minorHAnsi"/>
          <w:color w:val="000000" w:themeColor="text1"/>
        </w:rPr>
        <w:t>.</w:t>
      </w:r>
      <w:r w:rsidRPr="00435AFC" w:rsidR="00E40A86">
        <w:rPr>
          <w:rFonts w:asciiTheme="minorHAnsi" w:hAnsiTheme="minorHAnsi" w:eastAsiaTheme="majorEastAsia" w:cstheme="minorHAnsi"/>
          <w:color w:val="000000" w:themeColor="text1"/>
        </w:rPr>
        <w:t xml:space="preserve">” </w:t>
      </w:r>
      <w:r w:rsidRPr="00756F83" w:rsidR="00BE5084">
        <w:rPr>
          <w:rFonts w:asciiTheme="minorHAnsi" w:hAnsiTheme="minorHAnsi" w:eastAsiaTheme="majorEastAsia" w:cstheme="minorHAnsi"/>
          <w:color w:val="000000" w:themeColor="text1"/>
          <w:highlight w:val="green"/>
        </w:rPr>
        <w:t>&lt;</w:t>
      </w:r>
      <w:r w:rsidRPr="00756F83" w:rsidR="00E40A86">
        <w:rPr>
          <w:rFonts w:asciiTheme="minorHAnsi" w:hAnsiTheme="minorHAnsi" w:eastAsiaTheme="majorEastAsia" w:cstheme="minorHAnsi"/>
          <w:color w:val="000000" w:themeColor="text1"/>
          <w:highlight w:val="green"/>
        </w:rPr>
        <w:t>Video 5.12</w:t>
      </w:r>
      <w:r w:rsidRPr="00756F83" w:rsidR="00BE5084">
        <w:rPr>
          <w:rFonts w:asciiTheme="minorHAnsi" w:hAnsiTheme="minorHAnsi" w:eastAsiaTheme="majorEastAsia" w:cstheme="minorHAnsi"/>
          <w:color w:val="000000" w:themeColor="text1"/>
          <w:highlight w:val="green"/>
        </w:rPr>
        <w:t>&gt;</w:t>
      </w:r>
    </w:p>
    <w:p w:rsidRPr="00B340C1" w:rsidR="009404E7" w:rsidP="008A4ED4" w:rsidRDefault="007D3B7C" w14:paraId="2EC7E356" w14:textId="428E0E07">
      <w:pPr>
        <w:spacing w:line="480" w:lineRule="auto"/>
        <w:ind w:firstLine="720"/>
        <w:rPr>
          <w:rFonts w:asciiTheme="minorHAnsi" w:hAnsiTheme="minorHAnsi" w:eastAsiaTheme="majorEastAsia" w:cstheme="minorHAnsi"/>
          <w:color w:val="000000" w:themeColor="text1"/>
        </w:rPr>
      </w:pPr>
      <w:r>
        <w:rPr>
          <w:rFonts w:asciiTheme="minorHAnsi" w:hAnsiTheme="minorHAnsi" w:eastAsiaTheme="majorEastAsia" w:cstheme="minorHAnsi"/>
          <w:color w:val="000000" w:themeColor="text1"/>
        </w:rPr>
        <w:t xml:space="preserve">As a musician ultimately who absorbs himself in the sense of sound, Menuhin </w:t>
      </w:r>
      <w:r w:rsidRPr="00B340C1" w:rsidR="00680E0C">
        <w:rPr>
          <w:rFonts w:asciiTheme="minorHAnsi" w:hAnsiTheme="minorHAnsi" w:eastAsiaTheme="majorEastAsia" w:cstheme="minorHAnsi"/>
          <w:color w:val="000000" w:themeColor="text1"/>
        </w:rPr>
        <w:t>concludes his instructions by offering</w:t>
      </w:r>
      <w:r>
        <w:rPr>
          <w:rFonts w:asciiTheme="minorHAnsi" w:hAnsiTheme="minorHAnsi" w:eastAsiaTheme="majorEastAsia" w:cstheme="minorHAnsi"/>
          <w:color w:val="000000" w:themeColor="text1"/>
        </w:rPr>
        <w:t xml:space="preserve"> yoga-based suggestions for the violinist</w:t>
      </w:r>
      <w:r w:rsidRPr="00B340C1" w:rsidR="00680E0C">
        <w:rPr>
          <w:rFonts w:asciiTheme="minorHAnsi" w:hAnsiTheme="minorHAnsi" w:eastAsiaTheme="majorEastAsia" w:cstheme="minorHAnsi"/>
          <w:color w:val="000000" w:themeColor="text1"/>
        </w:rPr>
        <w:t xml:space="preserve"> </w:t>
      </w:r>
      <w:r>
        <w:rPr>
          <w:rFonts w:asciiTheme="minorHAnsi" w:hAnsiTheme="minorHAnsi" w:eastAsiaTheme="majorEastAsia" w:cstheme="minorHAnsi"/>
          <w:color w:val="000000" w:themeColor="text1"/>
        </w:rPr>
        <w:t xml:space="preserve">to control and </w:t>
      </w:r>
      <w:r w:rsidRPr="00B340C1">
        <w:rPr>
          <w:rFonts w:asciiTheme="minorHAnsi" w:hAnsiTheme="minorHAnsi" w:eastAsiaTheme="majorEastAsia" w:cstheme="minorHAnsi"/>
          <w:iCs/>
          <w:color w:val="000000" w:themeColor="text1"/>
        </w:rPr>
        <w:t>study</w:t>
      </w:r>
      <w:r>
        <w:rPr>
          <w:rFonts w:asciiTheme="minorHAnsi" w:hAnsiTheme="minorHAnsi" w:eastAsiaTheme="majorEastAsia" w:cstheme="minorHAnsi"/>
          <w:iCs/>
          <w:color w:val="000000" w:themeColor="text1"/>
        </w:rPr>
        <w:t xml:space="preserve"> </w:t>
      </w:r>
      <w:r w:rsidRPr="00B340C1">
        <w:rPr>
          <w:rFonts w:asciiTheme="minorHAnsi" w:hAnsiTheme="minorHAnsi" w:eastAsiaTheme="majorEastAsia" w:cstheme="minorHAnsi"/>
          <w:iCs/>
          <w:color w:val="000000" w:themeColor="text1"/>
        </w:rPr>
        <w:t xml:space="preserve">vibrato </w:t>
      </w:r>
      <w:r>
        <w:rPr>
          <w:rFonts w:asciiTheme="minorHAnsi" w:hAnsiTheme="minorHAnsi" w:eastAsiaTheme="majorEastAsia" w:cstheme="minorHAnsi"/>
          <w:color w:val="000000" w:themeColor="text1"/>
        </w:rPr>
        <w:t xml:space="preserve">in his </w:t>
      </w:r>
      <w:r w:rsidRPr="00B340C1" w:rsidR="00680E0C">
        <w:rPr>
          <w:rFonts w:asciiTheme="minorHAnsi" w:hAnsiTheme="minorHAnsi" w:eastAsiaTheme="majorEastAsia" w:cstheme="minorHAnsi"/>
          <w:color w:val="000000" w:themeColor="text1"/>
        </w:rPr>
        <w:t xml:space="preserve">“Note on vibrato.” </w:t>
      </w:r>
      <w:r>
        <w:rPr>
          <w:rFonts w:asciiTheme="minorHAnsi" w:hAnsiTheme="minorHAnsi" w:eastAsiaTheme="majorEastAsia" w:cstheme="minorHAnsi"/>
          <w:color w:val="000000" w:themeColor="text1"/>
        </w:rPr>
        <w:t xml:space="preserve">In keeping with the yogic practice of </w:t>
      </w:r>
      <w:proofErr w:type="spellStart"/>
      <w:r w:rsidRPr="00285F5C">
        <w:rPr>
          <w:rFonts w:asciiTheme="minorHAnsi" w:hAnsiTheme="minorHAnsi" w:cstheme="minorHAnsi"/>
          <w:i/>
          <w:color w:val="000000" w:themeColor="text1"/>
        </w:rPr>
        <w:t>svadhyaya</w:t>
      </w:r>
      <w:proofErr w:type="spellEnd"/>
      <w:r>
        <w:rPr>
          <w:rFonts w:asciiTheme="minorHAnsi" w:hAnsiTheme="minorHAnsi" w:cstheme="minorHAnsi"/>
          <w:i/>
          <w:color w:val="000000" w:themeColor="text1"/>
        </w:rPr>
        <w:t xml:space="preserve"> </w:t>
      </w:r>
      <w:r>
        <w:rPr>
          <w:rFonts w:asciiTheme="minorHAnsi" w:hAnsiTheme="minorHAnsi" w:cstheme="minorHAnsi"/>
          <w:iCs/>
          <w:color w:val="000000" w:themeColor="text1"/>
        </w:rPr>
        <w:t>(study)</w:t>
      </w:r>
      <w:r>
        <w:rPr>
          <w:rFonts w:asciiTheme="minorHAnsi" w:hAnsiTheme="minorHAnsi" w:eastAsiaTheme="majorEastAsia" w:cstheme="minorHAnsi"/>
          <w:color w:val="000000" w:themeColor="text1"/>
        </w:rPr>
        <w:t xml:space="preserve"> </w:t>
      </w:r>
      <w:r w:rsidR="00562C6C">
        <w:rPr>
          <w:rFonts w:asciiTheme="minorHAnsi" w:hAnsiTheme="minorHAnsi" w:eastAsiaTheme="majorEastAsia" w:cstheme="minorHAnsi"/>
          <w:iCs/>
          <w:color w:val="000000" w:themeColor="text1"/>
        </w:rPr>
        <w:t xml:space="preserve">Menuhin writes: </w:t>
      </w:r>
      <w:r w:rsidRPr="00B340C1" w:rsidR="009404E7">
        <w:rPr>
          <w:rFonts w:asciiTheme="minorHAnsi" w:hAnsiTheme="minorHAnsi" w:eastAsiaTheme="majorEastAsia" w:cstheme="minorHAnsi"/>
          <w:iCs/>
          <w:color w:val="000000" w:themeColor="text1"/>
        </w:rPr>
        <w:t xml:space="preserve">“The violinist must learn to control every possible nuance of tone. It is a question of sensitivity, of subtlety, of learning to know yourself.” </w:t>
      </w:r>
      <w:r w:rsidRPr="00B340C1" w:rsidR="00680E0C">
        <w:rPr>
          <w:rFonts w:asciiTheme="minorHAnsi" w:hAnsiTheme="minorHAnsi" w:eastAsiaTheme="majorEastAsia" w:cstheme="minorHAnsi"/>
          <w:iCs/>
          <w:color w:val="000000" w:themeColor="text1"/>
        </w:rPr>
        <w:t>On the pure level of sound, h</w:t>
      </w:r>
      <w:r w:rsidRPr="00B340C1" w:rsidR="009404E7">
        <w:rPr>
          <w:rFonts w:asciiTheme="minorHAnsi" w:hAnsiTheme="minorHAnsi" w:eastAsiaTheme="majorEastAsia" w:cstheme="minorHAnsi"/>
          <w:iCs/>
          <w:color w:val="000000" w:themeColor="text1"/>
        </w:rPr>
        <w:t>e summarizes the benefits of his exercises</w:t>
      </w:r>
      <w:r w:rsidRPr="00B340C1" w:rsidR="00680E0C">
        <w:rPr>
          <w:rFonts w:asciiTheme="minorHAnsi" w:hAnsiTheme="minorHAnsi" w:eastAsiaTheme="majorEastAsia" w:cstheme="minorHAnsi"/>
          <w:iCs/>
          <w:color w:val="000000" w:themeColor="text1"/>
        </w:rPr>
        <w:t xml:space="preserve"> and how they</w:t>
      </w:r>
      <w:r w:rsidRPr="00B340C1" w:rsidR="009404E7">
        <w:rPr>
          <w:rFonts w:asciiTheme="minorHAnsi" w:hAnsiTheme="minorHAnsi" w:eastAsiaTheme="majorEastAsia" w:cstheme="minorHAnsi"/>
          <w:iCs/>
          <w:color w:val="000000" w:themeColor="text1"/>
        </w:rPr>
        <w:t xml:space="preserve"> “point towards the possibility of sensing and welcoming these vibrations.”</w:t>
      </w:r>
      <w:r w:rsidR="00BB0EB3">
        <w:rPr>
          <w:rStyle w:val="FootnoteReference"/>
          <w:rFonts w:asciiTheme="minorHAnsi" w:hAnsiTheme="minorHAnsi" w:eastAsiaTheme="majorEastAsia" w:cstheme="minorHAnsi"/>
          <w:iCs/>
          <w:color w:val="000000" w:themeColor="text1"/>
        </w:rPr>
        <w:footnoteReference w:id="68"/>
      </w:r>
      <w:r w:rsidRPr="00B340C1" w:rsidR="00680E0C">
        <w:rPr>
          <w:rFonts w:asciiTheme="minorHAnsi" w:hAnsiTheme="minorHAnsi" w:eastAsiaTheme="majorEastAsia" w:cstheme="minorHAnsi"/>
          <w:color w:val="000000" w:themeColor="text1"/>
        </w:rPr>
        <w:t xml:space="preserve"> </w:t>
      </w:r>
      <w:r w:rsidRPr="00B340C1" w:rsidR="00680E0C">
        <w:rPr>
          <w:rFonts w:asciiTheme="minorHAnsi" w:hAnsiTheme="minorHAnsi" w:eastAsiaTheme="majorEastAsia" w:cstheme="minorHAnsi"/>
          <w:iCs/>
          <w:color w:val="000000" w:themeColor="text1"/>
        </w:rPr>
        <w:t xml:space="preserve">Finally, he reminds the </w:t>
      </w:r>
      <w:r w:rsidR="00562C6C">
        <w:rPr>
          <w:rFonts w:asciiTheme="minorHAnsi" w:hAnsiTheme="minorHAnsi" w:eastAsiaTheme="majorEastAsia" w:cstheme="minorHAnsi"/>
          <w:iCs/>
          <w:color w:val="000000" w:themeColor="text1"/>
        </w:rPr>
        <w:t>student-</w:t>
      </w:r>
      <w:r w:rsidRPr="00B340C1" w:rsidR="00680E0C">
        <w:rPr>
          <w:rFonts w:asciiTheme="minorHAnsi" w:hAnsiTheme="minorHAnsi" w:eastAsiaTheme="majorEastAsia" w:cstheme="minorHAnsi"/>
          <w:iCs/>
          <w:color w:val="000000" w:themeColor="text1"/>
        </w:rPr>
        <w:t xml:space="preserve">reader </w:t>
      </w:r>
      <w:r w:rsidRPr="00B340C1" w:rsidR="009404E7">
        <w:rPr>
          <w:rFonts w:asciiTheme="minorHAnsi" w:hAnsiTheme="minorHAnsi" w:eastAsiaTheme="majorEastAsia" w:cstheme="minorHAnsi"/>
          <w:iCs/>
          <w:color w:val="000000" w:themeColor="text1"/>
        </w:rPr>
        <w:t xml:space="preserve">that when practicing the </w:t>
      </w:r>
      <w:proofErr w:type="gramStart"/>
      <w:r w:rsidRPr="00B340C1" w:rsidR="009404E7">
        <w:rPr>
          <w:rFonts w:asciiTheme="minorHAnsi" w:hAnsiTheme="minorHAnsi" w:eastAsiaTheme="majorEastAsia" w:cstheme="minorHAnsi"/>
          <w:iCs/>
          <w:color w:val="000000" w:themeColor="text1"/>
        </w:rPr>
        <w:t>violin</w:t>
      </w:r>
      <w:proofErr w:type="gramEnd"/>
      <w:r w:rsidRPr="00B340C1" w:rsidR="009404E7">
        <w:rPr>
          <w:rFonts w:asciiTheme="minorHAnsi" w:hAnsiTheme="minorHAnsi" w:eastAsiaTheme="majorEastAsia" w:cstheme="minorHAnsi"/>
          <w:iCs/>
          <w:color w:val="000000" w:themeColor="text1"/>
        </w:rPr>
        <w:t xml:space="preserve"> </w:t>
      </w:r>
      <w:r w:rsidR="000E31B9">
        <w:rPr>
          <w:rFonts w:asciiTheme="minorHAnsi" w:hAnsiTheme="minorHAnsi" w:eastAsiaTheme="majorEastAsia" w:cstheme="minorHAnsi"/>
          <w:iCs/>
          <w:color w:val="000000" w:themeColor="text1"/>
        </w:rPr>
        <w:t xml:space="preserve">she </w:t>
      </w:r>
      <w:r w:rsidR="00562C6C">
        <w:rPr>
          <w:rFonts w:asciiTheme="minorHAnsi" w:hAnsiTheme="minorHAnsi" w:eastAsiaTheme="majorEastAsia" w:cstheme="minorHAnsi"/>
          <w:iCs/>
          <w:color w:val="000000" w:themeColor="text1"/>
        </w:rPr>
        <w:t>should</w:t>
      </w:r>
      <w:r w:rsidRPr="00B340C1" w:rsidR="009404E7">
        <w:rPr>
          <w:rFonts w:asciiTheme="minorHAnsi" w:hAnsiTheme="minorHAnsi" w:eastAsiaTheme="majorEastAsia" w:cstheme="minorHAnsi"/>
          <w:iCs/>
          <w:color w:val="000000" w:themeColor="text1"/>
        </w:rPr>
        <w:t xml:space="preserve"> always move from soft to loud, and from slow to fast by degrees. </w:t>
      </w:r>
      <w:r w:rsidR="00E40A86">
        <w:rPr>
          <w:rFonts w:asciiTheme="minorHAnsi" w:hAnsiTheme="minorHAnsi" w:eastAsiaTheme="majorEastAsia" w:cstheme="minorHAnsi"/>
          <w:iCs/>
          <w:color w:val="000000" w:themeColor="text1"/>
        </w:rPr>
        <w:t>Again, l</w:t>
      </w:r>
      <w:r w:rsidRPr="00B340C1" w:rsidR="00BF68EC">
        <w:rPr>
          <w:rFonts w:asciiTheme="minorHAnsi" w:hAnsiTheme="minorHAnsi" w:eastAsiaTheme="majorEastAsia" w:cstheme="minorHAnsi"/>
          <w:iCs/>
          <w:color w:val="000000" w:themeColor="text1"/>
        </w:rPr>
        <w:t xml:space="preserve">ike practicing </w:t>
      </w:r>
      <w:r w:rsidRPr="00B340C1" w:rsidR="00BF68EC">
        <w:rPr>
          <w:rFonts w:asciiTheme="minorHAnsi" w:hAnsiTheme="minorHAnsi" w:eastAsiaTheme="majorEastAsia" w:cstheme="minorHAnsi"/>
          <w:i/>
          <w:color w:val="000000" w:themeColor="text1"/>
        </w:rPr>
        <w:t>asana</w:t>
      </w:r>
      <w:r w:rsidR="00BF68EC">
        <w:rPr>
          <w:rFonts w:asciiTheme="minorHAnsi" w:hAnsiTheme="minorHAnsi" w:eastAsiaTheme="majorEastAsia" w:cstheme="minorHAnsi"/>
          <w:iCs/>
          <w:color w:val="000000" w:themeColor="text1"/>
        </w:rPr>
        <w:t>, t</w:t>
      </w:r>
      <w:r w:rsidRPr="00B340C1" w:rsidR="00F5682E">
        <w:rPr>
          <w:rFonts w:asciiTheme="minorHAnsi" w:hAnsiTheme="minorHAnsi" w:eastAsiaTheme="majorEastAsia" w:cstheme="minorHAnsi"/>
          <w:iCs/>
          <w:color w:val="000000" w:themeColor="text1"/>
        </w:rPr>
        <w:t xml:space="preserve">his instruction </w:t>
      </w:r>
      <w:r w:rsidR="00BF68EC">
        <w:rPr>
          <w:rFonts w:asciiTheme="minorHAnsi" w:hAnsiTheme="minorHAnsi" w:eastAsiaTheme="majorEastAsia" w:cstheme="minorHAnsi"/>
          <w:iCs/>
          <w:color w:val="000000" w:themeColor="text1"/>
        </w:rPr>
        <w:t>prompts the student to begin a practice session</w:t>
      </w:r>
      <w:r w:rsidRPr="00B340C1" w:rsidR="009404E7">
        <w:rPr>
          <w:rFonts w:asciiTheme="minorHAnsi" w:hAnsiTheme="minorHAnsi" w:eastAsiaTheme="majorEastAsia" w:cstheme="minorHAnsi"/>
          <w:iCs/>
          <w:color w:val="000000" w:themeColor="text1"/>
        </w:rPr>
        <w:t xml:space="preserve"> gently</w:t>
      </w:r>
      <w:r w:rsidR="00BF68EC">
        <w:rPr>
          <w:rFonts w:asciiTheme="minorHAnsi" w:hAnsiTheme="minorHAnsi" w:eastAsiaTheme="majorEastAsia" w:cstheme="minorHAnsi"/>
          <w:iCs/>
          <w:color w:val="000000" w:themeColor="text1"/>
        </w:rPr>
        <w:t>,</w:t>
      </w:r>
      <w:r w:rsidRPr="00B340C1" w:rsidR="00F5682E">
        <w:rPr>
          <w:rFonts w:asciiTheme="minorHAnsi" w:hAnsiTheme="minorHAnsi" w:eastAsiaTheme="majorEastAsia" w:cstheme="minorHAnsi"/>
          <w:iCs/>
          <w:color w:val="000000" w:themeColor="text1"/>
        </w:rPr>
        <w:t xml:space="preserve"> </w:t>
      </w:r>
      <w:r w:rsidRPr="00B340C1" w:rsidR="009404E7">
        <w:rPr>
          <w:rFonts w:asciiTheme="minorHAnsi" w:hAnsiTheme="minorHAnsi" w:eastAsiaTheme="majorEastAsia" w:cstheme="minorHAnsi"/>
          <w:iCs/>
          <w:color w:val="000000" w:themeColor="text1"/>
        </w:rPr>
        <w:t xml:space="preserve">then demand more from the body. </w:t>
      </w:r>
    </w:p>
    <w:p w:rsidRPr="0005288A" w:rsidR="00C35B7C" w:rsidP="008A4ED4" w:rsidRDefault="003F11A7" w14:paraId="0E76E47C" w14:textId="21B6901B">
      <w:pPr>
        <w:spacing w:line="480" w:lineRule="auto"/>
        <w:ind w:firstLine="720"/>
        <w:rPr>
          <w:rFonts w:asciiTheme="minorHAnsi" w:hAnsiTheme="minorHAnsi" w:eastAsiaTheme="majorEastAsia" w:cstheme="minorHAnsi"/>
          <w:bCs/>
          <w:iCs/>
        </w:rPr>
      </w:pPr>
      <w:r w:rsidRPr="00B340C1">
        <w:rPr>
          <w:rFonts w:asciiTheme="minorHAnsi" w:hAnsiTheme="minorHAnsi" w:eastAsiaTheme="majorEastAsia" w:cstheme="minorHAnsi"/>
          <w:iCs/>
          <w:color w:val="000000" w:themeColor="text1"/>
        </w:rPr>
        <w:t xml:space="preserve">Menuhin </w:t>
      </w:r>
      <w:r w:rsidRPr="00B340C1" w:rsidR="002A038F">
        <w:rPr>
          <w:rFonts w:asciiTheme="minorHAnsi" w:hAnsiTheme="minorHAnsi" w:eastAsiaTheme="majorEastAsia" w:cstheme="minorHAnsi"/>
          <w:iCs/>
        </w:rPr>
        <w:t xml:space="preserve">encapsulates </w:t>
      </w:r>
      <w:r w:rsidR="00B15040">
        <w:rPr>
          <w:rFonts w:asciiTheme="minorHAnsi" w:hAnsiTheme="minorHAnsi" w:eastAsiaTheme="majorEastAsia" w:cstheme="minorHAnsi"/>
          <w:iCs/>
        </w:rPr>
        <w:t xml:space="preserve">many aspects of </w:t>
      </w:r>
      <w:r w:rsidRPr="00B340C1" w:rsidR="002A038F">
        <w:rPr>
          <w:rFonts w:asciiTheme="minorHAnsi" w:hAnsiTheme="minorHAnsi" w:eastAsiaTheme="majorEastAsia" w:cstheme="minorHAnsi"/>
          <w:iCs/>
        </w:rPr>
        <w:t>yog</w:t>
      </w:r>
      <w:r w:rsidR="00B15040">
        <w:rPr>
          <w:rFonts w:asciiTheme="minorHAnsi" w:hAnsiTheme="minorHAnsi" w:eastAsiaTheme="majorEastAsia" w:cstheme="minorHAnsi"/>
          <w:iCs/>
        </w:rPr>
        <w:t>a</w:t>
      </w:r>
      <w:r w:rsidRPr="00B340C1" w:rsidR="002A038F">
        <w:rPr>
          <w:rFonts w:asciiTheme="minorHAnsi" w:hAnsiTheme="minorHAnsi" w:eastAsiaTheme="majorEastAsia" w:cstheme="minorHAnsi"/>
          <w:iCs/>
        </w:rPr>
        <w:t xml:space="preserve"> philosophy</w:t>
      </w:r>
      <w:r w:rsidR="002A038F">
        <w:rPr>
          <w:rFonts w:asciiTheme="minorHAnsi" w:hAnsiTheme="minorHAnsi" w:eastAsiaTheme="majorEastAsia" w:cstheme="minorHAnsi"/>
          <w:iCs/>
        </w:rPr>
        <w:t xml:space="preserve"> as </w:t>
      </w:r>
      <w:r w:rsidRPr="00B340C1" w:rsidR="002A038F">
        <w:rPr>
          <w:rFonts w:asciiTheme="minorHAnsi" w:hAnsiTheme="minorHAnsi" w:eastAsiaTheme="majorEastAsia" w:cstheme="minorHAnsi"/>
          <w:iCs/>
        </w:rPr>
        <w:t xml:space="preserve">he brings </w:t>
      </w:r>
      <w:r w:rsidR="002A038F">
        <w:rPr>
          <w:rFonts w:asciiTheme="minorHAnsi" w:hAnsiTheme="minorHAnsi" w:eastAsiaTheme="majorEastAsia" w:cstheme="minorHAnsi"/>
          <w:iCs/>
        </w:rPr>
        <w:t xml:space="preserve">a </w:t>
      </w:r>
      <w:r w:rsidRPr="00B340C1" w:rsidR="002A038F">
        <w:rPr>
          <w:rFonts w:asciiTheme="minorHAnsi" w:hAnsiTheme="minorHAnsi" w:eastAsiaTheme="majorEastAsia" w:cstheme="minorHAnsi"/>
          <w:bCs/>
          <w:iCs/>
        </w:rPr>
        <w:t xml:space="preserve">spiritual perspective to his </w:t>
      </w:r>
      <w:r w:rsidR="002A038F">
        <w:rPr>
          <w:rFonts w:asciiTheme="minorHAnsi" w:hAnsiTheme="minorHAnsi" w:eastAsiaTheme="majorEastAsia" w:cstheme="minorHAnsi"/>
          <w:bCs/>
          <w:iCs/>
        </w:rPr>
        <w:t xml:space="preserve">views </w:t>
      </w:r>
      <w:r w:rsidRPr="00B340C1" w:rsidR="002A038F">
        <w:rPr>
          <w:rFonts w:asciiTheme="minorHAnsi" w:hAnsiTheme="minorHAnsi" w:eastAsiaTheme="majorEastAsia" w:cstheme="minorHAnsi"/>
          <w:bCs/>
          <w:iCs/>
        </w:rPr>
        <w:t xml:space="preserve">on life and </w:t>
      </w:r>
      <w:r w:rsidRPr="0005288A" w:rsidR="002A038F">
        <w:rPr>
          <w:rFonts w:asciiTheme="minorHAnsi" w:hAnsiTheme="minorHAnsi" w:eastAsiaTheme="majorEastAsia" w:cstheme="minorHAnsi"/>
          <w:bCs/>
          <w:iCs/>
        </w:rPr>
        <w:t>music</w:t>
      </w:r>
      <w:r w:rsidR="002A038F">
        <w:rPr>
          <w:rFonts w:asciiTheme="minorHAnsi" w:hAnsiTheme="minorHAnsi" w:eastAsiaTheme="majorEastAsia" w:cstheme="minorHAnsi"/>
          <w:bCs/>
          <w:iCs/>
        </w:rPr>
        <w:t xml:space="preserve"> in the </w:t>
      </w:r>
      <w:r w:rsidRPr="00B340C1">
        <w:rPr>
          <w:rFonts w:asciiTheme="minorHAnsi" w:hAnsiTheme="minorHAnsi" w:eastAsiaTheme="majorEastAsia" w:cstheme="minorHAnsi"/>
          <w:iCs/>
          <w:color w:val="000000" w:themeColor="text1"/>
        </w:rPr>
        <w:t>conclusion</w:t>
      </w:r>
      <w:r w:rsidR="00435AFC">
        <w:rPr>
          <w:rFonts w:asciiTheme="minorHAnsi" w:hAnsiTheme="minorHAnsi" w:eastAsiaTheme="majorEastAsia" w:cstheme="minorHAnsi"/>
          <w:iCs/>
          <w:color w:val="000000" w:themeColor="text1"/>
        </w:rPr>
        <w:t xml:space="preserve"> of</w:t>
      </w:r>
      <w:r w:rsidRPr="00B340C1">
        <w:rPr>
          <w:rFonts w:asciiTheme="minorHAnsi" w:hAnsiTheme="minorHAnsi" w:eastAsiaTheme="majorEastAsia" w:cstheme="minorHAnsi"/>
          <w:iCs/>
          <w:color w:val="000000" w:themeColor="text1"/>
        </w:rPr>
        <w:t xml:space="preserve"> </w:t>
      </w:r>
      <w:r w:rsidRPr="00B340C1" w:rsidR="00435AFC">
        <w:rPr>
          <w:rFonts w:asciiTheme="minorHAnsi" w:hAnsiTheme="minorHAnsi" w:eastAsiaTheme="majorEastAsia" w:cstheme="minorHAnsi"/>
          <w:i/>
          <w:iCs/>
        </w:rPr>
        <w:t>Life Class</w:t>
      </w:r>
      <w:r w:rsidR="00435AFC">
        <w:rPr>
          <w:rFonts w:asciiTheme="minorHAnsi" w:hAnsiTheme="minorHAnsi" w:eastAsiaTheme="majorEastAsia" w:cstheme="minorHAnsi"/>
        </w:rPr>
        <w:t>,</w:t>
      </w:r>
      <w:r w:rsidRPr="00B340C1" w:rsidR="00435AFC">
        <w:rPr>
          <w:rFonts w:asciiTheme="minorHAnsi" w:hAnsiTheme="minorHAnsi" w:eastAsiaTheme="majorEastAsia" w:cstheme="minorHAnsi"/>
          <w:i/>
          <w:iCs/>
        </w:rPr>
        <w:t xml:space="preserve"> </w:t>
      </w:r>
      <w:r w:rsidRPr="00B340C1">
        <w:rPr>
          <w:rFonts w:asciiTheme="minorHAnsi" w:hAnsiTheme="minorHAnsi" w:eastAsiaTheme="majorEastAsia" w:cstheme="minorHAnsi"/>
          <w:iCs/>
          <w:color w:val="000000" w:themeColor="text1"/>
        </w:rPr>
        <w:t>“Images of the Self: Some Final Thoughts</w:t>
      </w:r>
      <w:r w:rsidR="002A038F">
        <w:rPr>
          <w:rFonts w:asciiTheme="minorHAnsi" w:hAnsiTheme="minorHAnsi" w:eastAsiaTheme="majorEastAsia" w:cstheme="minorHAnsi"/>
          <w:iCs/>
          <w:color w:val="000000" w:themeColor="text1"/>
        </w:rPr>
        <w:t>.</w:t>
      </w:r>
      <w:r w:rsidRPr="00B340C1">
        <w:rPr>
          <w:rFonts w:asciiTheme="minorHAnsi" w:hAnsiTheme="minorHAnsi" w:eastAsiaTheme="majorEastAsia" w:cstheme="minorHAnsi"/>
          <w:iCs/>
          <w:color w:val="000000" w:themeColor="text1"/>
        </w:rPr>
        <w:t xml:space="preserve">” </w:t>
      </w:r>
      <w:r w:rsidR="0005288A">
        <w:rPr>
          <w:rFonts w:asciiTheme="minorHAnsi" w:hAnsiTheme="minorHAnsi" w:eastAsiaTheme="majorEastAsia" w:cstheme="minorHAnsi"/>
          <w:bCs/>
          <w:iCs/>
        </w:rPr>
        <w:t xml:space="preserve">A violinist must draw on the </w:t>
      </w:r>
      <w:r w:rsidRPr="00B340C1" w:rsidR="0005288A">
        <w:rPr>
          <w:rFonts w:asciiTheme="minorHAnsi" w:hAnsiTheme="minorHAnsi" w:eastAsiaTheme="majorEastAsia" w:cstheme="minorHAnsi"/>
          <w:iCs/>
        </w:rPr>
        <w:t>imagination (</w:t>
      </w:r>
      <w:proofErr w:type="spellStart"/>
      <w:r w:rsidRPr="00B340C1" w:rsidR="0005288A">
        <w:rPr>
          <w:rFonts w:asciiTheme="minorHAnsi" w:hAnsiTheme="minorHAnsi" w:eastAsiaTheme="majorEastAsia" w:cstheme="minorHAnsi"/>
          <w:i/>
          <w:iCs/>
        </w:rPr>
        <w:t>vikalpa</w:t>
      </w:r>
      <w:proofErr w:type="spellEnd"/>
      <w:r w:rsidRPr="00B340C1" w:rsidR="0005288A">
        <w:rPr>
          <w:rFonts w:asciiTheme="minorHAnsi" w:hAnsiTheme="minorHAnsi" w:eastAsiaTheme="majorEastAsia" w:cstheme="minorHAnsi"/>
          <w:iCs/>
        </w:rPr>
        <w:t>)</w:t>
      </w:r>
      <w:r w:rsidR="0005288A">
        <w:rPr>
          <w:rFonts w:asciiTheme="minorHAnsi" w:hAnsiTheme="minorHAnsi" w:eastAsiaTheme="majorEastAsia" w:cstheme="minorHAnsi"/>
          <w:iCs/>
        </w:rPr>
        <w:t xml:space="preserve"> </w:t>
      </w:r>
      <w:r w:rsidRPr="00B340C1" w:rsidR="0005288A">
        <w:rPr>
          <w:rFonts w:asciiTheme="minorHAnsi" w:hAnsiTheme="minorHAnsi" w:eastAsiaTheme="majorEastAsia" w:cstheme="minorHAnsi"/>
          <w:iCs/>
        </w:rPr>
        <w:t>to build a</w:t>
      </w:r>
      <w:r w:rsidR="0005288A">
        <w:rPr>
          <w:rFonts w:asciiTheme="minorHAnsi" w:hAnsiTheme="minorHAnsi" w:eastAsiaTheme="majorEastAsia" w:cstheme="minorHAnsi"/>
          <w:iCs/>
        </w:rPr>
        <w:t xml:space="preserve"> positive</w:t>
      </w:r>
      <w:r w:rsidRPr="00B340C1" w:rsidR="0005288A">
        <w:rPr>
          <w:rFonts w:asciiTheme="minorHAnsi" w:hAnsiTheme="minorHAnsi" w:eastAsiaTheme="majorEastAsia" w:cstheme="minorHAnsi"/>
          <w:iCs/>
        </w:rPr>
        <w:t xml:space="preserve"> </w:t>
      </w:r>
      <w:r w:rsidR="0005288A">
        <w:rPr>
          <w:rFonts w:asciiTheme="minorHAnsi" w:hAnsiTheme="minorHAnsi" w:eastAsiaTheme="majorEastAsia" w:cstheme="minorHAnsi"/>
          <w:iCs/>
        </w:rPr>
        <w:t>self-</w:t>
      </w:r>
      <w:r w:rsidRPr="00B340C1" w:rsidR="0005288A">
        <w:rPr>
          <w:rFonts w:asciiTheme="minorHAnsi" w:hAnsiTheme="minorHAnsi" w:eastAsiaTheme="majorEastAsia" w:cstheme="minorHAnsi"/>
          <w:iCs/>
        </w:rPr>
        <w:t xml:space="preserve">image </w:t>
      </w:r>
      <w:r w:rsidR="0005288A">
        <w:rPr>
          <w:rFonts w:asciiTheme="minorHAnsi" w:hAnsiTheme="minorHAnsi" w:eastAsiaTheme="majorEastAsia" w:cstheme="minorHAnsi"/>
          <w:iCs/>
        </w:rPr>
        <w:t xml:space="preserve">and to visualize </w:t>
      </w:r>
      <w:r w:rsidRPr="00B340C1" w:rsidR="0005288A">
        <w:rPr>
          <w:rFonts w:asciiTheme="minorHAnsi" w:hAnsiTheme="minorHAnsi" w:eastAsiaTheme="majorEastAsia" w:cstheme="minorHAnsi"/>
          <w:iCs/>
        </w:rPr>
        <w:t>results of motions and actions</w:t>
      </w:r>
      <w:r w:rsidRPr="00B340C1" w:rsidR="008A3923">
        <w:rPr>
          <w:rFonts w:asciiTheme="minorHAnsi" w:hAnsiTheme="minorHAnsi" w:eastAsiaTheme="majorEastAsia" w:cstheme="minorHAnsi"/>
          <w:iCs/>
        </w:rPr>
        <w:t>. A</w:t>
      </w:r>
      <w:r w:rsidR="0005288A">
        <w:rPr>
          <w:rFonts w:asciiTheme="minorHAnsi" w:hAnsiTheme="minorHAnsi" w:eastAsiaTheme="majorEastAsia" w:cstheme="minorHAnsi"/>
          <w:iCs/>
        </w:rPr>
        <w:t xml:space="preserve">gain, </w:t>
      </w:r>
      <w:r w:rsidRPr="00B340C1" w:rsidR="008A3923">
        <w:rPr>
          <w:rFonts w:asciiTheme="minorHAnsi" w:hAnsiTheme="minorHAnsi" w:eastAsiaTheme="majorEastAsia" w:cstheme="minorHAnsi"/>
          <w:iCs/>
        </w:rPr>
        <w:t>this requires</w:t>
      </w:r>
      <w:r w:rsidR="0005288A">
        <w:rPr>
          <w:rFonts w:asciiTheme="minorHAnsi" w:hAnsiTheme="minorHAnsi" w:eastAsiaTheme="majorEastAsia" w:cstheme="minorHAnsi"/>
          <w:iCs/>
        </w:rPr>
        <w:t xml:space="preserve"> pure </w:t>
      </w:r>
      <w:r w:rsidRPr="00B340C1" w:rsidR="008A3923">
        <w:rPr>
          <w:rFonts w:asciiTheme="minorHAnsi" w:hAnsiTheme="minorHAnsi" w:eastAsiaTheme="majorEastAsia" w:cstheme="minorHAnsi"/>
          <w:iCs/>
        </w:rPr>
        <w:t>c</w:t>
      </w:r>
      <w:r w:rsidRPr="00B340C1" w:rsidR="00A527D9">
        <w:rPr>
          <w:rFonts w:asciiTheme="minorHAnsi" w:hAnsiTheme="minorHAnsi" w:eastAsiaTheme="majorEastAsia" w:cstheme="minorHAnsi"/>
          <w:iCs/>
        </w:rPr>
        <w:t>oncentration</w:t>
      </w:r>
      <w:r w:rsidR="002A038F">
        <w:rPr>
          <w:rFonts w:asciiTheme="minorHAnsi" w:hAnsiTheme="minorHAnsi" w:eastAsiaTheme="majorEastAsia" w:cstheme="minorHAnsi"/>
          <w:iCs/>
        </w:rPr>
        <w:t xml:space="preserve"> with an eye on </w:t>
      </w:r>
      <w:r w:rsidRPr="002A038F" w:rsidR="002A038F">
        <w:rPr>
          <w:rFonts w:asciiTheme="minorHAnsi" w:hAnsiTheme="minorHAnsi" w:eastAsiaTheme="majorEastAsia" w:cstheme="minorHAnsi"/>
          <w:i/>
        </w:rPr>
        <w:t xml:space="preserve">ahimsa </w:t>
      </w:r>
      <w:r w:rsidR="002A038F">
        <w:rPr>
          <w:rFonts w:asciiTheme="minorHAnsi" w:hAnsiTheme="minorHAnsi" w:eastAsiaTheme="majorEastAsia" w:cstheme="minorHAnsi"/>
          <w:iCs/>
        </w:rPr>
        <w:t>(</w:t>
      </w:r>
      <w:proofErr w:type="spellStart"/>
      <w:r w:rsidR="002A038F">
        <w:rPr>
          <w:rFonts w:asciiTheme="minorHAnsi" w:hAnsiTheme="minorHAnsi" w:eastAsiaTheme="majorEastAsia" w:cstheme="minorHAnsi"/>
          <w:iCs/>
        </w:rPr>
        <w:t>nonharming</w:t>
      </w:r>
      <w:proofErr w:type="spellEnd"/>
      <w:r w:rsidR="002A038F">
        <w:rPr>
          <w:rFonts w:asciiTheme="minorHAnsi" w:hAnsiTheme="minorHAnsi" w:eastAsiaTheme="majorEastAsia" w:cstheme="minorHAnsi"/>
          <w:iCs/>
        </w:rPr>
        <w:t>)</w:t>
      </w:r>
      <w:r w:rsidRPr="00B340C1" w:rsidR="00A527D9">
        <w:rPr>
          <w:rFonts w:asciiTheme="minorHAnsi" w:hAnsiTheme="minorHAnsi" w:eastAsiaTheme="majorEastAsia" w:cstheme="minorHAnsi"/>
          <w:iCs/>
        </w:rPr>
        <w:t>,</w:t>
      </w:r>
      <w:r w:rsidR="0005288A">
        <w:rPr>
          <w:rFonts w:asciiTheme="minorHAnsi" w:hAnsiTheme="minorHAnsi" w:eastAsiaTheme="majorEastAsia" w:cstheme="minorHAnsi"/>
          <w:iCs/>
        </w:rPr>
        <w:t xml:space="preserve"> </w:t>
      </w:r>
      <w:r w:rsidR="002A038F">
        <w:rPr>
          <w:rFonts w:asciiTheme="minorHAnsi" w:hAnsiTheme="minorHAnsi" w:eastAsiaTheme="majorEastAsia" w:cstheme="minorHAnsi"/>
          <w:iCs/>
        </w:rPr>
        <w:t>rather than</w:t>
      </w:r>
      <w:r w:rsidRPr="00B340C1" w:rsidR="002A038F">
        <w:rPr>
          <w:rFonts w:asciiTheme="minorHAnsi" w:hAnsiTheme="minorHAnsi" w:eastAsiaTheme="majorEastAsia" w:cstheme="minorHAnsi"/>
          <w:iCs/>
        </w:rPr>
        <w:t xml:space="preserve"> </w:t>
      </w:r>
      <w:r w:rsidRPr="00B340C1" w:rsidR="008A3923">
        <w:rPr>
          <w:rFonts w:asciiTheme="minorHAnsi" w:hAnsiTheme="minorHAnsi" w:eastAsiaTheme="majorEastAsia" w:cstheme="minorHAnsi"/>
          <w:iCs/>
        </w:rPr>
        <w:t xml:space="preserve">forcing </w:t>
      </w:r>
      <w:r w:rsidRPr="00B340C1" w:rsidR="00A527D9">
        <w:rPr>
          <w:rFonts w:asciiTheme="minorHAnsi" w:hAnsiTheme="minorHAnsi" w:eastAsiaTheme="majorEastAsia" w:cstheme="minorHAnsi"/>
          <w:iCs/>
        </w:rPr>
        <w:t xml:space="preserve">oneself </w:t>
      </w:r>
      <w:r w:rsidRPr="00B340C1" w:rsidR="008A3923">
        <w:rPr>
          <w:rFonts w:asciiTheme="minorHAnsi" w:hAnsiTheme="minorHAnsi" w:eastAsiaTheme="majorEastAsia" w:cstheme="minorHAnsi"/>
          <w:iCs/>
        </w:rPr>
        <w:t xml:space="preserve">with a strong will </w:t>
      </w:r>
      <w:r w:rsidRPr="00B340C1" w:rsidR="00A527D9">
        <w:rPr>
          <w:rFonts w:asciiTheme="minorHAnsi" w:hAnsiTheme="minorHAnsi" w:eastAsiaTheme="majorEastAsia" w:cstheme="minorHAnsi"/>
          <w:iCs/>
        </w:rPr>
        <w:t xml:space="preserve">into practicing hours, </w:t>
      </w:r>
      <w:r w:rsidRPr="00B340C1" w:rsidR="008A3923">
        <w:rPr>
          <w:rFonts w:asciiTheme="minorHAnsi" w:hAnsiTheme="minorHAnsi" w:eastAsiaTheme="majorEastAsia" w:cstheme="minorHAnsi"/>
          <w:iCs/>
        </w:rPr>
        <w:t xml:space="preserve">for </w:t>
      </w:r>
      <w:r w:rsidRPr="00B340C1" w:rsidR="00A527D9">
        <w:rPr>
          <w:rFonts w:asciiTheme="minorHAnsi" w:hAnsiTheme="minorHAnsi" w:eastAsiaTheme="majorEastAsia" w:cstheme="minorHAnsi"/>
          <w:iCs/>
        </w:rPr>
        <w:t>“brutality has no place in the life of the violin.”</w:t>
      </w:r>
      <w:r w:rsidR="002279B0">
        <w:rPr>
          <w:rStyle w:val="FootnoteReference"/>
          <w:rFonts w:asciiTheme="minorHAnsi" w:hAnsiTheme="minorHAnsi" w:eastAsiaTheme="majorEastAsia" w:cstheme="minorHAnsi"/>
          <w:iCs/>
        </w:rPr>
        <w:footnoteReference w:id="69"/>
      </w:r>
      <w:r w:rsidRPr="00B340C1" w:rsidR="00A527D9">
        <w:rPr>
          <w:rFonts w:asciiTheme="minorHAnsi" w:hAnsiTheme="minorHAnsi" w:eastAsiaTheme="majorEastAsia" w:cstheme="minorHAnsi"/>
          <w:iCs/>
        </w:rPr>
        <w:t xml:space="preserve"> </w:t>
      </w:r>
      <w:r w:rsidRPr="00B340C1" w:rsidR="008A3923">
        <w:rPr>
          <w:rFonts w:asciiTheme="minorHAnsi" w:hAnsiTheme="minorHAnsi" w:eastAsiaTheme="majorEastAsia" w:cstheme="minorHAnsi"/>
          <w:iCs/>
        </w:rPr>
        <w:t xml:space="preserve">Menuhin inspires hope by </w:t>
      </w:r>
      <w:r w:rsidRPr="00B340C1" w:rsidR="008A3923">
        <w:rPr>
          <w:rFonts w:asciiTheme="minorHAnsi" w:hAnsiTheme="minorHAnsi" w:eastAsiaTheme="majorEastAsia" w:cstheme="minorHAnsi"/>
          <w:iCs/>
        </w:rPr>
        <w:lastRenderedPageBreak/>
        <w:t>describing the f</w:t>
      </w:r>
      <w:r w:rsidRPr="00B340C1" w:rsidR="00A527D9">
        <w:rPr>
          <w:rFonts w:asciiTheme="minorHAnsi" w:hAnsiTheme="minorHAnsi" w:eastAsiaTheme="majorEastAsia" w:cstheme="minorHAnsi"/>
          <w:iCs/>
        </w:rPr>
        <w:t xml:space="preserve">ruits of such practice: </w:t>
      </w:r>
      <w:r w:rsidRPr="00B340C1" w:rsidR="008A3923">
        <w:rPr>
          <w:rFonts w:asciiTheme="minorHAnsi" w:hAnsiTheme="minorHAnsi" w:eastAsiaTheme="majorEastAsia" w:cstheme="minorHAnsi"/>
          <w:iCs/>
        </w:rPr>
        <w:t>“</w:t>
      </w:r>
      <w:r w:rsidRPr="00B340C1" w:rsidR="00A527D9">
        <w:rPr>
          <w:rFonts w:asciiTheme="minorHAnsi" w:hAnsiTheme="minorHAnsi" w:eastAsiaTheme="majorEastAsia" w:cstheme="minorHAnsi"/>
          <w:iCs/>
        </w:rPr>
        <w:t>By analysis and cool development of subtle sensations I find that I have improved the quality of my sound, reduced tension, acquired greater precision and expression of pitch, liberated my musical inspiration and worked less.”</w:t>
      </w:r>
      <w:r w:rsidR="002279B0">
        <w:rPr>
          <w:rStyle w:val="FootnoteReference"/>
          <w:rFonts w:asciiTheme="minorHAnsi" w:hAnsiTheme="minorHAnsi" w:eastAsiaTheme="majorEastAsia" w:cstheme="minorHAnsi"/>
          <w:iCs/>
        </w:rPr>
        <w:footnoteReference w:id="70"/>
      </w:r>
      <w:r w:rsidRPr="00B340C1" w:rsidR="00A527D9">
        <w:rPr>
          <w:rFonts w:asciiTheme="minorHAnsi" w:hAnsiTheme="minorHAnsi" w:eastAsiaTheme="majorEastAsia" w:cstheme="minorHAnsi"/>
          <w:iCs/>
        </w:rPr>
        <w:t xml:space="preserve"> His goal is to clear a channel by bringing the whole body into practice, to acquire the “readiness to express oneself, and that can happen only when all the avenues are clear.” (147) Finally, as a true yogi, </w:t>
      </w:r>
      <w:r w:rsidR="0005288A">
        <w:rPr>
          <w:rFonts w:asciiTheme="minorHAnsi" w:hAnsiTheme="minorHAnsi" w:eastAsiaTheme="majorEastAsia" w:cstheme="minorHAnsi"/>
          <w:iCs/>
        </w:rPr>
        <w:t>Menuhin invokes</w:t>
      </w:r>
      <w:r w:rsidRPr="00B340C1" w:rsidR="00A527D9">
        <w:rPr>
          <w:rFonts w:asciiTheme="minorHAnsi" w:hAnsiTheme="minorHAnsi" w:eastAsiaTheme="majorEastAsia" w:cstheme="minorHAnsi"/>
          <w:iCs/>
        </w:rPr>
        <w:t xml:space="preserve"> equanimity, detachment, and self-study</w:t>
      </w:r>
      <w:r w:rsidR="0005288A">
        <w:rPr>
          <w:rFonts w:asciiTheme="minorHAnsi" w:hAnsiTheme="minorHAnsi" w:eastAsiaTheme="majorEastAsia" w:cstheme="minorHAnsi"/>
          <w:iCs/>
        </w:rPr>
        <w:t>, in both life and work</w:t>
      </w:r>
      <w:r w:rsidRPr="00B340C1" w:rsidR="00A527D9">
        <w:rPr>
          <w:rFonts w:asciiTheme="minorHAnsi" w:hAnsiTheme="minorHAnsi" w:eastAsiaTheme="majorEastAsia" w:cstheme="minorHAnsi"/>
          <w:iCs/>
        </w:rPr>
        <w:t xml:space="preserve">: “I advocate that in the handling of any problem in life one should aim for a </w:t>
      </w:r>
      <w:r w:rsidRPr="00B340C1" w:rsidR="00A527D9">
        <w:rPr>
          <w:rFonts w:asciiTheme="minorHAnsi" w:hAnsiTheme="minorHAnsi" w:eastAsiaTheme="majorEastAsia" w:cstheme="minorHAnsi"/>
          <w:bCs/>
          <w:iCs/>
        </w:rPr>
        <w:t>balance,</w:t>
      </w:r>
      <w:r w:rsidRPr="00B340C1" w:rsidR="00A527D9">
        <w:rPr>
          <w:rFonts w:asciiTheme="minorHAnsi" w:hAnsiTheme="minorHAnsi" w:eastAsiaTheme="majorEastAsia" w:cstheme="minorHAnsi"/>
          <w:iCs/>
        </w:rPr>
        <w:t xml:space="preserve"> remaining sensitively responsive, analytical and pragmatic, with an attitude both critical and encouraging.”</w:t>
      </w:r>
      <w:r w:rsidR="002279B0">
        <w:rPr>
          <w:rStyle w:val="FootnoteReference"/>
          <w:rFonts w:asciiTheme="minorHAnsi" w:hAnsiTheme="minorHAnsi" w:eastAsiaTheme="majorEastAsia" w:cstheme="minorHAnsi"/>
          <w:iCs/>
        </w:rPr>
        <w:footnoteReference w:id="71"/>
      </w:r>
      <w:r w:rsidRPr="00B340C1" w:rsidR="00A527D9">
        <w:rPr>
          <w:rFonts w:asciiTheme="minorHAnsi" w:hAnsiTheme="minorHAnsi" w:eastAsiaTheme="majorEastAsia" w:cstheme="minorHAnsi"/>
          <w:iCs/>
        </w:rPr>
        <w:t xml:space="preserve"> </w:t>
      </w:r>
      <w:r w:rsidRPr="00B340C1" w:rsidR="0005288A">
        <w:rPr>
          <w:rFonts w:asciiTheme="minorHAnsi" w:hAnsiTheme="minorHAnsi" w:eastAsiaTheme="majorEastAsia" w:cstheme="minorHAnsi"/>
          <w:i/>
          <w:iCs/>
        </w:rPr>
        <w:t>Life Class</w:t>
      </w:r>
      <w:r w:rsidRPr="00B340C1" w:rsidR="0005288A">
        <w:rPr>
          <w:rFonts w:asciiTheme="minorHAnsi" w:hAnsiTheme="minorHAnsi" w:eastAsiaTheme="majorEastAsia" w:cstheme="minorHAnsi"/>
          <w:iCs/>
        </w:rPr>
        <w:t xml:space="preserve"> </w:t>
      </w:r>
      <w:r w:rsidRPr="00B340C1" w:rsidR="00C35B7C">
        <w:rPr>
          <w:rFonts w:asciiTheme="minorHAnsi" w:hAnsiTheme="minorHAnsi" w:eastAsiaTheme="majorEastAsia" w:cstheme="minorHAnsi"/>
          <w:iCs/>
        </w:rPr>
        <w:t xml:space="preserve">represents </w:t>
      </w:r>
      <w:r w:rsidR="0005288A">
        <w:rPr>
          <w:rFonts w:asciiTheme="minorHAnsi" w:hAnsiTheme="minorHAnsi" w:eastAsiaTheme="majorEastAsia" w:cstheme="minorHAnsi"/>
          <w:iCs/>
        </w:rPr>
        <w:t>Menuhin’s</w:t>
      </w:r>
      <w:r w:rsidRPr="00B340C1" w:rsidR="00C35B7C">
        <w:rPr>
          <w:rFonts w:asciiTheme="minorHAnsi" w:hAnsiTheme="minorHAnsi" w:eastAsiaTheme="majorEastAsia" w:cstheme="minorHAnsi"/>
          <w:iCs/>
        </w:rPr>
        <w:t xml:space="preserve"> life-long search</w:t>
      </w:r>
      <w:r w:rsidR="0005288A">
        <w:rPr>
          <w:rFonts w:asciiTheme="minorHAnsi" w:hAnsiTheme="minorHAnsi" w:eastAsiaTheme="majorEastAsia" w:cstheme="minorHAnsi"/>
          <w:iCs/>
        </w:rPr>
        <w:t xml:space="preserve"> for these qualities, and he </w:t>
      </w:r>
      <w:r w:rsidRPr="00B340C1" w:rsidR="00C35B7C">
        <w:rPr>
          <w:rFonts w:asciiTheme="minorHAnsi" w:hAnsiTheme="minorHAnsi" w:eastAsiaTheme="majorEastAsia" w:cstheme="minorHAnsi"/>
          <w:iCs/>
        </w:rPr>
        <w:t>dedicates it to “all his colleagues, young and old, in the hope that I may spare them time and trouble (though not effort and thought) and that they may thus be allowed to give and receive joy and wisdom, support and help in more abundant measure.”</w:t>
      </w:r>
      <w:r w:rsidR="002279B0">
        <w:rPr>
          <w:rStyle w:val="FootnoteReference"/>
          <w:rFonts w:asciiTheme="minorHAnsi" w:hAnsiTheme="minorHAnsi" w:eastAsiaTheme="majorEastAsia" w:cstheme="minorHAnsi"/>
          <w:iCs/>
        </w:rPr>
        <w:footnoteReference w:id="72"/>
      </w:r>
      <w:r w:rsidRPr="00B340C1" w:rsidR="008A3923">
        <w:rPr>
          <w:rFonts w:asciiTheme="minorHAnsi" w:hAnsiTheme="minorHAnsi" w:eastAsiaTheme="majorEastAsia" w:cstheme="minorHAnsi"/>
          <w:iCs/>
        </w:rPr>
        <w:t xml:space="preserve"> </w:t>
      </w:r>
    </w:p>
    <w:p w:rsidR="003C765D" w:rsidP="00271C1F" w:rsidRDefault="003C765D" w14:paraId="687AC143" w14:textId="77777777">
      <w:pPr>
        <w:pStyle w:val="Heading1"/>
      </w:pPr>
    </w:p>
    <w:p w:rsidRPr="00271C1F" w:rsidR="00277593" w:rsidP="00271C1F" w:rsidRDefault="00F16FC9" w14:paraId="0C9D43A6" w14:textId="5DA6F10F">
      <w:pPr>
        <w:pStyle w:val="Heading1"/>
        <w:rPr>
          <w:ins w:author="Wendland, Kristin" w:date="2020-05-10T10:10:00Z" w:id="5"/>
        </w:rPr>
      </w:pPr>
      <w:r w:rsidRPr="00271C1F">
        <w:t>Menuhin’s</w:t>
      </w:r>
      <w:r w:rsidRPr="00271C1F" w:rsidR="006E5AB0">
        <w:t xml:space="preserve"> </w:t>
      </w:r>
      <w:r w:rsidRPr="00271C1F">
        <w:t>Knowledge and Advocacy of</w:t>
      </w:r>
      <w:r w:rsidRPr="00271C1F" w:rsidR="006E5AB0">
        <w:t xml:space="preserve"> Indian</w:t>
      </w:r>
      <w:r w:rsidRPr="00271C1F" w:rsidR="00277593">
        <w:t xml:space="preserve"> Music </w:t>
      </w:r>
      <w:r w:rsidRPr="00271C1F" w:rsidR="000E2B65">
        <w:t xml:space="preserve"> </w:t>
      </w:r>
      <w:r w:rsidRPr="00271C1F" w:rsidR="00AF5AD3">
        <w:t xml:space="preserve"> </w:t>
      </w:r>
    </w:p>
    <w:p w:rsidRPr="00BD35AD" w:rsidR="000E21F8" w:rsidP="008A4ED4" w:rsidRDefault="000E21F8" w14:paraId="1718F081" w14:textId="77777777">
      <w:pPr>
        <w:spacing w:line="480" w:lineRule="auto"/>
        <w:rPr>
          <w:rFonts w:asciiTheme="minorHAnsi" w:hAnsiTheme="minorHAnsi" w:eastAsiaTheme="majorEastAsia" w:cstheme="minorHAnsi"/>
          <w:bCs/>
          <w:i/>
          <w:iCs/>
          <w:color w:val="FF0000"/>
        </w:rPr>
      </w:pPr>
    </w:p>
    <w:p w:rsidR="00471144" w:rsidP="00BD35AD" w:rsidRDefault="00EF2CA3" w14:paraId="7FDCD414" w14:textId="0E004271">
      <w:pPr>
        <w:spacing w:line="480" w:lineRule="auto"/>
        <w:ind w:firstLine="720"/>
        <w:rPr>
          <w:ins w:author="Wendland, Kristin" w:date="2020-05-10T09:57:00Z" w:id="6"/>
          <w:rFonts w:asciiTheme="minorHAnsi" w:hAnsiTheme="minorHAnsi" w:eastAsiaTheme="majorEastAsia" w:cstheme="minorHAnsi"/>
          <w:iCs/>
        </w:rPr>
      </w:pPr>
      <w:r>
        <w:rPr>
          <w:rFonts w:asciiTheme="minorHAnsi" w:hAnsiTheme="minorHAnsi" w:eastAsiaTheme="majorEastAsia" w:cstheme="minorHAnsi"/>
          <w:bCs/>
          <w:color w:val="000000" w:themeColor="text1"/>
        </w:rPr>
        <w:t>As yoga intersected deeply with Menuhin’s approach to and teaching of violin playing, it also influenced his pursuit of knowledge of Indian music</w:t>
      </w:r>
      <w:r w:rsidR="008A5F67">
        <w:rPr>
          <w:rFonts w:asciiTheme="minorHAnsi" w:hAnsiTheme="minorHAnsi" w:eastAsiaTheme="majorEastAsia" w:cstheme="minorHAnsi"/>
          <w:bCs/>
          <w:color w:val="000000" w:themeColor="text1"/>
        </w:rPr>
        <w:t xml:space="preserve"> and sharing with </w:t>
      </w:r>
      <w:r w:rsidR="004E115C">
        <w:rPr>
          <w:rFonts w:asciiTheme="minorHAnsi" w:hAnsiTheme="minorHAnsi" w:eastAsiaTheme="majorEastAsia" w:cstheme="minorHAnsi"/>
          <w:bCs/>
          <w:color w:val="000000" w:themeColor="text1"/>
        </w:rPr>
        <w:t>the general reader and audience</w:t>
      </w:r>
      <w:r>
        <w:rPr>
          <w:rFonts w:asciiTheme="minorHAnsi" w:hAnsiTheme="minorHAnsi" w:eastAsiaTheme="majorEastAsia" w:cstheme="minorHAnsi"/>
          <w:bCs/>
          <w:color w:val="000000" w:themeColor="text1"/>
        </w:rPr>
        <w:t xml:space="preserve">. </w:t>
      </w:r>
      <w:r w:rsidR="00AA5E64">
        <w:rPr>
          <w:rFonts w:asciiTheme="minorHAnsi" w:hAnsiTheme="minorHAnsi" w:eastAsiaTheme="majorEastAsia" w:cstheme="minorHAnsi"/>
          <w:bCs/>
          <w:iCs/>
        </w:rPr>
        <w:t xml:space="preserve">While </w:t>
      </w:r>
      <w:r w:rsidR="007D3B9E">
        <w:rPr>
          <w:rFonts w:asciiTheme="minorHAnsi" w:hAnsiTheme="minorHAnsi" w:eastAsiaTheme="majorEastAsia" w:cstheme="minorHAnsi"/>
          <w:bCs/>
          <w:iCs/>
        </w:rPr>
        <w:t xml:space="preserve">yoga led him to </w:t>
      </w:r>
      <w:r w:rsidR="00AA5E64">
        <w:rPr>
          <w:rFonts w:asciiTheme="minorHAnsi" w:hAnsiTheme="minorHAnsi" w:eastAsiaTheme="majorEastAsia" w:cstheme="minorHAnsi"/>
          <w:bCs/>
          <w:iCs/>
        </w:rPr>
        <w:t>actively engage with Indian music as a performer, as discussed in Chapter 4, his</w:t>
      </w:r>
      <w:r w:rsidRPr="00B340C1" w:rsidR="00AA5E64">
        <w:rPr>
          <w:rFonts w:asciiTheme="minorHAnsi" w:hAnsiTheme="minorHAnsi" w:eastAsiaTheme="majorEastAsia" w:cstheme="minorHAnsi"/>
          <w:bCs/>
          <w:iCs/>
        </w:rPr>
        <w:t xml:space="preserve"> curious </w:t>
      </w:r>
      <w:r w:rsidR="00AA5E64">
        <w:rPr>
          <w:rFonts w:asciiTheme="minorHAnsi" w:hAnsiTheme="minorHAnsi" w:eastAsiaTheme="majorEastAsia" w:cstheme="minorHAnsi"/>
          <w:bCs/>
          <w:iCs/>
        </w:rPr>
        <w:t>mind</w:t>
      </w:r>
      <w:r w:rsidRPr="00B340C1" w:rsidR="00AA5E64">
        <w:rPr>
          <w:rFonts w:asciiTheme="minorHAnsi" w:hAnsiTheme="minorHAnsi" w:eastAsiaTheme="majorEastAsia" w:cstheme="minorHAnsi"/>
          <w:bCs/>
          <w:iCs/>
        </w:rPr>
        <w:t xml:space="preserve"> led him </w:t>
      </w:r>
      <w:r w:rsidR="00AA5E64">
        <w:rPr>
          <w:rFonts w:asciiTheme="minorHAnsi" w:hAnsiTheme="minorHAnsi" w:eastAsiaTheme="majorEastAsia" w:cstheme="minorHAnsi"/>
          <w:bCs/>
          <w:iCs/>
        </w:rPr>
        <w:t xml:space="preserve">study </w:t>
      </w:r>
      <w:r w:rsidR="00AA5E64">
        <w:rPr>
          <w:rFonts w:asciiTheme="minorHAnsi" w:hAnsiTheme="minorHAnsi" w:eastAsiaTheme="majorEastAsia" w:cstheme="minorHAnsi"/>
          <w:color w:val="000000" w:themeColor="text1"/>
        </w:rPr>
        <w:t xml:space="preserve">its musical structure </w:t>
      </w:r>
      <w:r w:rsidR="007D3B9E">
        <w:rPr>
          <w:rFonts w:asciiTheme="minorHAnsi" w:hAnsiTheme="minorHAnsi" w:eastAsiaTheme="majorEastAsia" w:cstheme="minorHAnsi"/>
          <w:color w:val="000000" w:themeColor="text1"/>
        </w:rPr>
        <w:t xml:space="preserve">and </w:t>
      </w:r>
      <w:r w:rsidR="000E21F8">
        <w:rPr>
          <w:rFonts w:asciiTheme="minorHAnsi" w:hAnsiTheme="minorHAnsi" w:eastAsiaTheme="majorEastAsia" w:cstheme="minorHAnsi"/>
          <w:color w:val="000000" w:themeColor="text1"/>
        </w:rPr>
        <w:t xml:space="preserve">how it might </w:t>
      </w:r>
      <w:r w:rsidR="00501947">
        <w:rPr>
          <w:rFonts w:asciiTheme="minorHAnsi" w:hAnsiTheme="minorHAnsi" w:eastAsiaTheme="majorEastAsia" w:cstheme="minorHAnsi"/>
          <w:color w:val="000000" w:themeColor="text1"/>
        </w:rPr>
        <w:t xml:space="preserve">connect to </w:t>
      </w:r>
      <w:r w:rsidR="007D3B9E">
        <w:rPr>
          <w:rFonts w:asciiTheme="minorHAnsi" w:hAnsiTheme="minorHAnsi" w:eastAsiaTheme="majorEastAsia" w:cstheme="minorHAnsi"/>
          <w:color w:val="000000" w:themeColor="text1"/>
        </w:rPr>
        <w:t xml:space="preserve">Western music. </w:t>
      </w:r>
      <w:r w:rsidR="000E21F8">
        <w:rPr>
          <w:rFonts w:asciiTheme="minorHAnsi" w:hAnsiTheme="minorHAnsi" w:eastAsiaTheme="majorEastAsia" w:cstheme="minorHAnsi"/>
          <w:iCs/>
        </w:rPr>
        <w:t>A</w:t>
      </w:r>
      <w:r w:rsidRPr="00B340C1" w:rsidR="00A1158E">
        <w:rPr>
          <w:rFonts w:asciiTheme="minorHAnsi" w:hAnsiTheme="minorHAnsi" w:eastAsiaTheme="majorEastAsia" w:cstheme="minorHAnsi"/>
          <w:iCs/>
        </w:rPr>
        <w:t xml:space="preserve">n underlying current of idealism consistently runs throughout his </w:t>
      </w:r>
      <w:r w:rsidRPr="00B340C1" w:rsidR="00A1158E">
        <w:rPr>
          <w:rFonts w:asciiTheme="minorHAnsi" w:hAnsiTheme="minorHAnsi" w:eastAsiaTheme="majorEastAsia" w:cstheme="minorHAnsi"/>
          <w:iCs/>
        </w:rPr>
        <w:lastRenderedPageBreak/>
        <w:t>writings, along with his strong moral convictions about life and his spiritual belief in “unity in diversity.”</w:t>
      </w:r>
      <w:r w:rsidR="00EE1B56">
        <w:rPr>
          <w:rFonts w:asciiTheme="minorHAnsi" w:hAnsiTheme="minorHAnsi" w:eastAsiaTheme="majorEastAsia" w:cstheme="minorHAnsi"/>
          <w:iCs/>
        </w:rPr>
        <w:t xml:space="preserve"> In relation to these spiritual convictions, Menuhin’s engagement with yoga certainly influenced his burning zeal to advocate for and share knowledge of Indian music</w:t>
      </w:r>
      <w:r w:rsidR="004E115C">
        <w:rPr>
          <w:rFonts w:asciiTheme="minorHAnsi" w:hAnsiTheme="minorHAnsi" w:eastAsiaTheme="majorEastAsia" w:cstheme="minorHAnsi"/>
          <w:iCs/>
        </w:rPr>
        <w:t xml:space="preserve"> in particular</w:t>
      </w:r>
      <w:r w:rsidR="00EE1B56">
        <w:rPr>
          <w:rFonts w:asciiTheme="minorHAnsi" w:hAnsiTheme="minorHAnsi" w:eastAsiaTheme="majorEastAsia" w:cstheme="minorHAnsi"/>
          <w:iCs/>
        </w:rPr>
        <w:t>.</w:t>
      </w:r>
    </w:p>
    <w:p w:rsidRPr="00E23642" w:rsidR="003C6965" w:rsidP="008A4ED4" w:rsidRDefault="001F4546" w14:paraId="71DD3F35" w14:textId="78C1BA40">
      <w:pPr>
        <w:spacing w:line="480" w:lineRule="auto"/>
        <w:ind w:firstLine="720"/>
        <w:rPr>
          <w:rFonts w:eastAsiaTheme="majorEastAsia" w:cstheme="minorHAnsi"/>
          <w:bCs/>
          <w:color w:val="000000" w:themeColor="text1"/>
        </w:rPr>
      </w:pPr>
      <w:r w:rsidRPr="001A1A4E">
        <w:rPr>
          <w:rFonts w:asciiTheme="minorHAnsi" w:hAnsiTheme="minorHAnsi" w:eastAsiaTheme="majorEastAsia" w:cstheme="minorHAnsi"/>
        </w:rPr>
        <w:t xml:space="preserve">Menuhin </w:t>
      </w:r>
      <w:r w:rsidRPr="001A1A4E">
        <w:rPr>
          <w:rFonts w:asciiTheme="minorHAnsi" w:hAnsiTheme="minorHAnsi" w:eastAsiaTheme="majorEastAsia" w:cstheme="minorHAnsi"/>
          <w:color w:val="000000" w:themeColor="text1"/>
        </w:rPr>
        <w:t>felt he had much to learn from the ancient culture of India</w:t>
      </w:r>
      <w:r w:rsidRPr="001F4546">
        <w:rPr>
          <w:rFonts w:asciiTheme="minorHAnsi" w:hAnsiTheme="minorHAnsi" w:eastAsiaTheme="majorEastAsia" w:cstheme="minorHAnsi"/>
          <w:bCs/>
        </w:rPr>
        <w:t xml:space="preserve"> </w:t>
      </w:r>
      <w:r>
        <w:rPr>
          <w:rFonts w:asciiTheme="minorHAnsi" w:hAnsiTheme="minorHAnsi" w:eastAsiaTheme="majorEastAsia" w:cstheme="minorHAnsi"/>
          <w:bCs/>
        </w:rPr>
        <w:t>after he started to practice yoga.</w:t>
      </w:r>
      <w:r>
        <w:rPr>
          <w:rFonts w:asciiTheme="minorHAnsi" w:hAnsiTheme="minorHAnsi" w:eastAsiaTheme="majorEastAsia" w:cstheme="minorHAnsi"/>
          <w:color w:val="000000" w:themeColor="text1"/>
        </w:rPr>
        <w:t xml:space="preserve"> A</w:t>
      </w:r>
      <w:r w:rsidRPr="00471144" w:rsidR="00752742">
        <w:rPr>
          <w:rFonts w:asciiTheme="minorHAnsi" w:hAnsiTheme="minorHAnsi" w:eastAsiaTheme="majorEastAsia" w:cstheme="minorHAnsi"/>
          <w:bCs/>
        </w:rPr>
        <w:t>s</w:t>
      </w:r>
      <w:r w:rsidR="00752742">
        <w:rPr>
          <w:rFonts w:asciiTheme="minorHAnsi" w:hAnsiTheme="minorHAnsi" w:eastAsiaTheme="majorEastAsia" w:cstheme="minorHAnsi"/>
          <w:bCs/>
        </w:rPr>
        <w:t xml:space="preserve"> </w:t>
      </w:r>
      <w:r>
        <w:rPr>
          <w:rFonts w:asciiTheme="minorHAnsi" w:hAnsiTheme="minorHAnsi" w:eastAsiaTheme="majorEastAsia" w:cstheme="minorHAnsi"/>
          <w:bCs/>
        </w:rPr>
        <w:t xml:space="preserve">he studied, </w:t>
      </w:r>
      <w:r w:rsidR="00752742">
        <w:rPr>
          <w:rFonts w:asciiTheme="minorHAnsi" w:hAnsiTheme="minorHAnsi" w:eastAsiaTheme="majorEastAsia" w:cstheme="minorHAnsi"/>
          <w:bCs/>
        </w:rPr>
        <w:t>Menuhin fell in love with all things Indian, especially Indian music</w:t>
      </w:r>
      <w:r>
        <w:rPr>
          <w:rFonts w:asciiTheme="minorHAnsi" w:hAnsiTheme="minorHAnsi" w:eastAsiaTheme="majorEastAsia" w:cstheme="minorHAnsi"/>
          <w:bCs/>
        </w:rPr>
        <w:t>.</w:t>
      </w:r>
      <w:r w:rsidR="00752742">
        <w:rPr>
          <w:rFonts w:asciiTheme="minorHAnsi" w:hAnsiTheme="minorHAnsi" w:eastAsiaTheme="majorEastAsia" w:cstheme="minorHAnsi"/>
          <w:bCs/>
        </w:rPr>
        <w:t xml:space="preserve"> </w:t>
      </w:r>
      <w:r w:rsidR="00752742">
        <w:rPr>
          <w:rFonts w:asciiTheme="minorHAnsi" w:hAnsiTheme="minorHAnsi" w:cstheme="minorHAnsi"/>
        </w:rPr>
        <w:t>He first went to India eager “</w:t>
      </w:r>
      <w:r w:rsidRPr="00B340C1" w:rsidR="00752742">
        <w:rPr>
          <w:rFonts w:asciiTheme="minorHAnsi" w:hAnsiTheme="minorHAnsi" w:cstheme="minorHAnsi"/>
        </w:rPr>
        <w:t xml:space="preserve">to learn and thirst for new experiences, for new sounds, new </w:t>
      </w:r>
      <w:proofErr w:type="spellStart"/>
      <w:r w:rsidRPr="00B340C1" w:rsidR="00752742">
        <w:rPr>
          <w:rFonts w:asciiTheme="minorHAnsi" w:hAnsiTheme="minorHAnsi" w:cstheme="minorHAnsi"/>
        </w:rPr>
        <w:t>colours</w:t>
      </w:r>
      <w:proofErr w:type="spellEnd"/>
      <w:r w:rsidRPr="00B340C1" w:rsidR="00752742">
        <w:rPr>
          <w:rFonts w:asciiTheme="minorHAnsi" w:hAnsiTheme="minorHAnsi" w:cstheme="minorHAnsi"/>
        </w:rPr>
        <w:t>, new concepts of music.”</w:t>
      </w:r>
      <w:r w:rsidR="0099158A">
        <w:rPr>
          <w:rStyle w:val="FootnoteReference"/>
          <w:rFonts w:asciiTheme="minorHAnsi" w:hAnsiTheme="minorHAnsi" w:cstheme="minorHAnsi"/>
        </w:rPr>
        <w:footnoteReference w:id="73"/>
      </w:r>
      <w:r w:rsidR="00752742">
        <w:rPr>
          <w:rFonts w:asciiTheme="minorHAnsi" w:hAnsiTheme="minorHAnsi" w:cstheme="minorHAnsi"/>
        </w:rPr>
        <w:t xml:space="preserve"> </w:t>
      </w:r>
      <w:r w:rsidRPr="00054A7D" w:rsidR="003C6965">
        <w:rPr>
          <w:rFonts w:asciiTheme="minorHAnsi" w:hAnsiTheme="minorHAnsi" w:eastAsiaTheme="majorEastAsia" w:cstheme="minorHAnsi"/>
          <w:color w:val="000000" w:themeColor="text1"/>
        </w:rPr>
        <w:t>Menuhin’s</w:t>
      </w:r>
      <w:r w:rsidRPr="00D177C6" w:rsidR="003C6965">
        <w:rPr>
          <w:rFonts w:asciiTheme="minorHAnsi" w:hAnsiTheme="minorHAnsi" w:eastAsiaTheme="majorEastAsia" w:cstheme="minorHAnsi"/>
          <w:color w:val="000000" w:themeColor="text1"/>
        </w:rPr>
        <w:t xml:space="preserve"> fascination with classical Indian music ran deeply</w:t>
      </w:r>
      <w:r w:rsidR="00AB130E">
        <w:rPr>
          <w:rFonts w:asciiTheme="minorHAnsi" w:hAnsiTheme="minorHAnsi" w:eastAsiaTheme="majorEastAsia" w:cstheme="minorHAnsi"/>
          <w:color w:val="000000" w:themeColor="text1"/>
        </w:rPr>
        <w:t>.</w:t>
      </w:r>
      <w:r w:rsidR="003C6965">
        <w:rPr>
          <w:rFonts w:asciiTheme="minorHAnsi" w:hAnsiTheme="minorHAnsi" w:eastAsiaTheme="majorEastAsia" w:cstheme="minorHAnsi"/>
        </w:rPr>
        <w:t xml:space="preserve"> </w:t>
      </w:r>
      <w:r w:rsidR="00E35FE1">
        <w:rPr>
          <w:rFonts w:asciiTheme="minorHAnsi" w:hAnsiTheme="minorHAnsi" w:eastAsiaTheme="majorEastAsia" w:cstheme="minorHAnsi"/>
        </w:rPr>
        <w:t>Soon</w:t>
      </w:r>
      <w:r w:rsidRPr="00B340C1" w:rsidR="00E35FE1">
        <w:rPr>
          <w:rFonts w:asciiTheme="minorHAnsi" w:hAnsiTheme="minorHAnsi" w:eastAsiaTheme="majorEastAsia" w:cstheme="minorHAnsi"/>
        </w:rPr>
        <w:t xml:space="preserve"> after h</w:t>
      </w:r>
      <w:r w:rsidR="00E35FE1">
        <w:rPr>
          <w:rFonts w:asciiTheme="minorHAnsi" w:hAnsiTheme="minorHAnsi" w:eastAsiaTheme="majorEastAsia" w:cstheme="minorHAnsi"/>
        </w:rPr>
        <w:t>is early trips to</w:t>
      </w:r>
      <w:r w:rsidRPr="00B340C1" w:rsidR="00E35FE1">
        <w:rPr>
          <w:rFonts w:asciiTheme="minorHAnsi" w:hAnsiTheme="minorHAnsi" w:eastAsiaTheme="majorEastAsia" w:cstheme="minorHAnsi"/>
        </w:rPr>
        <w:t xml:space="preserve"> India</w:t>
      </w:r>
      <w:r w:rsidR="00E35FE1">
        <w:rPr>
          <w:rFonts w:asciiTheme="minorHAnsi" w:hAnsiTheme="minorHAnsi" w:eastAsiaTheme="majorEastAsia" w:cstheme="minorHAnsi"/>
        </w:rPr>
        <w:t xml:space="preserve"> in 1952 and 1954, </w:t>
      </w:r>
      <w:r w:rsidR="00E35FE1">
        <w:rPr>
          <w:rFonts w:asciiTheme="minorHAnsi" w:hAnsiTheme="minorHAnsi" w:eastAsiaTheme="majorEastAsia" w:cstheme="minorHAnsi"/>
          <w:bCs/>
        </w:rPr>
        <w:t xml:space="preserve">Menuhin </w:t>
      </w:r>
      <w:r w:rsidR="00EE1B56">
        <w:rPr>
          <w:rFonts w:asciiTheme="minorHAnsi" w:hAnsiTheme="minorHAnsi" w:eastAsiaTheme="majorEastAsia" w:cstheme="minorHAnsi"/>
          <w:bCs/>
        </w:rPr>
        <w:t xml:space="preserve">embarked on a holistic </w:t>
      </w:r>
      <w:r w:rsidR="00EE1B56">
        <w:rPr>
          <w:rFonts w:asciiTheme="minorHAnsi" w:hAnsiTheme="minorHAnsi" w:eastAsiaTheme="majorEastAsia" w:cstheme="minorHAnsi"/>
        </w:rPr>
        <w:t>engagement with</w:t>
      </w:r>
      <w:r w:rsidR="00E35FE1">
        <w:rPr>
          <w:rFonts w:asciiTheme="minorHAnsi" w:hAnsiTheme="minorHAnsi" w:eastAsiaTheme="majorEastAsia" w:cstheme="minorHAnsi"/>
          <w:bCs/>
        </w:rPr>
        <w:t xml:space="preserve"> Indian music </w:t>
      </w:r>
      <w:r w:rsidR="00EE1B56">
        <w:rPr>
          <w:rFonts w:asciiTheme="minorHAnsi" w:hAnsiTheme="minorHAnsi" w:eastAsiaTheme="majorEastAsia" w:cstheme="minorHAnsi"/>
          <w:bCs/>
        </w:rPr>
        <w:t xml:space="preserve">in body, mind, and spirit </w:t>
      </w:r>
      <w:r w:rsidR="003C6965">
        <w:rPr>
          <w:rFonts w:asciiTheme="minorHAnsi" w:hAnsiTheme="minorHAnsi" w:eastAsiaTheme="majorEastAsia" w:cstheme="minorHAnsi"/>
          <w:bCs/>
        </w:rPr>
        <w:t xml:space="preserve">as he enthusiastically </w:t>
      </w:r>
      <w:r w:rsidR="00EE1B56">
        <w:rPr>
          <w:rFonts w:asciiTheme="minorHAnsi" w:hAnsiTheme="minorHAnsi" w:eastAsiaTheme="majorEastAsia" w:cstheme="minorHAnsi"/>
        </w:rPr>
        <w:t xml:space="preserve">performed, </w:t>
      </w:r>
      <w:r w:rsidR="00EE1B56">
        <w:rPr>
          <w:rFonts w:asciiTheme="minorHAnsi" w:hAnsiTheme="minorHAnsi" w:eastAsiaTheme="majorEastAsia" w:cstheme="minorHAnsi"/>
          <w:bCs/>
        </w:rPr>
        <w:t xml:space="preserve">studied, </w:t>
      </w:r>
      <w:r w:rsidR="00752742">
        <w:rPr>
          <w:rFonts w:asciiTheme="minorHAnsi" w:hAnsiTheme="minorHAnsi" w:eastAsiaTheme="majorEastAsia" w:cstheme="minorHAnsi"/>
        </w:rPr>
        <w:t>and promot</w:t>
      </w:r>
      <w:r w:rsidR="003C6965">
        <w:rPr>
          <w:rFonts w:asciiTheme="minorHAnsi" w:hAnsiTheme="minorHAnsi" w:eastAsiaTheme="majorEastAsia" w:cstheme="minorHAnsi"/>
        </w:rPr>
        <w:t>ed</w:t>
      </w:r>
      <w:r w:rsidR="00752742">
        <w:rPr>
          <w:rFonts w:asciiTheme="minorHAnsi" w:hAnsiTheme="minorHAnsi" w:eastAsiaTheme="majorEastAsia" w:cstheme="minorHAnsi"/>
        </w:rPr>
        <w:t xml:space="preserve"> </w:t>
      </w:r>
      <w:r w:rsidR="00E35FE1">
        <w:rPr>
          <w:rFonts w:asciiTheme="minorHAnsi" w:hAnsiTheme="minorHAnsi" w:eastAsiaTheme="majorEastAsia" w:cstheme="minorHAnsi"/>
        </w:rPr>
        <w:t xml:space="preserve">it </w:t>
      </w:r>
      <w:r w:rsidR="00752742">
        <w:rPr>
          <w:rFonts w:asciiTheme="minorHAnsi" w:hAnsiTheme="minorHAnsi" w:eastAsiaTheme="majorEastAsia" w:cstheme="minorHAnsi"/>
          <w:bCs/>
        </w:rPr>
        <w:t xml:space="preserve">with Ravi Shankar and </w:t>
      </w:r>
      <w:r w:rsidR="00E35FE1">
        <w:rPr>
          <w:rFonts w:asciiTheme="minorHAnsi" w:hAnsiTheme="minorHAnsi" w:eastAsiaTheme="majorEastAsia" w:cstheme="minorHAnsi"/>
          <w:bCs/>
        </w:rPr>
        <w:t xml:space="preserve">his other “Indian colleagues.” </w:t>
      </w:r>
    </w:p>
    <w:p w:rsidR="00752742" w:rsidP="0013719C" w:rsidRDefault="00DC050A" w14:paraId="6BF8632A" w14:textId="0324E516">
      <w:pPr>
        <w:spacing w:line="480" w:lineRule="auto"/>
        <w:ind w:firstLine="720"/>
        <w:rPr>
          <w:rFonts w:asciiTheme="minorHAnsi" w:hAnsiTheme="minorHAnsi" w:cstheme="minorHAnsi"/>
        </w:rPr>
      </w:pPr>
      <w:r>
        <w:rPr>
          <w:rFonts w:asciiTheme="minorHAnsi" w:hAnsiTheme="minorHAnsi" w:eastAsiaTheme="majorEastAsia" w:cstheme="minorHAnsi"/>
          <w:bCs/>
        </w:rPr>
        <w:t xml:space="preserve">As Menuhin embarked on his study and practice of yoga during the </w:t>
      </w:r>
      <w:r>
        <w:rPr>
          <w:rFonts w:asciiTheme="minorHAnsi" w:hAnsiTheme="minorHAnsi" w:cstheme="minorHAnsi"/>
        </w:rPr>
        <w:t xml:space="preserve">1950s and 1960s, those </w:t>
      </w:r>
      <w:r w:rsidR="00752742">
        <w:rPr>
          <w:rFonts w:asciiTheme="minorHAnsi" w:hAnsiTheme="minorHAnsi" w:eastAsiaTheme="majorEastAsia" w:cstheme="minorHAnsi"/>
          <w:bCs/>
        </w:rPr>
        <w:t xml:space="preserve">decades </w:t>
      </w:r>
      <w:r w:rsidR="00752742">
        <w:rPr>
          <w:rFonts w:asciiTheme="minorHAnsi" w:hAnsiTheme="minorHAnsi" w:cstheme="minorHAnsi"/>
        </w:rPr>
        <w:t xml:space="preserve">were </w:t>
      </w:r>
      <w:r>
        <w:rPr>
          <w:rFonts w:asciiTheme="minorHAnsi" w:hAnsiTheme="minorHAnsi" w:cstheme="minorHAnsi"/>
        </w:rPr>
        <w:t xml:space="preserve">also </w:t>
      </w:r>
      <w:r w:rsidR="00752742">
        <w:rPr>
          <w:rFonts w:asciiTheme="minorHAnsi" w:hAnsiTheme="minorHAnsi" w:cstheme="minorHAnsi"/>
        </w:rPr>
        <w:t xml:space="preserve">especially </w:t>
      </w:r>
      <w:r w:rsidR="00E35FE1">
        <w:rPr>
          <w:rFonts w:asciiTheme="minorHAnsi" w:hAnsiTheme="minorHAnsi" w:cstheme="minorHAnsi"/>
        </w:rPr>
        <w:t xml:space="preserve">productive for </w:t>
      </w:r>
      <w:r>
        <w:rPr>
          <w:rFonts w:asciiTheme="minorHAnsi" w:hAnsiTheme="minorHAnsi" w:cstheme="minorHAnsi"/>
        </w:rPr>
        <w:t>him</w:t>
      </w:r>
      <w:r w:rsidR="00752742">
        <w:rPr>
          <w:rFonts w:asciiTheme="minorHAnsi" w:hAnsiTheme="minorHAnsi" w:cstheme="minorHAnsi"/>
        </w:rPr>
        <w:t xml:space="preserve"> </w:t>
      </w:r>
      <w:r>
        <w:rPr>
          <w:rFonts w:asciiTheme="minorHAnsi" w:hAnsiTheme="minorHAnsi" w:cstheme="minorHAnsi"/>
        </w:rPr>
        <w:t xml:space="preserve">in his study of Indian music. </w:t>
      </w:r>
      <w:r>
        <w:rPr>
          <w:rFonts w:asciiTheme="minorHAnsi" w:hAnsiTheme="minorHAnsi" w:eastAsiaTheme="majorEastAsia" w:cstheme="minorHAnsi"/>
          <w:bCs/>
        </w:rPr>
        <w:t>H</w:t>
      </w:r>
      <w:r w:rsidR="00752742">
        <w:rPr>
          <w:rFonts w:asciiTheme="minorHAnsi" w:hAnsiTheme="minorHAnsi" w:eastAsiaTheme="majorEastAsia" w:cstheme="minorHAnsi"/>
          <w:bCs/>
        </w:rPr>
        <w:t xml:space="preserve">e enthusiastically shared his knowledge and understanding </w:t>
      </w:r>
      <w:r w:rsidR="00E35FE1">
        <w:rPr>
          <w:rFonts w:asciiTheme="minorHAnsi" w:hAnsiTheme="minorHAnsi" w:eastAsiaTheme="majorEastAsia" w:cstheme="minorHAnsi"/>
          <w:bCs/>
        </w:rPr>
        <w:t xml:space="preserve">of Indian music </w:t>
      </w:r>
      <w:r w:rsidR="00752742">
        <w:rPr>
          <w:rFonts w:asciiTheme="minorHAnsi" w:hAnsiTheme="minorHAnsi" w:eastAsiaTheme="majorEastAsia" w:cstheme="minorHAnsi"/>
          <w:bCs/>
        </w:rPr>
        <w:t xml:space="preserve">with the public through articles </w:t>
      </w:r>
      <w:r w:rsidRPr="00B340C1" w:rsidR="00752742">
        <w:rPr>
          <w:rFonts w:asciiTheme="minorHAnsi" w:hAnsiTheme="minorHAnsi" w:eastAsiaTheme="majorEastAsia" w:cstheme="minorHAnsi"/>
          <w:color w:val="000000" w:themeColor="text1"/>
        </w:rPr>
        <w:t>in newspapers and magazines</w:t>
      </w:r>
      <w:r w:rsidR="00752742">
        <w:rPr>
          <w:rFonts w:asciiTheme="minorHAnsi" w:hAnsiTheme="minorHAnsi" w:eastAsiaTheme="majorEastAsia" w:cstheme="minorHAnsi"/>
          <w:bCs/>
        </w:rPr>
        <w:t>, and on scripts for TV and radio programs</w:t>
      </w:r>
      <w:r w:rsidR="005320DF">
        <w:rPr>
          <w:rFonts w:asciiTheme="minorHAnsi" w:hAnsiTheme="minorHAnsi" w:eastAsiaTheme="majorEastAsia" w:cstheme="minorHAnsi"/>
          <w:bCs/>
        </w:rPr>
        <w:t xml:space="preserve">. </w:t>
      </w:r>
      <w:r w:rsidRPr="00756F83" w:rsidR="00215151">
        <w:rPr>
          <w:rFonts w:asciiTheme="minorHAnsi" w:hAnsiTheme="minorHAnsi" w:eastAsiaTheme="majorEastAsia" w:cstheme="minorHAnsi"/>
          <w:bCs/>
          <w:highlight w:val="magenta"/>
        </w:rPr>
        <w:t>&lt;</w:t>
      </w:r>
      <w:r w:rsidRPr="00756F83" w:rsidR="0013719C">
        <w:rPr>
          <w:rFonts w:asciiTheme="minorHAnsi" w:hAnsiTheme="minorHAnsi" w:eastAsiaTheme="majorEastAsia" w:cstheme="minorHAnsi"/>
          <w:bCs/>
          <w:highlight w:val="magenta"/>
        </w:rPr>
        <w:t xml:space="preserve">Images </w:t>
      </w:r>
      <w:r w:rsidRPr="00756F83" w:rsidR="005E6BAE">
        <w:rPr>
          <w:rFonts w:asciiTheme="minorHAnsi" w:hAnsiTheme="minorHAnsi" w:eastAsiaTheme="majorEastAsia" w:cstheme="minorHAnsi"/>
          <w:bCs/>
          <w:highlight w:val="magenta"/>
        </w:rPr>
        <w:t>5.</w:t>
      </w:r>
      <w:r w:rsidRPr="00756F83" w:rsidR="00413DD9">
        <w:rPr>
          <w:rFonts w:asciiTheme="minorHAnsi" w:hAnsiTheme="minorHAnsi" w:eastAsiaTheme="majorEastAsia" w:cstheme="minorHAnsi"/>
          <w:bCs/>
          <w:highlight w:val="magenta"/>
        </w:rPr>
        <w:t>1</w:t>
      </w:r>
      <w:r w:rsidRPr="00756F83" w:rsidR="005E6BAE">
        <w:rPr>
          <w:rFonts w:asciiTheme="minorHAnsi" w:hAnsiTheme="minorHAnsi" w:eastAsiaTheme="majorEastAsia" w:cstheme="minorHAnsi"/>
          <w:bCs/>
          <w:highlight w:val="magenta"/>
        </w:rPr>
        <w:t>9</w:t>
      </w:r>
      <w:r w:rsidR="00CB6816">
        <w:rPr>
          <w:rFonts w:asciiTheme="minorHAnsi" w:hAnsiTheme="minorHAnsi" w:eastAsiaTheme="majorEastAsia" w:cstheme="minorHAnsi"/>
          <w:bCs/>
          <w:highlight w:val="magenta"/>
        </w:rPr>
        <w:t>,</w:t>
      </w:r>
      <w:r w:rsidRPr="00756F83" w:rsidR="00413DD9">
        <w:rPr>
          <w:rFonts w:asciiTheme="minorHAnsi" w:hAnsiTheme="minorHAnsi" w:eastAsiaTheme="majorEastAsia" w:cstheme="minorHAnsi"/>
          <w:bCs/>
          <w:highlight w:val="magenta"/>
        </w:rPr>
        <w:t xml:space="preserve"> 5.20,</w:t>
      </w:r>
      <w:r w:rsidR="003B0637">
        <w:rPr>
          <w:rFonts w:asciiTheme="minorHAnsi" w:hAnsiTheme="minorHAnsi" w:eastAsiaTheme="majorEastAsia" w:cstheme="minorHAnsi"/>
          <w:bCs/>
          <w:highlight w:val="magenta"/>
        </w:rPr>
        <w:t xml:space="preserve"> 5.</w:t>
      </w:r>
      <w:r w:rsidRPr="00756F83" w:rsidR="00413DD9">
        <w:rPr>
          <w:rFonts w:asciiTheme="minorHAnsi" w:hAnsiTheme="minorHAnsi" w:eastAsiaTheme="majorEastAsia" w:cstheme="minorHAnsi"/>
          <w:bCs/>
          <w:highlight w:val="magenta"/>
        </w:rPr>
        <w:t>21</w:t>
      </w:r>
      <w:r w:rsidRPr="003B0637" w:rsidR="003B0637">
        <w:rPr>
          <w:rFonts w:asciiTheme="minorHAnsi" w:hAnsiTheme="minorHAnsi" w:eastAsiaTheme="majorEastAsia" w:cstheme="minorHAnsi"/>
          <w:bCs/>
          <w:highlight w:val="magenta"/>
        </w:rPr>
        <w:t xml:space="preserve"> </w:t>
      </w:r>
      <w:r w:rsidRPr="00756F83" w:rsidR="003B0637">
        <w:rPr>
          <w:rFonts w:asciiTheme="minorHAnsi" w:hAnsiTheme="minorHAnsi" w:eastAsiaTheme="majorEastAsia" w:cstheme="minorHAnsi"/>
          <w:bCs/>
          <w:highlight w:val="magenta"/>
        </w:rPr>
        <w:t>and 5</w:t>
      </w:r>
      <w:r w:rsidR="003B0637">
        <w:rPr>
          <w:rFonts w:asciiTheme="minorHAnsi" w:hAnsiTheme="minorHAnsi" w:eastAsiaTheme="majorEastAsia" w:cstheme="minorHAnsi"/>
          <w:bCs/>
          <w:highlight w:val="magenta"/>
        </w:rPr>
        <w:t>.22</w:t>
      </w:r>
      <w:r w:rsidRPr="00756F83" w:rsidR="00215151">
        <w:rPr>
          <w:rFonts w:asciiTheme="minorHAnsi" w:hAnsiTheme="minorHAnsi" w:eastAsiaTheme="majorEastAsia" w:cstheme="minorHAnsi"/>
          <w:bCs/>
          <w:highlight w:val="magenta"/>
        </w:rPr>
        <w:t>&gt;</w:t>
      </w:r>
      <w:r w:rsidR="005E6BAE">
        <w:rPr>
          <w:rFonts w:asciiTheme="minorHAnsi" w:hAnsiTheme="minorHAnsi" w:eastAsiaTheme="majorEastAsia" w:cstheme="minorHAnsi"/>
          <w:bCs/>
        </w:rPr>
        <w:t xml:space="preserve"> </w:t>
      </w:r>
      <w:r w:rsidR="00752742">
        <w:rPr>
          <w:rFonts w:asciiTheme="minorHAnsi" w:hAnsiTheme="minorHAnsi" w:cstheme="minorHAnsi"/>
        </w:rPr>
        <w:t>Some of his efforts “</w:t>
      </w:r>
      <w:r w:rsidRPr="00B340C1" w:rsidR="00752742">
        <w:rPr>
          <w:rFonts w:asciiTheme="minorHAnsi" w:hAnsiTheme="minorHAnsi" w:cstheme="minorHAnsi"/>
        </w:rPr>
        <w:t>to bring East and West closer</w:t>
      </w:r>
      <w:r w:rsidRPr="00E54F21" w:rsidR="0013719C">
        <w:rPr>
          <w:rFonts w:asciiTheme="minorHAnsi" w:hAnsiTheme="minorHAnsi" w:cstheme="minorHAnsi"/>
        </w:rPr>
        <w:t xml:space="preserve"> </w:t>
      </w:r>
      <w:r w:rsidRPr="00B340C1" w:rsidR="00752742">
        <w:rPr>
          <w:rFonts w:asciiTheme="minorHAnsi" w:hAnsiTheme="minorHAnsi" w:cstheme="minorHAnsi"/>
        </w:rPr>
        <w:t>together on a cultural plane</w:t>
      </w:r>
      <w:r w:rsidR="00752742">
        <w:rPr>
          <w:rFonts w:asciiTheme="minorHAnsi" w:hAnsiTheme="minorHAnsi" w:cstheme="minorHAnsi"/>
        </w:rPr>
        <w:t>” coincided with his concerts, such in Sydney, Australia in 1962</w:t>
      </w:r>
      <w:r w:rsidRPr="00054A7D" w:rsidR="00752742">
        <w:rPr>
          <w:rFonts w:asciiTheme="minorHAnsi" w:hAnsiTheme="minorHAnsi" w:cstheme="minorHAnsi"/>
        </w:rPr>
        <w:t>.</w:t>
      </w:r>
      <w:r w:rsidR="0099158A">
        <w:rPr>
          <w:rStyle w:val="FootnoteReference"/>
          <w:rFonts w:asciiTheme="minorHAnsi" w:hAnsiTheme="minorHAnsi" w:cstheme="minorHAnsi"/>
        </w:rPr>
        <w:footnoteReference w:id="74"/>
      </w:r>
      <w:r w:rsidRPr="00054A7D" w:rsidR="00752742">
        <w:rPr>
          <w:rFonts w:asciiTheme="minorHAnsi" w:hAnsiTheme="minorHAnsi" w:cstheme="minorHAnsi"/>
        </w:rPr>
        <w:t xml:space="preserve"> By the </w:t>
      </w:r>
      <w:r w:rsidR="005E6BAE">
        <w:rPr>
          <w:rFonts w:asciiTheme="minorHAnsi" w:hAnsiTheme="minorHAnsi" w:cstheme="minorHAnsi"/>
        </w:rPr>
        <w:t xml:space="preserve">time he first </w:t>
      </w:r>
      <w:r w:rsidRPr="00054A7D" w:rsidR="00752742">
        <w:rPr>
          <w:rFonts w:asciiTheme="minorHAnsi" w:hAnsiTheme="minorHAnsi" w:cstheme="minorHAnsi"/>
        </w:rPr>
        <w:t>release</w:t>
      </w:r>
      <w:r w:rsidR="005E6BAE">
        <w:rPr>
          <w:rFonts w:asciiTheme="minorHAnsi" w:hAnsiTheme="minorHAnsi" w:cstheme="minorHAnsi"/>
        </w:rPr>
        <w:t>d</w:t>
      </w:r>
      <w:r w:rsidRPr="00054A7D" w:rsidR="00752742">
        <w:rPr>
          <w:rFonts w:asciiTheme="minorHAnsi" w:hAnsiTheme="minorHAnsi" w:cstheme="minorHAnsi"/>
        </w:rPr>
        <w:t xml:space="preserve"> </w:t>
      </w:r>
      <w:r w:rsidR="005E6BAE">
        <w:rPr>
          <w:rFonts w:asciiTheme="minorHAnsi" w:hAnsiTheme="minorHAnsi" w:cstheme="minorHAnsi"/>
        </w:rPr>
        <w:t>the recording with Ravi Shankar</w:t>
      </w:r>
      <w:r w:rsidRPr="00054A7D" w:rsidR="00752742">
        <w:rPr>
          <w:rFonts w:asciiTheme="minorHAnsi" w:hAnsiTheme="minorHAnsi" w:cstheme="minorHAnsi"/>
        </w:rPr>
        <w:t xml:space="preserve"> </w:t>
      </w:r>
      <w:r w:rsidRPr="00054A7D" w:rsidR="00752742">
        <w:rPr>
          <w:rFonts w:asciiTheme="minorHAnsi" w:hAnsiTheme="minorHAnsi" w:cstheme="minorHAnsi"/>
          <w:i/>
          <w:iCs/>
        </w:rPr>
        <w:t>W</w:t>
      </w:r>
      <w:r w:rsidRPr="00610929" w:rsidR="00752742">
        <w:rPr>
          <w:rFonts w:asciiTheme="minorHAnsi" w:hAnsiTheme="minorHAnsi" w:cstheme="minorHAnsi"/>
          <w:i/>
          <w:iCs/>
        </w:rPr>
        <w:t>est Meets East</w:t>
      </w:r>
      <w:r w:rsidR="00752742">
        <w:rPr>
          <w:rFonts w:asciiTheme="minorHAnsi" w:hAnsiTheme="minorHAnsi" w:cstheme="minorHAnsi"/>
        </w:rPr>
        <w:t xml:space="preserve"> in 1966, Menuhin had already prepared the detailed program notes</w:t>
      </w:r>
      <w:r w:rsidRPr="00054A7D" w:rsidR="00752742">
        <w:rPr>
          <w:rFonts w:asciiTheme="minorHAnsi" w:hAnsiTheme="minorHAnsi" w:cstheme="minorHAnsi"/>
        </w:rPr>
        <w:t>.</w:t>
      </w:r>
      <w:r w:rsidR="0099158A">
        <w:rPr>
          <w:rStyle w:val="FootnoteReference"/>
          <w:rFonts w:asciiTheme="minorHAnsi" w:hAnsiTheme="minorHAnsi" w:cstheme="minorHAnsi"/>
        </w:rPr>
        <w:footnoteReference w:id="75"/>
      </w:r>
      <w:r w:rsidRPr="00054A7D" w:rsidR="00752742">
        <w:rPr>
          <w:rFonts w:asciiTheme="minorHAnsi" w:hAnsiTheme="minorHAnsi" w:cstheme="minorHAnsi"/>
        </w:rPr>
        <w:t xml:space="preserve"> Even as he became</w:t>
      </w:r>
      <w:r w:rsidR="00752742">
        <w:rPr>
          <w:rFonts w:asciiTheme="minorHAnsi" w:hAnsiTheme="minorHAnsi" w:cstheme="minorHAnsi"/>
        </w:rPr>
        <w:t xml:space="preserve"> absorbed in other projects i</w:t>
      </w:r>
      <w:r w:rsidRPr="00610929" w:rsidR="00752742">
        <w:rPr>
          <w:rFonts w:asciiTheme="minorHAnsi" w:hAnsiTheme="minorHAnsi" w:eastAsiaTheme="majorEastAsia" w:cstheme="minorHAnsi"/>
        </w:rPr>
        <w:t>n the 1970s</w:t>
      </w:r>
      <w:r w:rsidR="00752742">
        <w:rPr>
          <w:rFonts w:asciiTheme="minorHAnsi" w:hAnsiTheme="minorHAnsi" w:eastAsiaTheme="majorEastAsia" w:cstheme="minorHAnsi"/>
        </w:rPr>
        <w:t xml:space="preserve"> and 1980s</w:t>
      </w:r>
      <w:r w:rsidR="00752742">
        <w:rPr>
          <w:rFonts w:asciiTheme="minorHAnsi" w:hAnsiTheme="minorHAnsi" w:cstheme="minorHAnsi"/>
        </w:rPr>
        <w:t xml:space="preserve">, </w:t>
      </w:r>
      <w:r w:rsidR="00752742">
        <w:rPr>
          <w:rFonts w:asciiTheme="minorHAnsi" w:hAnsiTheme="minorHAnsi" w:eastAsiaTheme="majorEastAsia" w:cstheme="minorHAnsi"/>
        </w:rPr>
        <w:t xml:space="preserve">Menuhin continued </w:t>
      </w:r>
      <w:r w:rsidRPr="00B340C1" w:rsidR="00752742">
        <w:rPr>
          <w:rFonts w:asciiTheme="minorHAnsi" w:hAnsiTheme="minorHAnsi" w:eastAsiaTheme="majorEastAsia" w:cstheme="minorHAnsi"/>
        </w:rPr>
        <w:t>to promote Indian music</w:t>
      </w:r>
      <w:r w:rsidR="00752742">
        <w:rPr>
          <w:rFonts w:asciiTheme="minorHAnsi" w:hAnsiTheme="minorHAnsi" w:eastAsiaTheme="majorEastAsia" w:cstheme="minorHAnsi"/>
        </w:rPr>
        <w:t xml:space="preserve"> and support the country’s </w:t>
      </w:r>
      <w:r w:rsidR="00752742">
        <w:rPr>
          <w:rFonts w:asciiTheme="minorHAnsi" w:hAnsiTheme="minorHAnsi" w:eastAsiaTheme="majorEastAsia" w:cstheme="minorHAnsi"/>
        </w:rPr>
        <w:lastRenderedPageBreak/>
        <w:t xml:space="preserve">cultural events. He helped welcome </w:t>
      </w:r>
      <w:r w:rsidRPr="00B340C1" w:rsidR="00752742">
        <w:rPr>
          <w:rFonts w:asciiTheme="minorHAnsi" w:hAnsiTheme="minorHAnsi" w:cstheme="minorHAnsi"/>
        </w:rPr>
        <w:t xml:space="preserve">Indira </w:t>
      </w:r>
      <w:proofErr w:type="spellStart"/>
      <w:r w:rsidRPr="00B340C1" w:rsidR="00752742">
        <w:rPr>
          <w:rFonts w:asciiTheme="minorHAnsi" w:hAnsiTheme="minorHAnsi" w:cstheme="minorHAnsi"/>
        </w:rPr>
        <w:t>Ghandi</w:t>
      </w:r>
      <w:proofErr w:type="spellEnd"/>
      <w:r w:rsidRPr="00B340C1" w:rsidR="00752742">
        <w:rPr>
          <w:rFonts w:asciiTheme="minorHAnsi" w:hAnsiTheme="minorHAnsi" w:cstheme="minorHAnsi"/>
        </w:rPr>
        <w:t xml:space="preserve"> to Great Britain</w:t>
      </w:r>
      <w:r w:rsidR="00752742">
        <w:rPr>
          <w:rFonts w:asciiTheme="minorHAnsi" w:hAnsiTheme="minorHAnsi" w:cstheme="minorHAnsi"/>
        </w:rPr>
        <w:t xml:space="preserve"> with a message for the </w:t>
      </w:r>
      <w:r w:rsidRPr="00B340C1" w:rsidR="00752742">
        <w:rPr>
          <w:rFonts w:asciiTheme="minorHAnsi" w:hAnsiTheme="minorHAnsi" w:cstheme="minorHAnsi"/>
        </w:rPr>
        <w:t xml:space="preserve">India League </w:t>
      </w:r>
      <w:r w:rsidR="00752742">
        <w:rPr>
          <w:rFonts w:asciiTheme="minorHAnsi" w:hAnsiTheme="minorHAnsi" w:cstheme="minorHAnsi"/>
        </w:rPr>
        <w:t>in</w:t>
      </w:r>
      <w:r w:rsidRPr="00B340C1" w:rsidR="00752742">
        <w:rPr>
          <w:rFonts w:asciiTheme="minorHAnsi" w:hAnsiTheme="minorHAnsi" w:cstheme="minorHAnsi"/>
        </w:rPr>
        <w:t xml:space="preserve"> 1971, </w:t>
      </w:r>
      <w:r w:rsidR="00752742">
        <w:rPr>
          <w:rFonts w:asciiTheme="minorHAnsi" w:hAnsiTheme="minorHAnsi" w:cstheme="minorHAnsi"/>
        </w:rPr>
        <w:t>and he wrote a message in 1972 for</w:t>
      </w:r>
      <w:r w:rsidRPr="00B340C1" w:rsidR="00752742">
        <w:rPr>
          <w:rFonts w:asciiTheme="minorHAnsi" w:hAnsiTheme="minorHAnsi" w:cstheme="minorHAnsi"/>
        </w:rPr>
        <w:t xml:space="preserve"> </w:t>
      </w:r>
      <w:r w:rsidR="00752742">
        <w:rPr>
          <w:rFonts w:asciiTheme="minorHAnsi" w:hAnsiTheme="minorHAnsi" w:cstheme="minorHAnsi"/>
        </w:rPr>
        <w:t xml:space="preserve">the </w:t>
      </w:r>
      <w:r w:rsidRPr="00B340C1" w:rsidR="00752742">
        <w:rPr>
          <w:rFonts w:asciiTheme="minorHAnsi" w:hAnsiTheme="minorHAnsi" w:cstheme="minorHAnsi"/>
        </w:rPr>
        <w:t xml:space="preserve">Silver jubilee anniversary celebration of </w:t>
      </w:r>
      <w:r w:rsidR="00752742">
        <w:rPr>
          <w:rFonts w:asciiTheme="minorHAnsi" w:hAnsiTheme="minorHAnsi" w:cstheme="minorHAnsi"/>
        </w:rPr>
        <w:t xml:space="preserve">Indian </w:t>
      </w:r>
      <w:r w:rsidRPr="00B340C1" w:rsidR="00752742">
        <w:rPr>
          <w:rFonts w:asciiTheme="minorHAnsi" w:hAnsiTheme="minorHAnsi" w:cstheme="minorHAnsi"/>
        </w:rPr>
        <w:t>independence</w:t>
      </w:r>
      <w:r w:rsidR="00752742">
        <w:rPr>
          <w:rFonts w:asciiTheme="minorHAnsi" w:hAnsiTheme="minorHAnsi" w:cstheme="minorHAnsi"/>
        </w:rPr>
        <w:t xml:space="preserve">. Menuhin enthusiastically participated in the BBS “World Phone In” with his </w:t>
      </w:r>
      <w:r w:rsidRPr="00B340C1" w:rsidR="00752742">
        <w:rPr>
          <w:rFonts w:asciiTheme="minorHAnsi" w:hAnsiTheme="minorHAnsi" w:eastAsiaTheme="majorEastAsia" w:cstheme="minorHAnsi"/>
        </w:rPr>
        <w:t>reminiscences of India</w:t>
      </w:r>
      <w:r w:rsidR="00752742">
        <w:rPr>
          <w:rFonts w:asciiTheme="minorHAnsi" w:hAnsiTheme="minorHAnsi" w:eastAsiaTheme="majorEastAsia" w:cstheme="minorHAnsi"/>
        </w:rPr>
        <w:t>,</w:t>
      </w:r>
      <w:r w:rsidR="00752742">
        <w:rPr>
          <w:rFonts w:asciiTheme="minorHAnsi" w:hAnsiTheme="minorHAnsi" w:cstheme="minorHAnsi"/>
        </w:rPr>
        <w:t xml:space="preserve"> and he contributed to a Festival of India celebration in the US in 1984. </w:t>
      </w:r>
    </w:p>
    <w:p w:rsidR="00752742" w:rsidP="008A4ED4" w:rsidRDefault="00752742" w14:paraId="513A47CE" w14:textId="3F6D487D">
      <w:pPr>
        <w:spacing w:line="480" w:lineRule="auto"/>
        <w:ind w:firstLine="720"/>
        <w:rPr>
          <w:rFonts w:asciiTheme="minorHAnsi" w:hAnsiTheme="minorHAnsi" w:eastAsiaTheme="majorEastAsia" w:cstheme="minorHAnsi"/>
          <w:iCs/>
          <w:color w:val="000000" w:themeColor="text1"/>
        </w:rPr>
      </w:pPr>
      <w:r w:rsidRPr="004611EC">
        <w:rPr>
          <w:rFonts w:asciiTheme="minorHAnsi" w:hAnsiTheme="minorHAnsi" w:cstheme="minorHAnsi"/>
          <w:color w:val="000000" w:themeColor="text1"/>
        </w:rPr>
        <w:t>Menuhin</w:t>
      </w:r>
      <w:r>
        <w:rPr>
          <w:rFonts w:asciiTheme="minorHAnsi" w:hAnsiTheme="minorHAnsi" w:cstheme="minorHAnsi"/>
          <w:color w:val="000000" w:themeColor="text1"/>
        </w:rPr>
        <w:t xml:space="preserve"> </w:t>
      </w:r>
      <w:r w:rsidRPr="004611EC">
        <w:rPr>
          <w:rFonts w:asciiTheme="minorHAnsi" w:hAnsiTheme="minorHAnsi" w:cstheme="minorHAnsi"/>
          <w:color w:val="000000" w:themeColor="text1"/>
        </w:rPr>
        <w:t>“felt all along the necessity to protect the arts of Indi</w:t>
      </w:r>
      <w:r>
        <w:rPr>
          <w:rFonts w:asciiTheme="minorHAnsi" w:hAnsiTheme="minorHAnsi" w:cstheme="minorHAnsi"/>
          <w:color w:val="000000" w:themeColor="text1"/>
        </w:rPr>
        <w:t>a</w:t>
      </w:r>
      <w:r w:rsidRPr="00054A7D">
        <w:rPr>
          <w:rFonts w:asciiTheme="minorHAnsi" w:hAnsiTheme="minorHAnsi" w:cstheme="minorHAnsi"/>
          <w:color w:val="000000" w:themeColor="text1"/>
        </w:rPr>
        <w:t>,”</w:t>
      </w:r>
      <w:r w:rsidR="0099158A">
        <w:rPr>
          <w:rStyle w:val="FootnoteReference"/>
          <w:rFonts w:asciiTheme="minorHAnsi" w:hAnsiTheme="minorHAnsi" w:cstheme="minorHAnsi"/>
          <w:color w:val="000000" w:themeColor="text1"/>
        </w:rPr>
        <w:footnoteReference w:id="76"/>
      </w:r>
      <w:r w:rsidRPr="00054A7D">
        <w:rPr>
          <w:rFonts w:asciiTheme="minorHAnsi" w:hAnsiTheme="minorHAnsi" w:cstheme="minorHAnsi"/>
          <w:color w:val="000000" w:themeColor="text1"/>
        </w:rPr>
        <w:t xml:space="preserve"> </w:t>
      </w:r>
      <w:r w:rsidRPr="00054A7D">
        <w:rPr>
          <w:rFonts w:asciiTheme="minorHAnsi" w:hAnsiTheme="minorHAnsi" w:cstheme="minorHAnsi"/>
        </w:rPr>
        <w:t xml:space="preserve">and he </w:t>
      </w:r>
      <w:r w:rsidRPr="00054A7D">
        <w:rPr>
          <w:rFonts w:asciiTheme="minorHAnsi" w:hAnsiTheme="minorHAnsi" w:cstheme="minorHAnsi"/>
          <w:color w:val="000000" w:themeColor="text1"/>
        </w:rPr>
        <w:t>became a special steward</w:t>
      </w:r>
      <w:r w:rsidRPr="004611EC">
        <w:rPr>
          <w:rFonts w:asciiTheme="minorHAnsi" w:hAnsiTheme="minorHAnsi" w:cstheme="minorHAnsi"/>
          <w:color w:val="000000" w:themeColor="text1"/>
        </w:rPr>
        <w:t xml:space="preserve"> </w:t>
      </w:r>
      <w:r>
        <w:rPr>
          <w:rFonts w:asciiTheme="minorHAnsi" w:hAnsiTheme="minorHAnsi" w:cstheme="minorHAnsi"/>
          <w:color w:val="000000" w:themeColor="text1"/>
        </w:rPr>
        <w:t>of Indian music on</w:t>
      </w:r>
      <w:r>
        <w:rPr>
          <w:rFonts w:asciiTheme="minorHAnsi" w:hAnsiTheme="minorHAnsi" w:eastAsiaTheme="majorEastAsia" w:cstheme="minorHAnsi"/>
          <w:bCs/>
        </w:rPr>
        <w:t xml:space="preserve"> his </w:t>
      </w:r>
      <w:r w:rsidR="00E35FE1">
        <w:rPr>
          <w:rFonts w:asciiTheme="minorHAnsi" w:hAnsiTheme="minorHAnsi" w:eastAsiaTheme="majorEastAsia" w:cstheme="minorHAnsi"/>
          <w:bCs/>
        </w:rPr>
        <w:t xml:space="preserve">broader </w:t>
      </w:r>
      <w:r w:rsidRPr="00281B34">
        <w:rPr>
          <w:rFonts w:asciiTheme="minorHAnsi" w:hAnsiTheme="minorHAnsi" w:eastAsiaTheme="majorEastAsia" w:cstheme="minorHAnsi"/>
          <w:color w:val="000000" w:themeColor="text1"/>
        </w:rPr>
        <w:t xml:space="preserve">educational </w:t>
      </w:r>
      <w:r>
        <w:rPr>
          <w:rFonts w:asciiTheme="minorHAnsi" w:hAnsiTheme="minorHAnsi" w:eastAsiaTheme="majorEastAsia" w:cstheme="minorHAnsi"/>
          <w:color w:val="000000" w:themeColor="text1"/>
        </w:rPr>
        <w:t>mission. As h</w:t>
      </w:r>
      <w:r w:rsidRPr="00B340C1">
        <w:rPr>
          <w:rFonts w:asciiTheme="minorHAnsi" w:hAnsiTheme="minorHAnsi" w:eastAsiaTheme="majorEastAsia" w:cstheme="minorHAnsi"/>
          <w:color w:val="000000" w:themeColor="text1"/>
        </w:rPr>
        <w:t xml:space="preserve">e sought to </w:t>
      </w:r>
      <w:r>
        <w:rPr>
          <w:rFonts w:asciiTheme="minorHAnsi" w:hAnsiTheme="minorHAnsi" w:eastAsiaTheme="majorEastAsia" w:cstheme="minorHAnsi"/>
          <w:color w:val="000000" w:themeColor="text1"/>
        </w:rPr>
        <w:t xml:space="preserve">illuminate </w:t>
      </w:r>
      <w:r w:rsidRPr="00B340C1">
        <w:rPr>
          <w:rFonts w:asciiTheme="minorHAnsi" w:hAnsiTheme="minorHAnsi" w:eastAsiaTheme="majorEastAsia" w:cstheme="minorHAnsi"/>
          <w:color w:val="000000" w:themeColor="text1"/>
        </w:rPr>
        <w:t xml:space="preserve">the deep </w:t>
      </w:r>
      <w:r w:rsidR="00E35FE1">
        <w:rPr>
          <w:rFonts w:asciiTheme="minorHAnsi" w:hAnsiTheme="minorHAnsi" w:eastAsiaTheme="majorEastAsia" w:cstheme="minorHAnsi"/>
          <w:color w:val="000000" w:themeColor="text1"/>
        </w:rPr>
        <w:t xml:space="preserve">cultural </w:t>
      </w:r>
      <w:r w:rsidRPr="00B340C1">
        <w:rPr>
          <w:rFonts w:asciiTheme="minorHAnsi" w:hAnsiTheme="minorHAnsi" w:eastAsiaTheme="majorEastAsia" w:cstheme="minorHAnsi"/>
          <w:color w:val="000000" w:themeColor="text1"/>
        </w:rPr>
        <w:t xml:space="preserve">connections </w:t>
      </w:r>
      <w:r>
        <w:rPr>
          <w:rFonts w:asciiTheme="minorHAnsi" w:hAnsiTheme="minorHAnsi" w:eastAsiaTheme="majorEastAsia" w:cstheme="minorHAnsi"/>
          <w:color w:val="000000" w:themeColor="text1"/>
        </w:rPr>
        <w:t xml:space="preserve">he found </w:t>
      </w:r>
      <w:r w:rsidRPr="00B340C1">
        <w:rPr>
          <w:rFonts w:asciiTheme="minorHAnsi" w:hAnsiTheme="minorHAnsi" w:eastAsiaTheme="majorEastAsia" w:cstheme="minorHAnsi"/>
          <w:color w:val="000000" w:themeColor="text1"/>
        </w:rPr>
        <w:t>between the West and the East</w:t>
      </w:r>
      <w:r>
        <w:rPr>
          <w:rFonts w:asciiTheme="minorHAnsi" w:hAnsiTheme="minorHAnsi" w:eastAsiaTheme="majorEastAsia" w:cstheme="minorHAnsi"/>
          <w:color w:val="000000" w:themeColor="text1"/>
        </w:rPr>
        <w:t>, Menuhin</w:t>
      </w:r>
      <w:r w:rsidRPr="00B340C1">
        <w:rPr>
          <w:rFonts w:asciiTheme="minorHAnsi" w:hAnsiTheme="minorHAnsi" w:eastAsiaTheme="majorEastAsia" w:cstheme="minorHAnsi"/>
          <w:color w:val="000000" w:themeColor="text1"/>
        </w:rPr>
        <w:t xml:space="preserve"> wanted to show how and why </w:t>
      </w:r>
      <w:r>
        <w:rPr>
          <w:rFonts w:asciiTheme="minorHAnsi" w:hAnsiTheme="minorHAnsi" w:eastAsiaTheme="majorEastAsia" w:cstheme="minorHAnsi"/>
          <w:color w:val="000000" w:themeColor="text1"/>
        </w:rPr>
        <w:t>Indian music</w:t>
      </w:r>
      <w:r w:rsidRPr="00B340C1">
        <w:rPr>
          <w:rFonts w:asciiTheme="minorHAnsi" w:hAnsiTheme="minorHAnsi" w:eastAsiaTheme="majorEastAsia" w:cstheme="minorHAnsi"/>
          <w:color w:val="000000" w:themeColor="text1"/>
        </w:rPr>
        <w:t xml:space="preserve"> was relevant to the world</w:t>
      </w:r>
      <w:r>
        <w:rPr>
          <w:rFonts w:asciiTheme="minorHAnsi" w:hAnsiTheme="minorHAnsi" w:eastAsiaTheme="majorEastAsia" w:cstheme="minorHAnsi"/>
          <w:color w:val="000000" w:themeColor="text1"/>
        </w:rPr>
        <w:t xml:space="preserve"> today.</w:t>
      </w:r>
      <w:r w:rsidRPr="00C6376D">
        <w:rPr>
          <w:rFonts w:asciiTheme="minorHAnsi" w:hAnsiTheme="minorHAnsi" w:eastAsiaTheme="majorEastAsia" w:cstheme="minorHAnsi"/>
          <w:color w:val="000000" w:themeColor="text1"/>
        </w:rPr>
        <w:t xml:space="preserve"> </w:t>
      </w:r>
      <w:r w:rsidR="003A3F56">
        <w:rPr>
          <w:rFonts w:asciiTheme="minorHAnsi" w:hAnsiTheme="minorHAnsi" w:eastAsiaTheme="majorEastAsia" w:cstheme="minorHAnsi"/>
          <w:color w:val="000000" w:themeColor="text1"/>
        </w:rPr>
        <w:t xml:space="preserve">He continually </w:t>
      </w:r>
      <w:r w:rsidRPr="00B340C1">
        <w:rPr>
          <w:rFonts w:asciiTheme="minorHAnsi" w:hAnsiTheme="minorHAnsi" w:eastAsiaTheme="majorEastAsia" w:cstheme="minorHAnsi"/>
          <w:color w:val="000000" w:themeColor="text1"/>
        </w:rPr>
        <w:t>work</w:t>
      </w:r>
      <w:r>
        <w:rPr>
          <w:rFonts w:asciiTheme="minorHAnsi" w:hAnsiTheme="minorHAnsi" w:eastAsiaTheme="majorEastAsia" w:cstheme="minorHAnsi"/>
          <w:color w:val="000000" w:themeColor="text1"/>
        </w:rPr>
        <w:t xml:space="preserve">ed out </w:t>
      </w:r>
      <w:r w:rsidR="00000243">
        <w:rPr>
          <w:rFonts w:asciiTheme="minorHAnsi" w:hAnsiTheme="minorHAnsi" w:eastAsiaTheme="majorEastAsia" w:cstheme="minorHAnsi"/>
          <w:color w:val="000000" w:themeColor="text1"/>
        </w:rPr>
        <w:t>three</w:t>
      </w:r>
      <w:r>
        <w:rPr>
          <w:rFonts w:asciiTheme="minorHAnsi" w:hAnsiTheme="minorHAnsi" w:eastAsiaTheme="majorEastAsia" w:cstheme="minorHAnsi"/>
          <w:color w:val="000000" w:themeColor="text1"/>
        </w:rPr>
        <w:t xml:space="preserve"> main ideas about Indian music </w:t>
      </w:r>
      <w:r w:rsidR="003A3F56">
        <w:rPr>
          <w:rFonts w:asciiTheme="minorHAnsi" w:hAnsiTheme="minorHAnsi" w:eastAsiaTheme="majorEastAsia" w:cstheme="minorHAnsi"/>
          <w:color w:val="000000" w:themeColor="text1"/>
        </w:rPr>
        <w:t>in</w:t>
      </w:r>
      <w:r w:rsidRPr="00B340C1" w:rsidR="003A3F56">
        <w:rPr>
          <w:rFonts w:asciiTheme="minorHAnsi" w:hAnsiTheme="minorHAnsi" w:eastAsiaTheme="majorEastAsia" w:cstheme="minorHAnsi"/>
          <w:color w:val="000000" w:themeColor="text1"/>
        </w:rPr>
        <w:t xml:space="preserve"> </w:t>
      </w:r>
      <w:r w:rsidRPr="00B340C1">
        <w:rPr>
          <w:rFonts w:asciiTheme="minorHAnsi" w:hAnsiTheme="minorHAnsi" w:eastAsiaTheme="majorEastAsia" w:cstheme="minorHAnsi"/>
          <w:color w:val="000000" w:themeColor="text1"/>
        </w:rPr>
        <w:t>his essays and programs.</w:t>
      </w:r>
      <w:r>
        <w:rPr>
          <w:rFonts w:asciiTheme="minorHAnsi" w:hAnsiTheme="minorHAnsi" w:eastAsiaTheme="majorEastAsia" w:cstheme="minorHAnsi"/>
          <w:color w:val="000000" w:themeColor="text1"/>
        </w:rPr>
        <w:t xml:space="preserve"> One idea traces the origins of Western music back to </w:t>
      </w:r>
      <w:r w:rsidR="007E7774">
        <w:rPr>
          <w:rFonts w:asciiTheme="minorHAnsi" w:hAnsiTheme="minorHAnsi" w:eastAsiaTheme="majorEastAsia" w:cstheme="minorHAnsi"/>
          <w:color w:val="000000" w:themeColor="text1"/>
        </w:rPr>
        <w:t>a</w:t>
      </w:r>
      <w:r>
        <w:rPr>
          <w:rFonts w:asciiTheme="minorHAnsi" w:hAnsiTheme="minorHAnsi" w:eastAsiaTheme="majorEastAsia" w:cstheme="minorHAnsi"/>
          <w:color w:val="000000" w:themeColor="text1"/>
        </w:rPr>
        <w:t xml:space="preserve"> source in Indian music</w:t>
      </w:r>
      <w:r w:rsidR="00000243">
        <w:rPr>
          <w:rFonts w:asciiTheme="minorHAnsi" w:hAnsiTheme="minorHAnsi" w:eastAsiaTheme="majorEastAsia" w:cstheme="minorHAnsi"/>
          <w:color w:val="000000" w:themeColor="text1"/>
        </w:rPr>
        <w:t>; the second assesses how Western music adapted to Eastern influences;</w:t>
      </w:r>
      <w:r>
        <w:rPr>
          <w:rFonts w:asciiTheme="minorHAnsi" w:hAnsiTheme="minorHAnsi" w:eastAsiaTheme="majorEastAsia" w:cstheme="minorHAnsi"/>
          <w:color w:val="000000" w:themeColor="text1"/>
        </w:rPr>
        <w:t xml:space="preserve"> </w:t>
      </w:r>
      <w:r w:rsidR="00000243">
        <w:rPr>
          <w:rFonts w:asciiTheme="minorHAnsi" w:hAnsiTheme="minorHAnsi" w:eastAsiaTheme="majorEastAsia" w:cstheme="minorHAnsi"/>
          <w:color w:val="000000" w:themeColor="text1"/>
        </w:rPr>
        <w:t>and th</w:t>
      </w:r>
      <w:r>
        <w:rPr>
          <w:rFonts w:asciiTheme="minorHAnsi" w:hAnsiTheme="minorHAnsi" w:eastAsiaTheme="majorEastAsia" w:cstheme="minorHAnsi"/>
          <w:color w:val="000000" w:themeColor="text1"/>
        </w:rPr>
        <w:t xml:space="preserve">e </w:t>
      </w:r>
      <w:r w:rsidR="00000243">
        <w:rPr>
          <w:rFonts w:asciiTheme="minorHAnsi" w:hAnsiTheme="minorHAnsi" w:eastAsiaTheme="majorEastAsia" w:cstheme="minorHAnsi"/>
          <w:color w:val="000000" w:themeColor="text1"/>
        </w:rPr>
        <w:t>third</w:t>
      </w:r>
      <w:r>
        <w:rPr>
          <w:rFonts w:asciiTheme="minorHAnsi" w:hAnsiTheme="minorHAnsi" w:eastAsiaTheme="majorEastAsia" w:cstheme="minorHAnsi"/>
          <w:color w:val="000000" w:themeColor="text1"/>
        </w:rPr>
        <w:t xml:space="preserve"> idea proposes ways </w:t>
      </w:r>
      <w:r w:rsidR="00000243">
        <w:rPr>
          <w:rFonts w:asciiTheme="minorHAnsi" w:hAnsiTheme="minorHAnsi" w:eastAsiaTheme="majorEastAsia" w:cstheme="minorHAnsi"/>
          <w:color w:val="000000" w:themeColor="text1"/>
        </w:rPr>
        <w:t>W</w:t>
      </w:r>
      <w:r>
        <w:rPr>
          <w:rFonts w:asciiTheme="minorHAnsi" w:hAnsiTheme="minorHAnsi" w:eastAsiaTheme="majorEastAsia" w:cstheme="minorHAnsi"/>
          <w:color w:val="000000" w:themeColor="text1"/>
        </w:rPr>
        <w:t xml:space="preserve">estern music could </w:t>
      </w:r>
      <w:r>
        <w:rPr>
          <w:rFonts w:asciiTheme="minorHAnsi" w:hAnsiTheme="minorHAnsi" w:eastAsiaTheme="majorEastAsia" w:cstheme="minorHAnsi"/>
          <w:iCs/>
          <w:color w:val="000000" w:themeColor="text1"/>
        </w:rPr>
        <w:t xml:space="preserve">benefit from </w:t>
      </w:r>
      <w:r w:rsidRPr="00B340C1">
        <w:rPr>
          <w:rFonts w:asciiTheme="minorHAnsi" w:hAnsiTheme="minorHAnsi" w:eastAsiaTheme="majorEastAsia" w:cstheme="minorHAnsi"/>
          <w:iCs/>
          <w:color w:val="000000" w:themeColor="text1"/>
        </w:rPr>
        <w:t>knowledge and exposure to Indian music</w:t>
      </w:r>
      <w:r w:rsidR="00DC050A">
        <w:rPr>
          <w:rFonts w:asciiTheme="minorHAnsi" w:hAnsiTheme="minorHAnsi" w:eastAsiaTheme="majorEastAsia" w:cstheme="minorHAnsi"/>
          <w:iCs/>
          <w:color w:val="000000" w:themeColor="text1"/>
        </w:rPr>
        <w:t xml:space="preserve">. Menuhin’s continued efforts to working out these three ideas reflects his passion for Eastern music and his </w:t>
      </w:r>
      <w:r w:rsidR="002F3383">
        <w:rPr>
          <w:rFonts w:asciiTheme="minorHAnsi" w:hAnsiTheme="minorHAnsi" w:eastAsiaTheme="majorEastAsia" w:cstheme="minorHAnsi"/>
          <w:iCs/>
          <w:color w:val="000000" w:themeColor="text1"/>
        </w:rPr>
        <w:t>steady</w:t>
      </w:r>
      <w:r w:rsidR="00DC050A">
        <w:rPr>
          <w:rFonts w:asciiTheme="minorHAnsi" w:hAnsiTheme="minorHAnsi" w:eastAsiaTheme="majorEastAsia" w:cstheme="minorHAnsi"/>
          <w:iCs/>
          <w:color w:val="000000" w:themeColor="text1"/>
        </w:rPr>
        <w:t xml:space="preserve"> zeal to uncover the depths of its meaning in relation to Western music. </w:t>
      </w:r>
    </w:p>
    <w:p w:rsidRPr="00AD1D70" w:rsidR="00271C1F" w:rsidP="008A4ED4" w:rsidRDefault="00271C1F" w14:paraId="5E82B6CE" w14:textId="77777777">
      <w:pPr>
        <w:spacing w:line="480" w:lineRule="auto"/>
        <w:ind w:firstLine="720"/>
        <w:rPr>
          <w:rFonts w:asciiTheme="minorHAnsi" w:hAnsiTheme="minorHAnsi" w:cstheme="minorHAnsi"/>
        </w:rPr>
      </w:pPr>
    </w:p>
    <w:p w:rsidR="009D3E20" w:rsidP="00271C1F" w:rsidRDefault="009D3E20" w14:paraId="2C300D2A" w14:textId="1AB66F44">
      <w:pPr>
        <w:pStyle w:val="Heading3"/>
      </w:pPr>
      <w:r w:rsidRPr="008B007C">
        <w:t xml:space="preserve">Indian music as a source </w:t>
      </w:r>
      <w:r w:rsidRPr="008B007C" w:rsidR="00CE371B">
        <w:t>for Western music</w:t>
      </w:r>
    </w:p>
    <w:p w:rsidRPr="001D6ECC" w:rsidR="001D6ECC" w:rsidP="001D6ECC" w:rsidRDefault="001D6ECC" w14:paraId="63D740EB" w14:textId="77777777"/>
    <w:p w:rsidRPr="00271C1F" w:rsidR="00271C1F" w:rsidP="00271C1F" w:rsidRDefault="00271C1F" w14:paraId="4A79D856" w14:textId="77777777">
      <w:pPr>
        <w:rPr>
          <w:rFonts w:eastAsiaTheme="majorEastAsia"/>
        </w:rPr>
      </w:pPr>
    </w:p>
    <w:p w:rsidRPr="007622A3" w:rsidR="003F5478" w:rsidP="00947381" w:rsidRDefault="00947381" w14:paraId="24165ECE" w14:textId="75B52169">
      <w:pPr>
        <w:spacing w:line="480" w:lineRule="auto"/>
        <w:ind w:firstLine="720"/>
      </w:pPr>
      <w:r>
        <w:rPr>
          <w:rFonts w:asciiTheme="minorHAnsi" w:hAnsiTheme="minorHAnsi" w:eastAsiaTheme="majorEastAsia" w:cstheme="minorHAnsi"/>
          <w:color w:val="000000" w:themeColor="text1"/>
        </w:rPr>
        <w:t>Menuhin’s</w:t>
      </w:r>
      <w:r w:rsidR="009B0C6A">
        <w:rPr>
          <w:rFonts w:asciiTheme="minorHAnsi" w:hAnsiTheme="minorHAnsi" w:eastAsiaTheme="majorEastAsia" w:cstheme="minorHAnsi"/>
          <w:color w:val="000000" w:themeColor="text1"/>
        </w:rPr>
        <w:t xml:space="preserve"> fascination to uncover the </w:t>
      </w:r>
      <w:r w:rsidRPr="00B340C1" w:rsidR="009B0C6A">
        <w:rPr>
          <w:rFonts w:asciiTheme="minorHAnsi" w:hAnsiTheme="minorHAnsi" w:eastAsiaTheme="majorEastAsia" w:cstheme="minorHAnsi"/>
          <w:color w:val="000000" w:themeColor="text1"/>
        </w:rPr>
        <w:t xml:space="preserve">deep </w:t>
      </w:r>
      <w:r w:rsidR="009B0C6A">
        <w:rPr>
          <w:rFonts w:asciiTheme="minorHAnsi" w:hAnsiTheme="minorHAnsi" w:eastAsiaTheme="majorEastAsia" w:cstheme="minorHAnsi"/>
          <w:color w:val="000000" w:themeColor="text1"/>
        </w:rPr>
        <w:t xml:space="preserve">cultural </w:t>
      </w:r>
      <w:r w:rsidRPr="00B340C1" w:rsidR="009B0C6A">
        <w:rPr>
          <w:rFonts w:asciiTheme="minorHAnsi" w:hAnsiTheme="minorHAnsi" w:eastAsiaTheme="majorEastAsia" w:cstheme="minorHAnsi"/>
          <w:color w:val="000000" w:themeColor="text1"/>
        </w:rPr>
        <w:t xml:space="preserve">connections </w:t>
      </w:r>
      <w:r w:rsidR="009B0C6A">
        <w:rPr>
          <w:rFonts w:asciiTheme="minorHAnsi" w:hAnsiTheme="minorHAnsi" w:eastAsiaTheme="majorEastAsia" w:cstheme="minorHAnsi"/>
          <w:color w:val="000000" w:themeColor="text1"/>
        </w:rPr>
        <w:t xml:space="preserve">he </w:t>
      </w:r>
      <w:r>
        <w:rPr>
          <w:rFonts w:asciiTheme="minorHAnsi" w:hAnsiTheme="minorHAnsi" w:eastAsiaTheme="majorEastAsia" w:cstheme="minorHAnsi"/>
          <w:color w:val="000000" w:themeColor="text1"/>
        </w:rPr>
        <w:t>sensed</w:t>
      </w:r>
      <w:r w:rsidR="009B0C6A">
        <w:rPr>
          <w:rFonts w:asciiTheme="minorHAnsi" w:hAnsiTheme="minorHAnsi" w:eastAsiaTheme="majorEastAsia" w:cstheme="minorHAnsi"/>
          <w:color w:val="000000" w:themeColor="text1"/>
        </w:rPr>
        <w:t xml:space="preserve"> </w:t>
      </w:r>
      <w:r w:rsidRPr="00B340C1" w:rsidR="009B0C6A">
        <w:rPr>
          <w:rFonts w:asciiTheme="minorHAnsi" w:hAnsiTheme="minorHAnsi" w:eastAsiaTheme="majorEastAsia" w:cstheme="minorHAnsi"/>
          <w:color w:val="000000" w:themeColor="text1"/>
        </w:rPr>
        <w:t>between the West and the East</w:t>
      </w:r>
      <w:r w:rsidR="009B0C6A">
        <w:rPr>
          <w:rFonts w:asciiTheme="minorHAnsi" w:hAnsiTheme="minorHAnsi" w:eastAsiaTheme="majorEastAsia" w:cstheme="minorHAnsi"/>
          <w:color w:val="000000" w:themeColor="text1"/>
        </w:rPr>
        <w:t xml:space="preserve">, </w:t>
      </w:r>
      <w:r>
        <w:rPr>
          <w:rFonts w:asciiTheme="minorHAnsi" w:hAnsiTheme="minorHAnsi" w:eastAsiaTheme="majorEastAsia" w:cstheme="minorHAnsi"/>
          <w:color w:val="000000" w:themeColor="text1"/>
        </w:rPr>
        <w:t xml:space="preserve">first inspired by his yoga practice, led him to believe </w:t>
      </w:r>
      <w:r w:rsidR="007622A3">
        <w:rPr>
          <w:rFonts w:asciiTheme="minorHAnsi" w:hAnsiTheme="minorHAnsi" w:eastAsiaTheme="majorEastAsia" w:cstheme="minorHAnsi"/>
          <w:color w:val="000000" w:themeColor="text1"/>
        </w:rPr>
        <w:t xml:space="preserve">Western music evolved from </w:t>
      </w:r>
      <w:r w:rsidR="007E7774">
        <w:rPr>
          <w:rFonts w:asciiTheme="minorHAnsi" w:hAnsiTheme="minorHAnsi" w:eastAsiaTheme="majorEastAsia" w:cstheme="minorHAnsi"/>
          <w:color w:val="000000" w:themeColor="text1"/>
        </w:rPr>
        <w:t xml:space="preserve">the </w:t>
      </w:r>
      <w:r w:rsidR="007622A3">
        <w:rPr>
          <w:rFonts w:asciiTheme="minorHAnsi" w:hAnsiTheme="minorHAnsi" w:eastAsiaTheme="majorEastAsia" w:cstheme="minorHAnsi"/>
          <w:color w:val="000000" w:themeColor="text1"/>
        </w:rPr>
        <w:t>East</w:t>
      </w:r>
      <w:r w:rsidR="007622A3">
        <w:rPr>
          <w:rFonts w:asciiTheme="minorHAnsi" w:hAnsiTheme="minorHAnsi" w:cstheme="minorHAnsi"/>
        </w:rPr>
        <w:t>, along</w:t>
      </w:r>
      <w:r w:rsidRPr="00B062BA" w:rsidR="007622A3">
        <w:rPr>
          <w:rFonts w:asciiTheme="minorHAnsi" w:hAnsiTheme="minorHAnsi" w:cstheme="minorHAnsi"/>
        </w:rPr>
        <w:t xml:space="preserve"> with influences from the Middle East, Hungary, Spain, and Africa.</w:t>
      </w:r>
      <w:r w:rsidR="007622A3">
        <w:rPr>
          <w:rFonts w:asciiTheme="minorHAnsi" w:hAnsiTheme="minorHAnsi" w:eastAsiaTheme="majorEastAsia" w:cstheme="minorHAnsi"/>
          <w:color w:val="000000" w:themeColor="text1"/>
        </w:rPr>
        <w:t xml:space="preserve"> Perhaps </w:t>
      </w:r>
      <w:r w:rsidR="007622A3">
        <w:rPr>
          <w:rFonts w:asciiTheme="minorHAnsi" w:hAnsiTheme="minorHAnsi" w:eastAsiaTheme="majorEastAsia" w:cstheme="minorHAnsi"/>
          <w:color w:val="000000" w:themeColor="text1"/>
        </w:rPr>
        <w:lastRenderedPageBreak/>
        <w:t xml:space="preserve">stemming from </w:t>
      </w:r>
      <w:r w:rsidRPr="00D177C6" w:rsidR="007622A3">
        <w:rPr>
          <w:rFonts w:asciiTheme="minorHAnsi" w:hAnsiTheme="minorHAnsi" w:eastAsiaTheme="majorEastAsia" w:cstheme="minorHAnsi"/>
          <w:color w:val="000000" w:themeColor="text1"/>
        </w:rPr>
        <w:t>his childhood fascination with gypsy music</w:t>
      </w:r>
      <w:r w:rsidR="007622A3">
        <w:rPr>
          <w:rFonts w:asciiTheme="minorHAnsi" w:hAnsiTheme="minorHAnsi" w:eastAsiaTheme="majorEastAsia" w:cstheme="minorHAnsi"/>
          <w:color w:val="000000" w:themeColor="text1"/>
        </w:rPr>
        <w:t xml:space="preserve">, </w:t>
      </w:r>
      <w:r w:rsidRPr="00D177C6" w:rsidR="007622A3">
        <w:rPr>
          <w:rFonts w:asciiTheme="minorHAnsi" w:hAnsiTheme="minorHAnsi" w:eastAsiaTheme="majorEastAsia" w:cstheme="minorHAnsi"/>
          <w:color w:val="000000" w:themeColor="text1"/>
        </w:rPr>
        <w:t xml:space="preserve">Menuhin </w:t>
      </w:r>
      <w:r w:rsidR="007622A3">
        <w:rPr>
          <w:rFonts w:asciiTheme="minorHAnsi" w:hAnsiTheme="minorHAnsi" w:eastAsiaTheme="majorEastAsia" w:cstheme="minorHAnsi"/>
          <w:color w:val="000000" w:themeColor="text1"/>
        </w:rPr>
        <w:t>held that</w:t>
      </w:r>
      <w:r w:rsidRPr="00D177C6" w:rsidR="007622A3">
        <w:rPr>
          <w:rFonts w:asciiTheme="minorHAnsi" w:hAnsiTheme="minorHAnsi" w:eastAsiaTheme="majorEastAsia" w:cstheme="minorHAnsi"/>
          <w:color w:val="000000" w:themeColor="text1"/>
        </w:rPr>
        <w:t xml:space="preserve"> the gypsies </w:t>
      </w:r>
      <w:r w:rsidR="007622A3">
        <w:rPr>
          <w:rFonts w:asciiTheme="minorHAnsi" w:hAnsiTheme="minorHAnsi" w:eastAsiaTheme="majorEastAsia" w:cstheme="minorHAnsi"/>
          <w:color w:val="000000" w:themeColor="text1"/>
        </w:rPr>
        <w:t xml:space="preserve">were </w:t>
      </w:r>
      <w:r w:rsidRPr="00D177C6" w:rsidR="007622A3">
        <w:rPr>
          <w:rFonts w:asciiTheme="minorHAnsi" w:hAnsiTheme="minorHAnsi" w:eastAsiaTheme="majorEastAsia" w:cstheme="minorHAnsi"/>
          <w:color w:val="000000" w:themeColor="text1"/>
        </w:rPr>
        <w:t>the link between East and West</w:t>
      </w:r>
      <w:r w:rsidR="007622A3">
        <w:rPr>
          <w:rFonts w:asciiTheme="minorHAnsi" w:hAnsiTheme="minorHAnsi" w:eastAsiaTheme="majorEastAsia" w:cstheme="minorHAnsi"/>
          <w:color w:val="000000" w:themeColor="text1"/>
        </w:rPr>
        <w:t xml:space="preserve"> as they</w:t>
      </w:r>
      <w:ins w:author="Wendland, Kristin" w:date="2020-05-10T10:30:00Z" w:id="7">
        <w:r w:rsidR="009B0C6A">
          <w:rPr>
            <w:rFonts w:asciiTheme="minorHAnsi" w:hAnsiTheme="minorHAnsi" w:eastAsiaTheme="majorEastAsia" w:cstheme="minorHAnsi"/>
            <w:color w:val="000000" w:themeColor="text1"/>
          </w:rPr>
          <w:t xml:space="preserve"> </w:t>
        </w:r>
      </w:ins>
      <w:r w:rsidRPr="00D177C6" w:rsidR="007622A3">
        <w:rPr>
          <w:rFonts w:asciiTheme="minorHAnsi" w:hAnsiTheme="minorHAnsi" w:eastAsiaTheme="majorEastAsia" w:cstheme="minorHAnsi"/>
          <w:color w:val="000000" w:themeColor="text1"/>
        </w:rPr>
        <w:t xml:space="preserve">carried </w:t>
      </w:r>
      <w:r w:rsidR="007622A3">
        <w:rPr>
          <w:rFonts w:asciiTheme="minorHAnsi" w:hAnsiTheme="minorHAnsi" w:eastAsiaTheme="majorEastAsia" w:cstheme="minorHAnsi"/>
          <w:color w:val="000000" w:themeColor="text1"/>
        </w:rPr>
        <w:t xml:space="preserve">their </w:t>
      </w:r>
      <w:r w:rsidRPr="00D177C6" w:rsidR="007622A3">
        <w:rPr>
          <w:rFonts w:asciiTheme="minorHAnsi" w:hAnsiTheme="minorHAnsi" w:eastAsiaTheme="majorEastAsia" w:cstheme="minorHAnsi"/>
          <w:color w:val="000000" w:themeColor="text1"/>
        </w:rPr>
        <w:t>music from India to eastern Europe, and eventually to Spain</w:t>
      </w:r>
      <w:r w:rsidR="007622A3">
        <w:rPr>
          <w:rFonts w:asciiTheme="minorHAnsi" w:hAnsiTheme="minorHAnsi" w:eastAsiaTheme="majorEastAsia" w:cstheme="minorHAnsi"/>
          <w:color w:val="000000" w:themeColor="text1"/>
        </w:rPr>
        <w:t xml:space="preserve"> </w:t>
      </w:r>
      <w:r w:rsidRPr="00D177C6" w:rsidR="007622A3">
        <w:rPr>
          <w:rFonts w:asciiTheme="minorHAnsi" w:hAnsiTheme="minorHAnsi" w:eastAsiaTheme="majorEastAsia" w:cstheme="minorHAnsi"/>
          <w:color w:val="000000" w:themeColor="text1"/>
        </w:rPr>
        <w:t>where it transformed into Flamenco</w:t>
      </w:r>
      <w:r w:rsidR="007622A3">
        <w:rPr>
          <w:rFonts w:asciiTheme="minorHAnsi" w:hAnsiTheme="minorHAnsi" w:eastAsiaTheme="majorEastAsia" w:cstheme="minorHAnsi"/>
          <w:color w:val="000000" w:themeColor="text1"/>
        </w:rPr>
        <w:t xml:space="preserve">. In short, </w:t>
      </w:r>
      <w:r w:rsidR="00794CFD">
        <w:rPr>
          <w:rFonts w:asciiTheme="minorHAnsi" w:hAnsiTheme="minorHAnsi" w:eastAsiaTheme="majorEastAsia" w:cstheme="minorHAnsi"/>
          <w:color w:val="000000" w:themeColor="text1"/>
        </w:rPr>
        <w:t>e</w:t>
      </w:r>
      <w:r w:rsidR="007622A3">
        <w:rPr>
          <w:rFonts w:asciiTheme="minorHAnsi" w:hAnsiTheme="minorHAnsi" w:eastAsiaTheme="majorEastAsia" w:cstheme="minorHAnsi"/>
          <w:color w:val="000000" w:themeColor="text1"/>
        </w:rPr>
        <w:t xml:space="preserve">astern Europe became </w:t>
      </w:r>
      <w:r w:rsidR="00794CFD">
        <w:rPr>
          <w:rFonts w:asciiTheme="minorHAnsi" w:hAnsiTheme="minorHAnsi" w:eastAsiaTheme="majorEastAsia" w:cstheme="minorHAnsi"/>
          <w:color w:val="000000" w:themeColor="text1"/>
        </w:rPr>
        <w:t xml:space="preserve">a </w:t>
      </w:r>
      <w:r w:rsidR="007622A3">
        <w:rPr>
          <w:rFonts w:asciiTheme="minorHAnsi" w:hAnsiTheme="minorHAnsi" w:eastAsiaTheme="majorEastAsia" w:cstheme="minorHAnsi"/>
          <w:color w:val="000000" w:themeColor="text1"/>
        </w:rPr>
        <w:t xml:space="preserve">musical crossroads of cultures, </w:t>
      </w:r>
      <w:r w:rsidR="00794CFD">
        <w:rPr>
          <w:rFonts w:asciiTheme="minorHAnsi" w:hAnsiTheme="minorHAnsi" w:eastAsiaTheme="majorEastAsia" w:cstheme="minorHAnsi"/>
          <w:color w:val="000000" w:themeColor="text1"/>
        </w:rPr>
        <w:t>from which music evolved in</w:t>
      </w:r>
      <w:r w:rsidR="007622A3">
        <w:rPr>
          <w:rFonts w:asciiTheme="minorHAnsi" w:hAnsiTheme="minorHAnsi" w:eastAsiaTheme="majorEastAsia" w:cstheme="minorHAnsi"/>
          <w:color w:val="000000" w:themeColor="text1"/>
        </w:rPr>
        <w:t xml:space="preserve"> </w:t>
      </w:r>
      <w:r w:rsidRPr="00D177C6" w:rsidR="007622A3">
        <w:rPr>
          <w:rFonts w:asciiTheme="minorHAnsi" w:hAnsiTheme="minorHAnsi" w:eastAsiaTheme="majorEastAsia" w:cstheme="minorHAnsi"/>
          <w:color w:val="000000" w:themeColor="text1"/>
        </w:rPr>
        <w:t>northern Europe</w:t>
      </w:r>
      <w:r w:rsidR="00794CFD">
        <w:rPr>
          <w:rFonts w:asciiTheme="minorHAnsi" w:hAnsiTheme="minorHAnsi" w:eastAsiaTheme="majorEastAsia" w:cstheme="minorHAnsi"/>
          <w:color w:val="000000" w:themeColor="text1"/>
        </w:rPr>
        <w:t xml:space="preserve"> and beyond</w:t>
      </w:r>
      <w:r w:rsidRPr="00D177C6" w:rsidR="007622A3">
        <w:rPr>
          <w:rFonts w:asciiTheme="minorHAnsi" w:hAnsiTheme="minorHAnsi" w:eastAsiaTheme="majorEastAsia" w:cstheme="minorHAnsi"/>
          <w:color w:val="000000" w:themeColor="text1"/>
        </w:rPr>
        <w:t>.</w:t>
      </w:r>
      <w:r w:rsidR="00F83FEB">
        <w:rPr>
          <w:rStyle w:val="FootnoteReference"/>
          <w:rFonts w:asciiTheme="minorHAnsi" w:hAnsiTheme="minorHAnsi" w:eastAsiaTheme="majorEastAsia" w:cstheme="minorHAnsi"/>
          <w:color w:val="000000" w:themeColor="text1"/>
        </w:rPr>
        <w:footnoteReference w:id="77"/>
      </w:r>
      <w:r w:rsidRPr="003F5478" w:rsidR="007622A3">
        <w:rPr>
          <w:rFonts w:asciiTheme="minorHAnsi" w:hAnsiTheme="minorHAnsi" w:eastAsiaTheme="majorEastAsia" w:cstheme="minorHAnsi"/>
          <w:color w:val="000000" w:themeColor="text1"/>
        </w:rPr>
        <w:t xml:space="preserve"> </w:t>
      </w:r>
      <w:r w:rsidR="003F5478">
        <w:rPr>
          <w:rFonts w:asciiTheme="minorHAnsi" w:hAnsiTheme="minorHAnsi" w:eastAsiaTheme="majorEastAsia" w:cstheme="minorHAnsi"/>
          <w:color w:val="000000" w:themeColor="text1"/>
        </w:rPr>
        <w:t xml:space="preserve"> </w:t>
      </w:r>
    </w:p>
    <w:p w:rsidRPr="00170886" w:rsidR="00794CFD" w:rsidP="008A4ED4" w:rsidRDefault="00794CFD" w14:paraId="08E2EE60" w14:textId="7299C8BB">
      <w:pPr>
        <w:spacing w:line="480" w:lineRule="auto"/>
        <w:ind w:firstLine="720"/>
        <w:rPr>
          <w:rFonts w:asciiTheme="minorHAnsi" w:hAnsiTheme="minorHAnsi" w:cstheme="minorHAnsi"/>
          <w:bCs/>
          <w:color w:val="000000" w:themeColor="text1"/>
        </w:rPr>
      </w:pPr>
      <w:r>
        <w:rPr>
          <w:rFonts w:asciiTheme="minorHAnsi" w:hAnsiTheme="minorHAnsi" w:cstheme="minorHAnsi"/>
        </w:rPr>
        <w:t xml:space="preserve">Menuhin </w:t>
      </w:r>
      <w:r w:rsidRPr="00D177C6">
        <w:rPr>
          <w:rFonts w:asciiTheme="minorHAnsi" w:hAnsiTheme="minorHAnsi" w:cstheme="minorHAnsi"/>
        </w:rPr>
        <w:t xml:space="preserve">emphasized </w:t>
      </w:r>
      <w:r>
        <w:rPr>
          <w:rFonts w:asciiTheme="minorHAnsi" w:hAnsiTheme="minorHAnsi" w:cstheme="minorHAnsi"/>
        </w:rPr>
        <w:t>this</w:t>
      </w:r>
      <w:r w:rsidRPr="00D177C6">
        <w:rPr>
          <w:rFonts w:asciiTheme="minorHAnsi" w:hAnsiTheme="minorHAnsi" w:cstheme="minorHAnsi"/>
        </w:rPr>
        <w:t xml:space="preserve"> </w:t>
      </w:r>
      <w:r w:rsidR="005E6BAE">
        <w:rPr>
          <w:rFonts w:asciiTheme="minorHAnsi" w:hAnsiTheme="minorHAnsi" w:cstheme="minorHAnsi"/>
        </w:rPr>
        <w:t>e</w:t>
      </w:r>
      <w:r w:rsidRPr="00D177C6">
        <w:rPr>
          <w:rFonts w:asciiTheme="minorHAnsi" w:hAnsiTheme="minorHAnsi" w:cstheme="minorHAnsi"/>
        </w:rPr>
        <w:t>ast-</w:t>
      </w:r>
      <w:r w:rsidR="005E6BAE">
        <w:rPr>
          <w:rFonts w:asciiTheme="minorHAnsi" w:hAnsiTheme="minorHAnsi" w:cstheme="minorHAnsi"/>
        </w:rPr>
        <w:t>w</w:t>
      </w:r>
      <w:r w:rsidRPr="00D177C6">
        <w:rPr>
          <w:rFonts w:asciiTheme="minorHAnsi" w:hAnsiTheme="minorHAnsi" w:cstheme="minorHAnsi"/>
        </w:rPr>
        <w:t xml:space="preserve">est connection in </w:t>
      </w:r>
      <w:r w:rsidRPr="00D177C6" w:rsidR="00170886">
        <w:rPr>
          <w:rFonts w:asciiTheme="minorHAnsi" w:hAnsiTheme="minorHAnsi" w:cstheme="minorHAnsi"/>
          <w:i/>
          <w:iCs/>
        </w:rPr>
        <w:t>West Meets East</w:t>
      </w:r>
      <w:r w:rsidR="00170886">
        <w:rPr>
          <w:rFonts w:asciiTheme="minorHAnsi" w:hAnsiTheme="minorHAnsi" w:cstheme="minorHAnsi"/>
          <w:i/>
          <w:iCs/>
        </w:rPr>
        <w:t xml:space="preserve"> </w:t>
      </w:r>
      <w:r w:rsidR="00170886">
        <w:rPr>
          <w:rFonts w:asciiTheme="minorHAnsi" w:hAnsiTheme="minorHAnsi" w:cstheme="minorHAnsi"/>
        </w:rPr>
        <w:t xml:space="preserve">by including </w:t>
      </w:r>
      <w:r w:rsidRPr="00D177C6" w:rsidR="00170886">
        <w:rPr>
          <w:rFonts w:asciiTheme="minorHAnsi" w:hAnsiTheme="minorHAnsi" w:cstheme="minorHAnsi"/>
        </w:rPr>
        <w:t>Georges Enesco</w:t>
      </w:r>
      <w:r w:rsidR="00170886">
        <w:rPr>
          <w:rFonts w:asciiTheme="minorHAnsi" w:hAnsiTheme="minorHAnsi" w:cstheme="minorHAnsi"/>
        </w:rPr>
        <w:t xml:space="preserve">’s </w:t>
      </w:r>
      <w:r w:rsidRPr="00D177C6">
        <w:rPr>
          <w:rFonts w:asciiTheme="minorHAnsi" w:hAnsiTheme="minorHAnsi" w:cstheme="minorHAnsi"/>
        </w:rPr>
        <w:t>“Sonata for Piano and Violin”</w:t>
      </w:r>
      <w:r w:rsidR="00BD7CC0">
        <w:rPr>
          <w:rFonts w:asciiTheme="minorHAnsi" w:hAnsiTheme="minorHAnsi" w:cstheme="minorHAnsi"/>
        </w:rPr>
        <w:t xml:space="preserve"> </w:t>
      </w:r>
      <w:r w:rsidR="002102F4">
        <w:rPr>
          <w:rFonts w:asciiTheme="minorHAnsi" w:hAnsiTheme="minorHAnsi" w:cstheme="minorHAnsi"/>
        </w:rPr>
        <w:t>on the album.</w:t>
      </w:r>
      <w:r w:rsidR="00170886">
        <w:rPr>
          <w:rFonts w:asciiTheme="minorHAnsi" w:hAnsiTheme="minorHAnsi" w:cstheme="minorHAnsi"/>
          <w:bCs/>
          <w:color w:val="000000" w:themeColor="text1"/>
        </w:rPr>
        <w:t xml:space="preserve"> To Menuhin, Enesco embodied this link</w:t>
      </w:r>
      <w:r w:rsidR="002102F4">
        <w:rPr>
          <w:rFonts w:asciiTheme="minorHAnsi" w:hAnsiTheme="minorHAnsi" w:cstheme="minorHAnsi"/>
          <w:bCs/>
          <w:color w:val="000000" w:themeColor="text1"/>
        </w:rPr>
        <w:t>, and he</w:t>
      </w:r>
      <w:r w:rsidRPr="00D177C6">
        <w:rPr>
          <w:rFonts w:asciiTheme="minorHAnsi" w:hAnsiTheme="minorHAnsi" w:cstheme="minorHAnsi"/>
        </w:rPr>
        <w:t xml:space="preserve"> </w:t>
      </w:r>
      <w:r w:rsidR="001D47D5">
        <w:rPr>
          <w:rFonts w:asciiTheme="minorHAnsi" w:hAnsiTheme="minorHAnsi" w:cstheme="minorHAnsi"/>
        </w:rPr>
        <w:t>highlight</w:t>
      </w:r>
      <w:r w:rsidR="002102F4">
        <w:rPr>
          <w:rFonts w:asciiTheme="minorHAnsi" w:hAnsiTheme="minorHAnsi" w:cstheme="minorHAnsi"/>
        </w:rPr>
        <w:t>ed</w:t>
      </w:r>
      <w:r w:rsidR="001D47D5">
        <w:rPr>
          <w:rFonts w:asciiTheme="minorHAnsi" w:hAnsiTheme="minorHAnsi" w:cstheme="minorHAnsi"/>
        </w:rPr>
        <w:t xml:space="preserve"> how the</w:t>
      </w:r>
      <w:r w:rsidRPr="00D177C6">
        <w:rPr>
          <w:rFonts w:asciiTheme="minorHAnsi" w:hAnsiTheme="minorHAnsi" w:cstheme="minorHAnsi"/>
        </w:rPr>
        <w:t xml:space="preserve"> Romanian composer </w:t>
      </w:r>
      <w:r w:rsidR="001D47D5">
        <w:rPr>
          <w:rFonts w:asciiTheme="minorHAnsi" w:hAnsiTheme="minorHAnsi" w:cstheme="minorHAnsi"/>
        </w:rPr>
        <w:t>represented a</w:t>
      </w:r>
      <w:r w:rsidRPr="00D177C6">
        <w:rPr>
          <w:rFonts w:asciiTheme="minorHAnsi" w:hAnsiTheme="minorHAnsi" w:cstheme="minorHAnsi"/>
        </w:rPr>
        <w:t xml:space="preserve"> common cross-cultural connection between himself and Shankar</w:t>
      </w:r>
      <w:r w:rsidR="001D47D5">
        <w:rPr>
          <w:rFonts w:asciiTheme="minorHAnsi" w:hAnsiTheme="minorHAnsi" w:cstheme="minorHAnsi"/>
        </w:rPr>
        <w:t xml:space="preserve"> in his program notes to the recording</w:t>
      </w:r>
      <w:r w:rsidR="00215151">
        <w:rPr>
          <w:rFonts w:asciiTheme="minorHAnsi" w:hAnsiTheme="minorHAnsi" w:cstheme="minorHAnsi"/>
        </w:rPr>
        <w:t>.</w:t>
      </w:r>
      <w:r w:rsidR="002102F4">
        <w:rPr>
          <w:rFonts w:asciiTheme="minorHAnsi" w:hAnsiTheme="minorHAnsi" w:cstheme="minorHAnsi"/>
        </w:rPr>
        <w:t xml:space="preserve"> </w:t>
      </w:r>
      <w:r w:rsidR="007E7774">
        <w:rPr>
          <w:rFonts w:asciiTheme="minorHAnsi" w:hAnsiTheme="minorHAnsi" w:cstheme="minorHAnsi"/>
        </w:rPr>
        <w:t>B</w:t>
      </w:r>
      <w:r w:rsidRPr="00D177C6" w:rsidR="007E7774">
        <w:rPr>
          <w:rFonts w:asciiTheme="minorHAnsi" w:hAnsiTheme="minorHAnsi" w:cstheme="minorHAnsi"/>
        </w:rPr>
        <w:t xml:space="preserve">oth Menuhin and Shankar </w:t>
      </w:r>
      <w:r w:rsidR="007E7774">
        <w:rPr>
          <w:rFonts w:asciiTheme="minorHAnsi" w:hAnsiTheme="minorHAnsi" w:cstheme="minorHAnsi"/>
        </w:rPr>
        <w:t xml:space="preserve">encountered Enesco’s sphere of influence </w:t>
      </w:r>
      <w:r w:rsidRPr="00D177C6" w:rsidR="007E7774">
        <w:rPr>
          <w:rFonts w:asciiTheme="minorHAnsi" w:hAnsiTheme="minorHAnsi" w:cstheme="minorHAnsi"/>
        </w:rPr>
        <w:t>in the early 1930s</w:t>
      </w:r>
      <w:r w:rsidR="007E7774">
        <w:rPr>
          <w:rFonts w:asciiTheme="minorHAnsi" w:hAnsiTheme="minorHAnsi" w:cstheme="minorHAnsi"/>
        </w:rPr>
        <w:t xml:space="preserve"> in Paris, as </w:t>
      </w:r>
      <w:r w:rsidRPr="00D177C6">
        <w:rPr>
          <w:rFonts w:asciiTheme="minorHAnsi" w:hAnsiTheme="minorHAnsi" w:cstheme="minorHAnsi"/>
        </w:rPr>
        <w:t xml:space="preserve">Enesco used to listen to Shankar rehearsing </w:t>
      </w:r>
      <w:r w:rsidR="007E7774">
        <w:rPr>
          <w:rFonts w:asciiTheme="minorHAnsi" w:hAnsiTheme="minorHAnsi" w:cstheme="minorHAnsi"/>
        </w:rPr>
        <w:t xml:space="preserve">Indian music, </w:t>
      </w:r>
      <w:r w:rsidRPr="00D177C6">
        <w:rPr>
          <w:rFonts w:asciiTheme="minorHAnsi" w:hAnsiTheme="minorHAnsi" w:cstheme="minorHAnsi"/>
        </w:rPr>
        <w:t xml:space="preserve">and Enesco took </w:t>
      </w:r>
      <w:r w:rsidR="007E7774">
        <w:rPr>
          <w:rFonts w:asciiTheme="minorHAnsi" w:hAnsiTheme="minorHAnsi" w:cstheme="minorHAnsi"/>
        </w:rPr>
        <w:t>Menuhin</w:t>
      </w:r>
      <w:r w:rsidRPr="00D177C6">
        <w:rPr>
          <w:rFonts w:asciiTheme="minorHAnsi" w:hAnsiTheme="minorHAnsi" w:cstheme="minorHAnsi"/>
        </w:rPr>
        <w:t xml:space="preserve"> to the Colonial Exhibition in Paris in 1932</w:t>
      </w:r>
      <w:r w:rsidR="001D47D5">
        <w:rPr>
          <w:rFonts w:asciiTheme="minorHAnsi" w:hAnsiTheme="minorHAnsi" w:cstheme="minorHAnsi"/>
        </w:rPr>
        <w:t xml:space="preserve"> to hear </w:t>
      </w:r>
      <w:r w:rsidRPr="00D177C6">
        <w:rPr>
          <w:rFonts w:asciiTheme="minorHAnsi" w:hAnsiTheme="minorHAnsi" w:cstheme="minorHAnsi"/>
        </w:rPr>
        <w:t xml:space="preserve">the </w:t>
      </w:r>
      <w:r w:rsidRPr="00D177C6" w:rsidR="007E7774">
        <w:rPr>
          <w:rFonts w:asciiTheme="minorHAnsi" w:hAnsiTheme="minorHAnsi" w:cstheme="minorHAnsi"/>
        </w:rPr>
        <w:t>Indonesia</w:t>
      </w:r>
      <w:r w:rsidR="007E7774">
        <w:rPr>
          <w:rFonts w:asciiTheme="minorHAnsi" w:hAnsiTheme="minorHAnsi" w:cstheme="minorHAnsi"/>
        </w:rPr>
        <w:t>n</w:t>
      </w:r>
      <w:r w:rsidRPr="00D177C6" w:rsidR="007E7774">
        <w:rPr>
          <w:rFonts w:asciiTheme="minorHAnsi" w:hAnsiTheme="minorHAnsi" w:cstheme="minorHAnsi"/>
        </w:rPr>
        <w:t xml:space="preserve"> </w:t>
      </w:r>
      <w:r w:rsidRPr="00D177C6">
        <w:rPr>
          <w:rFonts w:asciiTheme="minorHAnsi" w:hAnsiTheme="minorHAnsi" w:cstheme="minorHAnsi"/>
        </w:rPr>
        <w:t xml:space="preserve">Gamelan Orchestra. </w:t>
      </w:r>
      <w:r w:rsidR="001D47D5">
        <w:rPr>
          <w:rFonts w:asciiTheme="minorHAnsi" w:hAnsiTheme="minorHAnsi" w:cstheme="minorHAnsi"/>
        </w:rPr>
        <w:t xml:space="preserve">Menuhin </w:t>
      </w:r>
      <w:r w:rsidR="007E7774">
        <w:rPr>
          <w:rFonts w:asciiTheme="minorHAnsi" w:hAnsiTheme="minorHAnsi" w:cstheme="minorHAnsi"/>
        </w:rPr>
        <w:t xml:space="preserve">found </w:t>
      </w:r>
      <w:proofErr w:type="spellStart"/>
      <w:r w:rsidR="007E7774">
        <w:rPr>
          <w:rFonts w:asciiTheme="minorHAnsi" w:hAnsiTheme="minorHAnsi" w:cstheme="minorHAnsi"/>
        </w:rPr>
        <w:t>Ensesco’s</w:t>
      </w:r>
      <w:proofErr w:type="spellEnd"/>
      <w:r w:rsidR="007E7774">
        <w:rPr>
          <w:rFonts w:asciiTheme="minorHAnsi" w:hAnsiTheme="minorHAnsi" w:cstheme="minorHAnsi"/>
        </w:rPr>
        <w:t xml:space="preserve"> Sonata “</w:t>
      </w:r>
      <w:r w:rsidRPr="00D177C6">
        <w:rPr>
          <w:rFonts w:asciiTheme="minorHAnsi" w:hAnsiTheme="minorHAnsi" w:cstheme="minorHAnsi"/>
        </w:rPr>
        <w:t>miraculously translated his people’s improvised gypsy musical idiom into a formal and complete Western sonata…This could only happen through the mind and heart of one born and bred of a union between the intuitive world of the East and the crystallized and consolidated world of the West.”</w:t>
      </w:r>
      <w:r w:rsidR="00F83FEB">
        <w:rPr>
          <w:rStyle w:val="FootnoteReference"/>
          <w:rFonts w:asciiTheme="minorHAnsi" w:hAnsiTheme="minorHAnsi" w:cstheme="minorHAnsi"/>
        </w:rPr>
        <w:footnoteReference w:id="78"/>
      </w:r>
      <w:r w:rsidRPr="00D177C6">
        <w:rPr>
          <w:rFonts w:asciiTheme="minorHAnsi" w:hAnsiTheme="minorHAnsi" w:cstheme="minorHAnsi"/>
        </w:rPr>
        <w:t xml:space="preserve"> </w:t>
      </w:r>
    </w:p>
    <w:p w:rsidRPr="00D177C6" w:rsidR="00354908" w:rsidP="008A4ED4" w:rsidRDefault="00FC582E" w14:paraId="774EF7A5" w14:textId="3F309E9D">
      <w:pPr>
        <w:spacing w:line="480" w:lineRule="auto"/>
        <w:ind w:firstLine="720"/>
        <w:rPr>
          <w:rFonts w:asciiTheme="minorHAnsi" w:hAnsiTheme="minorHAnsi" w:cstheme="minorHAnsi"/>
          <w:bCs/>
          <w:color w:val="000000" w:themeColor="text1"/>
        </w:rPr>
      </w:pPr>
      <w:r w:rsidRPr="00D177C6">
        <w:rPr>
          <w:rFonts w:asciiTheme="minorHAnsi" w:hAnsiTheme="minorHAnsi" w:cstheme="minorHAnsi"/>
          <w:bCs/>
          <w:color w:val="000000" w:themeColor="text1"/>
        </w:rPr>
        <w:t xml:space="preserve">Menuhin </w:t>
      </w:r>
      <w:r w:rsidR="00794CFD">
        <w:rPr>
          <w:rFonts w:asciiTheme="minorHAnsi" w:hAnsiTheme="minorHAnsi" w:cstheme="minorHAnsi"/>
          <w:bCs/>
          <w:color w:val="000000" w:themeColor="text1"/>
        </w:rPr>
        <w:t xml:space="preserve">finally </w:t>
      </w:r>
      <w:r w:rsidR="007622A3">
        <w:rPr>
          <w:rFonts w:asciiTheme="minorHAnsi" w:hAnsiTheme="minorHAnsi" w:cstheme="minorHAnsi"/>
          <w:bCs/>
          <w:color w:val="000000" w:themeColor="text1"/>
        </w:rPr>
        <w:t xml:space="preserve">was able </w:t>
      </w:r>
      <w:r w:rsidRPr="00D177C6">
        <w:rPr>
          <w:rFonts w:asciiTheme="minorHAnsi" w:hAnsiTheme="minorHAnsi" w:cstheme="minorHAnsi"/>
          <w:bCs/>
          <w:color w:val="000000" w:themeColor="text1"/>
        </w:rPr>
        <w:t xml:space="preserve">to </w:t>
      </w:r>
      <w:r w:rsidR="007E7774">
        <w:rPr>
          <w:rFonts w:asciiTheme="minorHAnsi" w:hAnsiTheme="minorHAnsi" w:cstheme="minorHAnsi"/>
          <w:bCs/>
          <w:color w:val="000000" w:themeColor="text1"/>
        </w:rPr>
        <w:t xml:space="preserve">formally </w:t>
      </w:r>
      <w:r w:rsidR="007622A3">
        <w:rPr>
          <w:rFonts w:asciiTheme="minorHAnsi" w:hAnsiTheme="minorHAnsi" w:cstheme="minorHAnsi"/>
          <w:bCs/>
          <w:color w:val="000000" w:themeColor="text1"/>
        </w:rPr>
        <w:t>communicate</w:t>
      </w:r>
      <w:r w:rsidRPr="00D177C6">
        <w:rPr>
          <w:rFonts w:asciiTheme="minorHAnsi" w:hAnsiTheme="minorHAnsi" w:cstheme="minorHAnsi"/>
          <w:bCs/>
          <w:color w:val="000000" w:themeColor="text1"/>
        </w:rPr>
        <w:t xml:space="preserve"> his idea </w:t>
      </w:r>
      <w:r w:rsidR="001D47D5">
        <w:rPr>
          <w:rFonts w:asciiTheme="minorHAnsi" w:hAnsiTheme="minorHAnsi" w:cstheme="minorHAnsi"/>
          <w:bCs/>
          <w:color w:val="000000" w:themeColor="text1"/>
        </w:rPr>
        <w:t xml:space="preserve">about </w:t>
      </w:r>
      <w:r w:rsidR="002102F4">
        <w:rPr>
          <w:rFonts w:asciiTheme="minorHAnsi" w:hAnsiTheme="minorHAnsi" w:cstheme="minorHAnsi"/>
          <w:bCs/>
          <w:color w:val="000000" w:themeColor="text1"/>
        </w:rPr>
        <w:t>e</w:t>
      </w:r>
      <w:r w:rsidR="001D47D5">
        <w:rPr>
          <w:rFonts w:asciiTheme="minorHAnsi" w:hAnsiTheme="minorHAnsi" w:cstheme="minorHAnsi"/>
          <w:bCs/>
          <w:color w:val="000000" w:themeColor="text1"/>
        </w:rPr>
        <w:t>ast-</w:t>
      </w:r>
      <w:r w:rsidR="002102F4">
        <w:rPr>
          <w:rFonts w:asciiTheme="minorHAnsi" w:hAnsiTheme="minorHAnsi" w:cstheme="minorHAnsi"/>
          <w:bCs/>
          <w:color w:val="000000" w:themeColor="text1"/>
        </w:rPr>
        <w:t>w</w:t>
      </w:r>
      <w:r w:rsidR="001D47D5">
        <w:rPr>
          <w:rFonts w:asciiTheme="minorHAnsi" w:hAnsiTheme="minorHAnsi" w:cstheme="minorHAnsi"/>
          <w:bCs/>
          <w:color w:val="000000" w:themeColor="text1"/>
        </w:rPr>
        <w:t xml:space="preserve">est musical connections </w:t>
      </w:r>
      <w:r w:rsidRPr="00D177C6">
        <w:rPr>
          <w:rFonts w:asciiTheme="minorHAnsi" w:hAnsiTheme="minorHAnsi" w:cstheme="minorHAnsi"/>
          <w:bCs/>
          <w:color w:val="000000" w:themeColor="text1"/>
        </w:rPr>
        <w:t xml:space="preserve">on </w:t>
      </w:r>
      <w:r w:rsidR="007622A3">
        <w:rPr>
          <w:rFonts w:asciiTheme="minorHAnsi" w:hAnsiTheme="minorHAnsi" w:cstheme="minorHAnsi"/>
          <w:bCs/>
          <w:color w:val="000000" w:themeColor="text1"/>
        </w:rPr>
        <w:t xml:space="preserve">a program titled </w:t>
      </w:r>
      <w:r w:rsidRPr="00D177C6" w:rsidR="007622A3">
        <w:rPr>
          <w:rFonts w:asciiTheme="minorHAnsi" w:hAnsiTheme="minorHAnsi" w:cstheme="minorHAnsi"/>
          <w:bCs/>
          <w:color w:val="000000" w:themeColor="text1"/>
        </w:rPr>
        <w:t xml:space="preserve">“From the Sitar to the Guitar” </w:t>
      </w:r>
      <w:r w:rsidR="002102F4">
        <w:rPr>
          <w:rFonts w:asciiTheme="minorHAnsi" w:hAnsiTheme="minorHAnsi" w:cstheme="minorHAnsi"/>
          <w:bCs/>
          <w:color w:val="000000" w:themeColor="text1"/>
        </w:rPr>
        <w:t xml:space="preserve">in 1995.  </w:t>
      </w:r>
      <w:r w:rsidR="00794CFD">
        <w:rPr>
          <w:rFonts w:asciiTheme="minorHAnsi" w:hAnsiTheme="minorHAnsi" w:cstheme="minorHAnsi"/>
          <w:bCs/>
          <w:color w:val="000000" w:themeColor="text1"/>
        </w:rPr>
        <w:t>Working with</w:t>
      </w:r>
      <w:r w:rsidRPr="00D177C6" w:rsidR="007622A3">
        <w:rPr>
          <w:rFonts w:asciiTheme="minorHAnsi" w:hAnsiTheme="minorHAnsi" w:cstheme="minorHAnsi"/>
          <w:bCs/>
          <w:color w:val="000000" w:themeColor="text1"/>
        </w:rPr>
        <w:t xml:space="preserve"> Ravi Shankar </w:t>
      </w:r>
      <w:r w:rsidR="00794CFD">
        <w:rPr>
          <w:rFonts w:asciiTheme="minorHAnsi" w:hAnsiTheme="minorHAnsi" w:cstheme="minorHAnsi"/>
          <w:bCs/>
          <w:color w:val="000000" w:themeColor="text1"/>
        </w:rPr>
        <w:t xml:space="preserve">on this </w:t>
      </w:r>
      <w:r w:rsidRPr="00D177C6">
        <w:rPr>
          <w:rFonts w:asciiTheme="minorHAnsi" w:hAnsiTheme="minorHAnsi" w:cstheme="minorHAnsi"/>
          <w:bCs/>
          <w:color w:val="000000" w:themeColor="text1"/>
        </w:rPr>
        <w:t>program from Brussels</w:t>
      </w:r>
      <w:r w:rsidR="00794CFD">
        <w:rPr>
          <w:rFonts w:asciiTheme="minorHAnsi" w:hAnsiTheme="minorHAnsi" w:cstheme="minorHAnsi"/>
          <w:bCs/>
          <w:color w:val="000000" w:themeColor="text1"/>
        </w:rPr>
        <w:t>,</w:t>
      </w:r>
      <w:r w:rsidRPr="00D177C6">
        <w:rPr>
          <w:rFonts w:asciiTheme="minorHAnsi" w:hAnsiTheme="minorHAnsi" w:cstheme="minorHAnsi"/>
          <w:bCs/>
          <w:color w:val="000000" w:themeColor="text1"/>
        </w:rPr>
        <w:t xml:space="preserve"> </w:t>
      </w:r>
      <w:r w:rsidR="00794CFD">
        <w:rPr>
          <w:rFonts w:asciiTheme="minorHAnsi" w:hAnsiTheme="minorHAnsi" w:cstheme="minorHAnsi"/>
          <w:bCs/>
          <w:color w:val="000000" w:themeColor="text1"/>
        </w:rPr>
        <w:t>Menuhin</w:t>
      </w:r>
      <w:r w:rsidRPr="00D177C6">
        <w:rPr>
          <w:rFonts w:asciiTheme="minorHAnsi" w:hAnsiTheme="minorHAnsi" w:cstheme="minorHAnsi"/>
          <w:bCs/>
          <w:color w:val="000000" w:themeColor="text1"/>
        </w:rPr>
        <w:t xml:space="preserve"> </w:t>
      </w:r>
      <w:r w:rsidR="00794CFD">
        <w:rPr>
          <w:rFonts w:asciiTheme="minorHAnsi" w:hAnsiTheme="minorHAnsi" w:cstheme="minorHAnsi"/>
          <w:bCs/>
          <w:color w:val="000000" w:themeColor="text1"/>
        </w:rPr>
        <w:t xml:space="preserve">proposed his plan </w:t>
      </w:r>
      <w:r w:rsidRPr="00D177C6">
        <w:rPr>
          <w:rFonts w:asciiTheme="minorHAnsi" w:hAnsiTheme="minorHAnsi" w:cstheme="minorHAnsi"/>
          <w:bCs/>
          <w:color w:val="000000" w:themeColor="text1"/>
        </w:rPr>
        <w:t xml:space="preserve">“…to illustrate the </w:t>
      </w:r>
      <w:r w:rsidRPr="00D177C6">
        <w:rPr>
          <w:rFonts w:asciiTheme="minorHAnsi" w:hAnsiTheme="minorHAnsi" w:cstheme="minorHAnsi"/>
          <w:bCs/>
          <w:color w:val="000000" w:themeColor="text1"/>
        </w:rPr>
        <w:lastRenderedPageBreak/>
        <w:t>relationship between classical Indian music and Spanish Flamenco through the Gypsies who came from India.”</w:t>
      </w:r>
      <w:r w:rsidR="00F83FEB">
        <w:rPr>
          <w:rStyle w:val="FootnoteReference"/>
          <w:rFonts w:asciiTheme="minorHAnsi" w:hAnsiTheme="minorHAnsi" w:cstheme="minorHAnsi"/>
          <w:bCs/>
          <w:color w:val="000000" w:themeColor="text1"/>
        </w:rPr>
        <w:footnoteReference w:id="79"/>
      </w:r>
      <w:r w:rsidRPr="00D177C6">
        <w:rPr>
          <w:rFonts w:asciiTheme="minorHAnsi" w:hAnsiTheme="minorHAnsi" w:cstheme="minorHAnsi"/>
          <w:bCs/>
          <w:color w:val="000000" w:themeColor="text1"/>
        </w:rPr>
        <w:t xml:space="preserve"> </w:t>
      </w:r>
      <w:r w:rsidRPr="0066415F" w:rsidR="00794CFD">
        <w:rPr>
          <w:rFonts w:asciiTheme="minorHAnsi" w:hAnsiTheme="minorHAnsi" w:cstheme="minorHAnsi"/>
          <w:bCs/>
          <w:color w:val="000000" w:themeColor="text1"/>
        </w:rPr>
        <w:t>T</w:t>
      </w:r>
      <w:r w:rsidRPr="0066415F" w:rsidR="00667E72">
        <w:rPr>
          <w:rFonts w:asciiTheme="minorHAnsi" w:hAnsiTheme="minorHAnsi" w:cstheme="minorHAnsi"/>
          <w:bCs/>
          <w:color w:val="000000" w:themeColor="text1"/>
        </w:rPr>
        <w:t>he sitarist</w:t>
      </w:r>
      <w:r w:rsidRPr="00D177C6" w:rsidR="00667E72">
        <w:rPr>
          <w:rFonts w:asciiTheme="minorHAnsi" w:hAnsiTheme="minorHAnsi" w:cstheme="minorHAnsi"/>
          <w:bCs/>
          <w:color w:val="000000" w:themeColor="text1"/>
        </w:rPr>
        <w:t xml:space="preserve"> enthusiastically </w:t>
      </w:r>
      <w:r w:rsidR="00794CFD">
        <w:rPr>
          <w:rFonts w:asciiTheme="minorHAnsi" w:hAnsiTheme="minorHAnsi" w:cstheme="minorHAnsi"/>
          <w:bCs/>
          <w:color w:val="000000" w:themeColor="text1"/>
        </w:rPr>
        <w:t xml:space="preserve">supported Menuhin’s idea and agreed to </w:t>
      </w:r>
      <w:r w:rsidRPr="00D177C6" w:rsidR="00667E72">
        <w:rPr>
          <w:rFonts w:asciiTheme="minorHAnsi" w:hAnsiTheme="minorHAnsi" w:cstheme="minorHAnsi"/>
          <w:bCs/>
          <w:color w:val="000000" w:themeColor="text1"/>
        </w:rPr>
        <w:t>participate</w:t>
      </w:r>
      <w:r w:rsidR="00794CFD">
        <w:rPr>
          <w:rFonts w:asciiTheme="minorHAnsi" w:hAnsiTheme="minorHAnsi" w:cstheme="minorHAnsi"/>
          <w:bCs/>
          <w:color w:val="000000" w:themeColor="text1"/>
        </w:rPr>
        <w:t xml:space="preserve">. He </w:t>
      </w:r>
      <w:r w:rsidR="007E7774">
        <w:rPr>
          <w:rFonts w:asciiTheme="minorHAnsi" w:hAnsiTheme="minorHAnsi" w:cstheme="minorHAnsi"/>
          <w:bCs/>
          <w:color w:val="000000" w:themeColor="text1"/>
        </w:rPr>
        <w:t>praised Men</w:t>
      </w:r>
      <w:r w:rsidR="00156FA5">
        <w:rPr>
          <w:rFonts w:asciiTheme="minorHAnsi" w:hAnsiTheme="minorHAnsi" w:cstheme="minorHAnsi"/>
          <w:bCs/>
          <w:color w:val="000000" w:themeColor="text1"/>
        </w:rPr>
        <w:t>u</w:t>
      </w:r>
      <w:r w:rsidR="007E7774">
        <w:rPr>
          <w:rFonts w:asciiTheme="minorHAnsi" w:hAnsiTheme="minorHAnsi" w:cstheme="minorHAnsi"/>
          <w:bCs/>
          <w:color w:val="000000" w:themeColor="text1"/>
        </w:rPr>
        <w:t>hin’s vision</w:t>
      </w:r>
      <w:r w:rsidRPr="00D177C6" w:rsidR="00667E72">
        <w:rPr>
          <w:rFonts w:asciiTheme="minorHAnsi" w:hAnsiTheme="minorHAnsi" w:cstheme="minorHAnsi"/>
          <w:bCs/>
          <w:color w:val="000000" w:themeColor="text1"/>
        </w:rPr>
        <w:t>: “Who but you in the West would have such a magnanimous heart and love for other traditions of art and culture to do this!”</w:t>
      </w:r>
      <w:r w:rsidR="00F83FEB">
        <w:rPr>
          <w:rStyle w:val="FootnoteReference"/>
          <w:rFonts w:asciiTheme="minorHAnsi" w:hAnsiTheme="minorHAnsi" w:cstheme="minorHAnsi"/>
          <w:bCs/>
          <w:color w:val="000000" w:themeColor="text1"/>
        </w:rPr>
        <w:footnoteReference w:id="80"/>
      </w:r>
      <w:r w:rsidRPr="0066415F" w:rsidR="00667E72">
        <w:rPr>
          <w:rFonts w:asciiTheme="minorHAnsi" w:hAnsiTheme="minorHAnsi" w:cstheme="minorHAnsi"/>
          <w:bCs/>
          <w:color w:val="000000" w:themeColor="text1"/>
        </w:rPr>
        <w:t xml:space="preserve"> </w:t>
      </w:r>
      <w:r w:rsidRPr="0066415F">
        <w:rPr>
          <w:rFonts w:asciiTheme="minorHAnsi" w:hAnsiTheme="minorHAnsi" w:cstheme="minorHAnsi"/>
          <w:bCs/>
          <w:color w:val="000000" w:themeColor="text1"/>
        </w:rPr>
        <w:t>The</w:t>
      </w:r>
      <w:r w:rsidRPr="00D177C6">
        <w:rPr>
          <w:rFonts w:asciiTheme="minorHAnsi" w:hAnsiTheme="minorHAnsi" w:cstheme="minorHAnsi"/>
          <w:bCs/>
          <w:color w:val="000000" w:themeColor="text1"/>
        </w:rPr>
        <w:t xml:space="preserve"> program showed </w:t>
      </w:r>
      <w:r w:rsidRPr="00D177C6" w:rsidR="00714623">
        <w:rPr>
          <w:rFonts w:asciiTheme="minorHAnsi" w:hAnsiTheme="minorHAnsi" w:cstheme="minorHAnsi"/>
          <w:bCs/>
          <w:color w:val="000000" w:themeColor="text1"/>
        </w:rPr>
        <w:t>“the great trek of the Gypsies – the Romanians – from India to Spain both North and South of the Mediterranean over a thousand years</w:t>
      </w:r>
      <w:r w:rsidRPr="00D177C6">
        <w:rPr>
          <w:rFonts w:asciiTheme="minorHAnsi" w:hAnsiTheme="minorHAnsi" w:cstheme="minorHAnsi"/>
          <w:bCs/>
          <w:color w:val="000000" w:themeColor="text1"/>
        </w:rPr>
        <w:t xml:space="preserve">,” which </w:t>
      </w:r>
      <w:r w:rsidRPr="00D177C6" w:rsidR="00667E72">
        <w:rPr>
          <w:rFonts w:asciiTheme="minorHAnsi" w:hAnsiTheme="minorHAnsi" w:cstheme="minorHAnsi"/>
          <w:bCs/>
          <w:color w:val="000000" w:themeColor="text1"/>
        </w:rPr>
        <w:t>gave Menuhin “</w:t>
      </w:r>
      <w:r w:rsidRPr="00D177C6" w:rsidR="00714623">
        <w:rPr>
          <w:rFonts w:asciiTheme="minorHAnsi" w:hAnsiTheme="minorHAnsi" w:cstheme="minorHAnsi"/>
          <w:bCs/>
          <w:color w:val="000000" w:themeColor="text1"/>
        </w:rPr>
        <w:t>the realization of a lifetime desire to illustrate and make heard the voices of the oppressed.”</w:t>
      </w:r>
      <w:r w:rsidR="00F83FEB">
        <w:rPr>
          <w:rStyle w:val="FootnoteReference"/>
          <w:rFonts w:asciiTheme="minorHAnsi" w:hAnsiTheme="minorHAnsi" w:cstheme="minorHAnsi"/>
          <w:bCs/>
          <w:color w:val="000000" w:themeColor="text1"/>
        </w:rPr>
        <w:footnoteReference w:id="81"/>
      </w:r>
      <w:r w:rsidRPr="00D177C6" w:rsidR="00714623">
        <w:rPr>
          <w:rFonts w:asciiTheme="minorHAnsi" w:hAnsiTheme="minorHAnsi" w:cstheme="minorHAnsi"/>
          <w:bCs/>
          <w:color w:val="000000" w:themeColor="text1"/>
        </w:rPr>
        <w:t xml:space="preserve"> </w:t>
      </w:r>
    </w:p>
    <w:p w:rsidR="0060219D" w:rsidP="008A4ED4" w:rsidRDefault="00156FA5" w14:paraId="4870DFCD" w14:textId="57ABDD0B">
      <w:pPr>
        <w:spacing w:line="480" w:lineRule="auto"/>
        <w:ind w:firstLine="720"/>
        <w:rPr>
          <w:rFonts w:asciiTheme="minorHAnsi" w:hAnsiTheme="minorHAnsi" w:cstheme="minorHAnsi"/>
        </w:rPr>
      </w:pPr>
      <w:r>
        <w:rPr>
          <w:rFonts w:asciiTheme="minorHAnsi" w:hAnsiTheme="minorHAnsi" w:cstheme="minorHAnsi"/>
        </w:rPr>
        <w:t>S</w:t>
      </w:r>
      <w:r w:rsidR="007E7774">
        <w:rPr>
          <w:rFonts w:asciiTheme="minorHAnsi" w:hAnsiTheme="minorHAnsi" w:cstheme="minorHAnsi"/>
        </w:rPr>
        <w:t>till a spokesman and advocate</w:t>
      </w:r>
      <w:r w:rsidRPr="00D177C6" w:rsidR="00667E72">
        <w:rPr>
          <w:rFonts w:asciiTheme="minorHAnsi" w:hAnsiTheme="minorHAnsi" w:cstheme="minorHAnsi"/>
        </w:rPr>
        <w:t xml:space="preserve"> of Indian music</w:t>
      </w:r>
      <w:r w:rsidRPr="00D177C6">
        <w:rPr>
          <w:rFonts w:asciiTheme="minorHAnsi" w:hAnsiTheme="minorHAnsi" w:cstheme="minorHAnsi"/>
        </w:rPr>
        <w:t xml:space="preserve"> in the last years of his life</w:t>
      </w:r>
      <w:r w:rsidRPr="00D177C6" w:rsidR="00667E72">
        <w:rPr>
          <w:rFonts w:asciiTheme="minorHAnsi" w:hAnsiTheme="minorHAnsi" w:cstheme="minorHAnsi"/>
        </w:rPr>
        <w:t xml:space="preserve">, </w:t>
      </w:r>
      <w:r w:rsidRPr="00D177C6" w:rsidR="0060219D">
        <w:rPr>
          <w:rFonts w:asciiTheme="minorHAnsi" w:hAnsiTheme="minorHAnsi" w:cstheme="minorHAnsi"/>
        </w:rPr>
        <w:t xml:space="preserve">Menuhin </w:t>
      </w:r>
      <w:r w:rsidRPr="00D177C6" w:rsidR="00667E72">
        <w:rPr>
          <w:rFonts w:asciiTheme="minorHAnsi" w:hAnsiTheme="minorHAnsi" w:cstheme="minorHAnsi"/>
        </w:rPr>
        <w:t>reiterated</w:t>
      </w:r>
      <w:r w:rsidRPr="00D177C6" w:rsidR="0060219D">
        <w:rPr>
          <w:rFonts w:asciiTheme="minorHAnsi" w:hAnsiTheme="minorHAnsi" w:cstheme="minorHAnsi"/>
        </w:rPr>
        <w:t xml:space="preserve"> his pet theory </w:t>
      </w:r>
      <w:r>
        <w:rPr>
          <w:rFonts w:asciiTheme="minorHAnsi" w:hAnsiTheme="minorHAnsi" w:cstheme="minorHAnsi"/>
        </w:rPr>
        <w:t xml:space="preserve">in a book review </w:t>
      </w:r>
      <w:r w:rsidRPr="00D177C6" w:rsidR="0060219D">
        <w:rPr>
          <w:rFonts w:asciiTheme="minorHAnsi" w:hAnsiTheme="minorHAnsi" w:cstheme="minorHAnsi"/>
        </w:rPr>
        <w:t>on Indian music</w:t>
      </w:r>
      <w:r w:rsidR="001D47D5">
        <w:rPr>
          <w:rFonts w:asciiTheme="minorHAnsi" w:hAnsiTheme="minorHAnsi" w:cstheme="minorHAnsi"/>
        </w:rPr>
        <w:t xml:space="preserve"> in 1997</w:t>
      </w:r>
      <w:r w:rsidRPr="00D177C6" w:rsidR="00667E72">
        <w:rPr>
          <w:rFonts w:asciiTheme="minorHAnsi" w:hAnsiTheme="minorHAnsi" w:cstheme="minorHAnsi"/>
        </w:rPr>
        <w:t xml:space="preserve">. </w:t>
      </w:r>
      <w:r w:rsidR="001D47D5">
        <w:rPr>
          <w:rFonts w:asciiTheme="minorHAnsi" w:hAnsiTheme="minorHAnsi" w:cstheme="minorHAnsi"/>
        </w:rPr>
        <w:t xml:space="preserve">While he </w:t>
      </w:r>
      <w:r>
        <w:rPr>
          <w:rFonts w:asciiTheme="minorHAnsi" w:hAnsiTheme="minorHAnsi" w:cstheme="minorHAnsi"/>
        </w:rPr>
        <w:t xml:space="preserve">commended </w:t>
      </w:r>
      <w:r w:rsidRPr="00D177C6" w:rsidR="00667E72">
        <w:rPr>
          <w:rFonts w:asciiTheme="minorHAnsi" w:hAnsiTheme="minorHAnsi" w:cstheme="minorHAnsi"/>
        </w:rPr>
        <w:t>the work to</w:t>
      </w:r>
      <w:r w:rsidRPr="00D177C6" w:rsidR="0060219D">
        <w:rPr>
          <w:rFonts w:asciiTheme="minorHAnsi" w:hAnsiTheme="minorHAnsi" w:cstheme="minorHAnsi"/>
        </w:rPr>
        <w:t xml:space="preserve"> be balanced and objective, </w:t>
      </w:r>
      <w:r w:rsidR="001D47D5">
        <w:rPr>
          <w:rFonts w:asciiTheme="minorHAnsi" w:hAnsiTheme="minorHAnsi" w:cstheme="minorHAnsi"/>
        </w:rPr>
        <w:t>Menuhin</w:t>
      </w:r>
      <w:r w:rsidRPr="00D177C6" w:rsidR="00E907FA">
        <w:rPr>
          <w:rFonts w:asciiTheme="minorHAnsi" w:hAnsiTheme="minorHAnsi" w:cstheme="minorHAnsi"/>
        </w:rPr>
        <w:t xml:space="preserve"> </w:t>
      </w:r>
      <w:r w:rsidRPr="00D177C6" w:rsidR="0060219D">
        <w:rPr>
          <w:rFonts w:asciiTheme="minorHAnsi" w:hAnsiTheme="minorHAnsi" w:cstheme="minorHAnsi"/>
        </w:rPr>
        <w:t>reflected more on the greatness of Ravi Shankar and “world music</w:t>
      </w:r>
      <w:r w:rsidR="001D47D5">
        <w:rPr>
          <w:rFonts w:asciiTheme="minorHAnsi" w:hAnsiTheme="minorHAnsi" w:cstheme="minorHAnsi"/>
        </w:rPr>
        <w:t xml:space="preserve">.” He </w:t>
      </w:r>
      <w:r w:rsidRPr="00D177C6" w:rsidR="0060219D">
        <w:rPr>
          <w:rFonts w:asciiTheme="minorHAnsi" w:hAnsiTheme="minorHAnsi" w:cstheme="minorHAnsi"/>
        </w:rPr>
        <w:t xml:space="preserve">wished the book </w:t>
      </w:r>
      <w:r w:rsidR="002102F4">
        <w:rPr>
          <w:rFonts w:asciiTheme="minorHAnsi" w:hAnsiTheme="minorHAnsi" w:cstheme="minorHAnsi"/>
        </w:rPr>
        <w:t xml:space="preserve">had </w:t>
      </w:r>
      <w:r w:rsidRPr="00D177C6" w:rsidR="0060219D">
        <w:rPr>
          <w:rFonts w:asciiTheme="minorHAnsi" w:hAnsiTheme="minorHAnsi" w:cstheme="minorHAnsi"/>
        </w:rPr>
        <w:t>said more about “the great linking thread between India and Spain</w:t>
      </w:r>
      <w:r w:rsidRPr="00D177C6" w:rsidR="00E907FA">
        <w:rPr>
          <w:rFonts w:asciiTheme="minorHAnsi" w:hAnsiTheme="minorHAnsi" w:cstheme="minorHAnsi"/>
        </w:rPr>
        <w:t xml:space="preserve"> </w:t>
      </w:r>
      <w:r w:rsidRPr="0066415F" w:rsidR="0060219D">
        <w:rPr>
          <w:rFonts w:asciiTheme="minorHAnsi" w:hAnsiTheme="minorHAnsi" w:cstheme="minorHAnsi"/>
        </w:rPr>
        <w:t xml:space="preserve">that connects the musical nomads of </w:t>
      </w:r>
      <w:proofErr w:type="spellStart"/>
      <w:r w:rsidRPr="0066415F" w:rsidR="0060219D">
        <w:rPr>
          <w:rFonts w:asciiTheme="minorHAnsi" w:hAnsiTheme="minorHAnsi" w:cstheme="minorHAnsi"/>
        </w:rPr>
        <w:t>Rajashan</w:t>
      </w:r>
      <w:proofErr w:type="spellEnd"/>
      <w:r w:rsidRPr="0066415F" w:rsidR="0060219D">
        <w:rPr>
          <w:rFonts w:asciiTheme="minorHAnsi" w:hAnsiTheme="minorHAnsi" w:cstheme="minorHAnsi"/>
        </w:rPr>
        <w:t xml:space="preserve"> via the Gypsies to the music of Andalusia.”</w:t>
      </w:r>
      <w:r w:rsidR="00F83FEB">
        <w:rPr>
          <w:rStyle w:val="FootnoteReference"/>
          <w:rFonts w:asciiTheme="minorHAnsi" w:hAnsiTheme="minorHAnsi" w:cstheme="minorHAnsi"/>
        </w:rPr>
        <w:footnoteReference w:id="82"/>
      </w:r>
      <w:r w:rsidRPr="0066415F" w:rsidR="0060219D">
        <w:rPr>
          <w:rFonts w:asciiTheme="minorHAnsi" w:hAnsiTheme="minorHAnsi" w:cstheme="minorHAnsi"/>
        </w:rPr>
        <w:t xml:space="preserve">  </w:t>
      </w:r>
    </w:p>
    <w:p w:rsidRPr="00D177C6" w:rsidR="00271C1F" w:rsidP="008A4ED4" w:rsidRDefault="00271C1F" w14:paraId="774BD186" w14:textId="77777777">
      <w:pPr>
        <w:spacing w:line="480" w:lineRule="auto"/>
        <w:ind w:firstLine="720"/>
        <w:rPr>
          <w:rFonts w:asciiTheme="minorHAnsi" w:hAnsiTheme="minorHAnsi" w:cstheme="minorHAnsi"/>
        </w:rPr>
      </w:pPr>
    </w:p>
    <w:p w:rsidRPr="008B007C" w:rsidR="00000243" w:rsidP="00271C1F" w:rsidRDefault="00000243" w14:paraId="1A505F45" w14:textId="4EC22344">
      <w:pPr>
        <w:pStyle w:val="Heading3"/>
        <w:rPr>
          <w:ins w:author="Wendland, Kristin" w:date="2020-05-10T10:27:00Z" w:id="8"/>
        </w:rPr>
      </w:pPr>
      <w:r w:rsidRPr="008B007C">
        <w:t xml:space="preserve">How Western music adapted to Eastern influences </w:t>
      </w:r>
    </w:p>
    <w:p w:rsidRPr="002F3383" w:rsidR="00947381" w:rsidP="00947381" w:rsidRDefault="00947381" w14:paraId="516FAD20" w14:textId="77777777">
      <w:pPr>
        <w:spacing w:line="480" w:lineRule="auto"/>
        <w:rPr>
          <w:ins w:author="Wendland, Kristin" w:date="2020-05-10T10:40:00Z" w:id="9"/>
          <w:rFonts w:asciiTheme="minorHAnsi" w:hAnsiTheme="minorHAnsi" w:eastAsiaTheme="majorEastAsia" w:cstheme="minorHAnsi"/>
          <w:color w:val="000000" w:themeColor="text1"/>
          <w:u w:val="single"/>
        </w:rPr>
      </w:pPr>
    </w:p>
    <w:p w:rsidRPr="00D177C6" w:rsidR="00F93E72" w:rsidP="008A4ED4" w:rsidRDefault="00156FA5" w14:paraId="5D68744F" w14:textId="18696EEA">
      <w:pPr>
        <w:spacing w:line="480" w:lineRule="auto"/>
        <w:ind w:firstLine="720"/>
        <w:rPr>
          <w:rFonts w:asciiTheme="minorHAnsi" w:hAnsiTheme="minorHAnsi" w:cstheme="minorHAnsi"/>
        </w:rPr>
      </w:pPr>
      <w:r>
        <w:rPr>
          <w:rFonts w:asciiTheme="minorHAnsi" w:hAnsiTheme="minorHAnsi" w:eastAsiaTheme="majorEastAsia" w:cstheme="minorHAnsi"/>
          <w:color w:val="000000" w:themeColor="text1"/>
        </w:rPr>
        <w:t>As Menuhin developed</w:t>
      </w:r>
      <w:r w:rsidRPr="00D177C6" w:rsidR="000E48C7">
        <w:rPr>
          <w:rFonts w:asciiTheme="minorHAnsi" w:hAnsiTheme="minorHAnsi" w:eastAsiaTheme="majorEastAsia" w:cstheme="minorHAnsi"/>
          <w:color w:val="000000" w:themeColor="text1"/>
        </w:rPr>
        <w:t xml:space="preserve"> </w:t>
      </w:r>
      <w:r w:rsidRPr="00D177C6" w:rsidR="00DD38AD">
        <w:rPr>
          <w:rFonts w:asciiTheme="minorHAnsi" w:hAnsiTheme="minorHAnsi" w:eastAsiaTheme="majorEastAsia" w:cstheme="minorHAnsi"/>
          <w:color w:val="000000" w:themeColor="text1"/>
        </w:rPr>
        <w:t xml:space="preserve">his idea of cross-fertilization between </w:t>
      </w:r>
      <w:r>
        <w:rPr>
          <w:rFonts w:asciiTheme="minorHAnsi" w:hAnsiTheme="minorHAnsi" w:eastAsiaTheme="majorEastAsia" w:cstheme="minorHAnsi"/>
          <w:color w:val="000000" w:themeColor="text1"/>
        </w:rPr>
        <w:t xml:space="preserve">music of the </w:t>
      </w:r>
      <w:r w:rsidRPr="00D177C6" w:rsidR="00DD38AD">
        <w:rPr>
          <w:rFonts w:asciiTheme="minorHAnsi" w:hAnsiTheme="minorHAnsi" w:eastAsiaTheme="majorEastAsia" w:cstheme="minorHAnsi"/>
          <w:color w:val="000000" w:themeColor="text1"/>
        </w:rPr>
        <w:t xml:space="preserve">East and West, </w:t>
      </w:r>
      <w:r>
        <w:rPr>
          <w:rFonts w:asciiTheme="minorHAnsi" w:hAnsiTheme="minorHAnsi" w:eastAsiaTheme="majorEastAsia" w:cstheme="minorHAnsi"/>
          <w:bCs/>
          <w:color w:val="000000" w:themeColor="text1"/>
        </w:rPr>
        <w:t>he simultaneously</w:t>
      </w:r>
      <w:r w:rsidRPr="00D177C6" w:rsidR="000E48C7">
        <w:rPr>
          <w:rFonts w:asciiTheme="minorHAnsi" w:hAnsiTheme="minorHAnsi" w:eastAsiaTheme="majorEastAsia" w:cstheme="minorHAnsi"/>
          <w:bCs/>
          <w:color w:val="000000" w:themeColor="text1"/>
        </w:rPr>
        <w:t xml:space="preserve"> explore</w:t>
      </w:r>
      <w:r>
        <w:rPr>
          <w:rFonts w:asciiTheme="minorHAnsi" w:hAnsiTheme="minorHAnsi" w:eastAsiaTheme="majorEastAsia" w:cstheme="minorHAnsi"/>
          <w:bCs/>
          <w:color w:val="000000" w:themeColor="text1"/>
        </w:rPr>
        <w:t>d</w:t>
      </w:r>
      <w:r w:rsidRPr="00D177C6" w:rsidR="000E48C7">
        <w:rPr>
          <w:rFonts w:asciiTheme="minorHAnsi" w:hAnsiTheme="minorHAnsi" w:eastAsiaTheme="majorEastAsia" w:cstheme="minorHAnsi"/>
          <w:bCs/>
          <w:color w:val="000000" w:themeColor="text1"/>
        </w:rPr>
        <w:t xml:space="preserve"> how western music adapted to the influences of Indian music</w:t>
      </w:r>
      <w:r>
        <w:rPr>
          <w:rFonts w:asciiTheme="minorHAnsi" w:hAnsiTheme="minorHAnsi" w:eastAsiaTheme="majorEastAsia" w:cstheme="minorHAnsi"/>
          <w:bCs/>
          <w:color w:val="000000" w:themeColor="text1"/>
        </w:rPr>
        <w:t xml:space="preserve">. He often compared and contrasted the two </w:t>
      </w:r>
      <w:proofErr w:type="spellStart"/>
      <w:r>
        <w:rPr>
          <w:rFonts w:asciiTheme="minorHAnsi" w:hAnsiTheme="minorHAnsi" w:eastAsiaTheme="majorEastAsia" w:cstheme="minorHAnsi"/>
          <w:bCs/>
          <w:color w:val="000000" w:themeColor="text1"/>
        </w:rPr>
        <w:t>musics</w:t>
      </w:r>
      <w:proofErr w:type="spellEnd"/>
      <w:r>
        <w:rPr>
          <w:rFonts w:asciiTheme="minorHAnsi" w:hAnsiTheme="minorHAnsi" w:eastAsiaTheme="majorEastAsia" w:cstheme="minorHAnsi"/>
          <w:bCs/>
          <w:color w:val="000000" w:themeColor="text1"/>
        </w:rPr>
        <w:t xml:space="preserve"> in his articles and programs, and he </w:t>
      </w:r>
      <w:r>
        <w:rPr>
          <w:rFonts w:asciiTheme="minorHAnsi" w:hAnsiTheme="minorHAnsi" w:eastAsiaTheme="majorEastAsia" w:cstheme="minorHAnsi"/>
          <w:bCs/>
          <w:color w:val="000000" w:themeColor="text1"/>
        </w:rPr>
        <w:lastRenderedPageBreak/>
        <w:t xml:space="preserve">deduced </w:t>
      </w:r>
      <w:r w:rsidRPr="00D177C6" w:rsidR="00F93E72">
        <w:rPr>
          <w:rFonts w:asciiTheme="minorHAnsi" w:hAnsiTheme="minorHAnsi" w:cstheme="minorHAnsi"/>
        </w:rPr>
        <w:t>w</w:t>
      </w:r>
      <w:r w:rsidRPr="00D177C6" w:rsidR="00FC582E">
        <w:rPr>
          <w:rFonts w:asciiTheme="minorHAnsi" w:hAnsiTheme="minorHAnsi" w:cstheme="minorHAnsi"/>
        </w:rPr>
        <w:t xml:space="preserve">estern </w:t>
      </w:r>
      <w:r>
        <w:rPr>
          <w:rFonts w:asciiTheme="minorHAnsi" w:hAnsiTheme="minorHAnsi" w:cstheme="minorHAnsi"/>
        </w:rPr>
        <w:t xml:space="preserve">music </w:t>
      </w:r>
      <w:r w:rsidRPr="00D177C6" w:rsidR="00FC582E">
        <w:rPr>
          <w:rFonts w:asciiTheme="minorHAnsi" w:hAnsiTheme="minorHAnsi" w:cstheme="minorHAnsi"/>
        </w:rPr>
        <w:t>reflect</w:t>
      </w:r>
      <w:r>
        <w:rPr>
          <w:rFonts w:asciiTheme="minorHAnsi" w:hAnsiTheme="minorHAnsi" w:cstheme="minorHAnsi"/>
        </w:rPr>
        <w:t>ed</w:t>
      </w:r>
      <w:r w:rsidRPr="00D177C6" w:rsidR="00FC582E">
        <w:rPr>
          <w:rFonts w:asciiTheme="minorHAnsi" w:hAnsiTheme="minorHAnsi" w:cstheme="minorHAnsi"/>
        </w:rPr>
        <w:t xml:space="preserve"> </w:t>
      </w:r>
      <w:r>
        <w:rPr>
          <w:rFonts w:asciiTheme="minorHAnsi" w:hAnsiTheme="minorHAnsi" w:cstheme="minorHAnsi"/>
        </w:rPr>
        <w:t>a</w:t>
      </w:r>
      <w:r w:rsidRPr="00D177C6" w:rsidR="00FC582E">
        <w:rPr>
          <w:rFonts w:asciiTheme="minorHAnsi" w:hAnsiTheme="minorHAnsi" w:cstheme="minorHAnsi"/>
        </w:rPr>
        <w:t xml:space="preserve"> culture of compromise</w:t>
      </w:r>
      <w:r w:rsidRPr="00D177C6" w:rsidR="00F93E72">
        <w:rPr>
          <w:rFonts w:asciiTheme="minorHAnsi" w:hAnsiTheme="minorHAnsi" w:cstheme="minorHAnsi"/>
        </w:rPr>
        <w:t xml:space="preserve"> </w:t>
      </w:r>
      <w:r>
        <w:rPr>
          <w:rFonts w:asciiTheme="minorHAnsi" w:hAnsiTheme="minorHAnsi" w:cstheme="minorHAnsi"/>
        </w:rPr>
        <w:t>resulting from</w:t>
      </w:r>
      <w:r w:rsidRPr="00D177C6" w:rsidR="00F93E72">
        <w:rPr>
          <w:rFonts w:asciiTheme="minorHAnsi" w:hAnsiTheme="minorHAnsi" w:cstheme="minorHAnsi"/>
        </w:rPr>
        <w:t xml:space="preserve"> </w:t>
      </w:r>
      <w:r>
        <w:rPr>
          <w:rFonts w:asciiTheme="minorHAnsi" w:hAnsiTheme="minorHAnsi" w:cstheme="minorHAnsi"/>
        </w:rPr>
        <w:t>a stream of</w:t>
      </w:r>
      <w:r w:rsidRPr="00D177C6" w:rsidR="00F93E72">
        <w:rPr>
          <w:rFonts w:asciiTheme="minorHAnsi" w:hAnsiTheme="minorHAnsi" w:cstheme="minorHAnsi"/>
        </w:rPr>
        <w:t xml:space="preserve"> </w:t>
      </w:r>
      <w:r w:rsidR="002102F4">
        <w:rPr>
          <w:rFonts w:asciiTheme="minorHAnsi" w:hAnsiTheme="minorHAnsi" w:cstheme="minorHAnsi"/>
        </w:rPr>
        <w:t xml:space="preserve">myriad </w:t>
      </w:r>
      <w:r w:rsidRPr="00D177C6" w:rsidR="00F93E72">
        <w:rPr>
          <w:rFonts w:asciiTheme="minorHAnsi" w:hAnsiTheme="minorHAnsi" w:cstheme="minorHAnsi"/>
        </w:rPr>
        <w:t>influences</w:t>
      </w:r>
      <w:r>
        <w:rPr>
          <w:rFonts w:asciiTheme="minorHAnsi" w:hAnsiTheme="minorHAnsi" w:cstheme="minorHAnsi"/>
        </w:rPr>
        <w:t>. Such compromise</w:t>
      </w:r>
      <w:r w:rsidR="009D3E20">
        <w:rPr>
          <w:rFonts w:asciiTheme="minorHAnsi" w:hAnsiTheme="minorHAnsi" w:cstheme="minorHAnsi"/>
        </w:rPr>
        <w:t xml:space="preserve">s, Menuhin thought, </w:t>
      </w:r>
      <w:r>
        <w:rPr>
          <w:rFonts w:asciiTheme="minorHAnsi" w:hAnsiTheme="minorHAnsi" w:cstheme="minorHAnsi"/>
        </w:rPr>
        <w:t>yielded western</w:t>
      </w:r>
      <w:r w:rsidRPr="00D177C6" w:rsidR="00FC582E">
        <w:rPr>
          <w:rFonts w:asciiTheme="minorHAnsi" w:hAnsiTheme="minorHAnsi" w:cstheme="minorHAnsi"/>
        </w:rPr>
        <w:t xml:space="preserve"> </w:t>
      </w:r>
      <w:r w:rsidR="009D3E20">
        <w:rPr>
          <w:rFonts w:asciiTheme="minorHAnsi" w:hAnsiTheme="minorHAnsi" w:cstheme="minorHAnsi"/>
        </w:rPr>
        <w:t xml:space="preserve">music’s </w:t>
      </w:r>
      <w:r w:rsidRPr="00D177C6" w:rsidR="00FC582E">
        <w:rPr>
          <w:rFonts w:asciiTheme="minorHAnsi" w:hAnsiTheme="minorHAnsi" w:cstheme="minorHAnsi"/>
        </w:rPr>
        <w:t>tuning system</w:t>
      </w:r>
      <w:r>
        <w:rPr>
          <w:rFonts w:asciiTheme="minorHAnsi" w:hAnsiTheme="minorHAnsi" w:cstheme="minorHAnsi"/>
        </w:rPr>
        <w:t xml:space="preserve"> of equal temperament</w:t>
      </w:r>
      <w:r w:rsidRPr="00D177C6" w:rsidR="00F93E72">
        <w:rPr>
          <w:rFonts w:asciiTheme="minorHAnsi" w:hAnsiTheme="minorHAnsi" w:cstheme="minorHAnsi"/>
        </w:rPr>
        <w:t>,</w:t>
      </w:r>
      <w:r w:rsidRPr="00D177C6" w:rsidR="00FC582E">
        <w:rPr>
          <w:rFonts w:asciiTheme="minorHAnsi" w:hAnsiTheme="minorHAnsi" w:cstheme="minorHAnsi"/>
        </w:rPr>
        <w:t xml:space="preserve"> </w:t>
      </w:r>
      <w:r w:rsidR="009D3E20">
        <w:rPr>
          <w:rFonts w:asciiTheme="minorHAnsi" w:hAnsiTheme="minorHAnsi" w:cstheme="minorHAnsi"/>
        </w:rPr>
        <w:t xml:space="preserve">and its </w:t>
      </w:r>
      <w:r w:rsidRPr="00D177C6" w:rsidR="00FC582E">
        <w:rPr>
          <w:rFonts w:asciiTheme="minorHAnsi" w:hAnsiTheme="minorHAnsi" w:cstheme="minorHAnsi"/>
        </w:rPr>
        <w:t>approach to time</w:t>
      </w:r>
      <w:r w:rsidR="009D3E20">
        <w:rPr>
          <w:rFonts w:asciiTheme="minorHAnsi" w:hAnsiTheme="minorHAnsi" w:cstheme="minorHAnsi"/>
        </w:rPr>
        <w:t xml:space="preserve"> and harmonic closure</w:t>
      </w:r>
      <w:r w:rsidRPr="00D177C6" w:rsidR="00F93E72">
        <w:rPr>
          <w:rFonts w:asciiTheme="minorHAnsi" w:hAnsiTheme="minorHAnsi" w:cstheme="minorHAnsi"/>
        </w:rPr>
        <w:t xml:space="preserve">. </w:t>
      </w:r>
      <w:r w:rsidRPr="00D177C6" w:rsidR="00FC582E">
        <w:rPr>
          <w:rFonts w:asciiTheme="minorHAnsi" w:hAnsiTheme="minorHAnsi" w:cstheme="minorHAnsi"/>
        </w:rPr>
        <w:t xml:space="preserve"> </w:t>
      </w:r>
      <w:r w:rsidRPr="00D177C6" w:rsidR="004F13FC">
        <w:rPr>
          <w:rFonts w:asciiTheme="minorHAnsi" w:hAnsiTheme="minorHAnsi" w:cstheme="minorHAnsi"/>
        </w:rPr>
        <w:t xml:space="preserve">He found western music to be </w:t>
      </w:r>
      <w:r w:rsidRPr="00D177C6" w:rsidR="00FC582E">
        <w:rPr>
          <w:rFonts w:asciiTheme="minorHAnsi" w:hAnsiTheme="minorHAnsi" w:cstheme="minorHAnsi"/>
        </w:rPr>
        <w:t>“contrary to the very spirit of Indian classical music which is timeless and which shuns the clear and pronounced start or finish</w:t>
      </w:r>
      <w:r w:rsidRPr="00D177C6" w:rsidR="004F13FC">
        <w:rPr>
          <w:rFonts w:asciiTheme="minorHAnsi" w:hAnsiTheme="minorHAnsi" w:cstheme="minorHAnsi"/>
        </w:rPr>
        <w:t>,”</w:t>
      </w:r>
      <w:r w:rsidRPr="00D177C6" w:rsidR="00FC582E">
        <w:rPr>
          <w:rFonts w:asciiTheme="minorHAnsi" w:hAnsiTheme="minorHAnsi" w:cstheme="minorHAnsi"/>
        </w:rPr>
        <w:t xml:space="preserve"> </w:t>
      </w:r>
      <w:r w:rsidRPr="00D177C6" w:rsidR="004F13FC">
        <w:rPr>
          <w:rFonts w:asciiTheme="minorHAnsi" w:hAnsiTheme="minorHAnsi" w:cstheme="minorHAnsi"/>
        </w:rPr>
        <w:t>while he believed western</w:t>
      </w:r>
      <w:r w:rsidRPr="00D177C6" w:rsidR="00FC582E">
        <w:rPr>
          <w:rFonts w:asciiTheme="minorHAnsi" w:hAnsiTheme="minorHAnsi" w:cstheme="minorHAnsi"/>
        </w:rPr>
        <w:t xml:space="preserve"> harmony caused restrictions of “certain freedoms, elaborations, ornamentations, conventions and cadenzas of private initiation which exist in Indian music until this day</w:t>
      </w:r>
      <w:r w:rsidRPr="0066415F" w:rsidR="00FC582E">
        <w:rPr>
          <w:rFonts w:asciiTheme="minorHAnsi" w:hAnsiTheme="minorHAnsi" w:cstheme="minorHAnsi"/>
        </w:rPr>
        <w:t>.”</w:t>
      </w:r>
      <w:r w:rsidR="003943BC">
        <w:rPr>
          <w:rStyle w:val="FootnoteReference"/>
          <w:rFonts w:asciiTheme="minorHAnsi" w:hAnsiTheme="minorHAnsi" w:cstheme="minorHAnsi"/>
        </w:rPr>
        <w:footnoteReference w:id="83"/>
      </w:r>
      <w:r w:rsidRPr="0066415F" w:rsidR="00FC582E">
        <w:rPr>
          <w:rFonts w:asciiTheme="minorHAnsi" w:hAnsiTheme="minorHAnsi" w:cstheme="minorHAnsi"/>
        </w:rPr>
        <w:t xml:space="preserve"> </w:t>
      </w:r>
    </w:p>
    <w:p w:rsidRPr="00BA5BA6" w:rsidR="000F53A9" w:rsidP="008A4ED4" w:rsidRDefault="009D3E20" w14:paraId="5543BD8A" w14:textId="0339CCC7">
      <w:pPr>
        <w:spacing w:line="480" w:lineRule="auto"/>
        <w:ind w:firstLine="720"/>
      </w:pPr>
      <w:r>
        <w:rPr>
          <w:rFonts w:asciiTheme="minorHAnsi" w:hAnsiTheme="minorHAnsi" w:cstheme="minorHAnsi"/>
        </w:rPr>
        <w:t xml:space="preserve">Menuhin particularly thought </w:t>
      </w:r>
      <w:r w:rsidRPr="00D177C6">
        <w:rPr>
          <w:rFonts w:asciiTheme="minorHAnsi" w:hAnsiTheme="minorHAnsi" w:cstheme="minorHAnsi"/>
        </w:rPr>
        <w:t xml:space="preserve">western </w:t>
      </w:r>
      <w:r>
        <w:rPr>
          <w:rFonts w:asciiTheme="minorHAnsi" w:hAnsiTheme="minorHAnsi" w:cstheme="minorHAnsi"/>
        </w:rPr>
        <w:t xml:space="preserve">harmony constricted </w:t>
      </w:r>
      <w:r w:rsidRPr="00D177C6">
        <w:rPr>
          <w:rFonts w:asciiTheme="minorHAnsi" w:hAnsiTheme="minorHAnsi" w:cstheme="minorHAnsi"/>
        </w:rPr>
        <w:t xml:space="preserve">free improvisation and ornamentation </w:t>
      </w:r>
      <w:r w:rsidRPr="00D177C6" w:rsidR="00585777">
        <w:rPr>
          <w:rFonts w:asciiTheme="minorHAnsi" w:hAnsiTheme="minorHAnsi" w:cstheme="minorHAnsi"/>
        </w:rPr>
        <w:t xml:space="preserve">as </w:t>
      </w:r>
      <w:r>
        <w:rPr>
          <w:rFonts w:asciiTheme="minorHAnsi" w:hAnsiTheme="minorHAnsi" w:cstheme="minorHAnsi"/>
        </w:rPr>
        <w:t xml:space="preserve">it </w:t>
      </w:r>
      <w:r w:rsidRPr="00D177C6" w:rsidR="00585777">
        <w:rPr>
          <w:rFonts w:asciiTheme="minorHAnsi" w:hAnsiTheme="minorHAnsi" w:cstheme="minorHAnsi"/>
        </w:rPr>
        <w:t>adapted to influences</w:t>
      </w:r>
      <w:r>
        <w:rPr>
          <w:rFonts w:asciiTheme="minorHAnsi" w:hAnsiTheme="minorHAnsi" w:cstheme="minorHAnsi"/>
        </w:rPr>
        <w:t xml:space="preserve"> </w:t>
      </w:r>
      <w:r w:rsidRPr="00D177C6" w:rsidR="004F13FC">
        <w:rPr>
          <w:rFonts w:asciiTheme="minorHAnsi" w:hAnsiTheme="minorHAnsi" w:cstheme="minorHAnsi"/>
        </w:rPr>
        <w:t xml:space="preserve">from Indian music. To him, </w:t>
      </w:r>
      <w:r w:rsidR="006B5E94">
        <w:rPr>
          <w:rFonts w:asciiTheme="minorHAnsi" w:hAnsiTheme="minorHAnsi" w:cstheme="minorHAnsi"/>
        </w:rPr>
        <w:t xml:space="preserve">the pure and sacred </w:t>
      </w:r>
      <w:r w:rsidRPr="00D177C6" w:rsidR="000F53A9">
        <w:rPr>
          <w:rFonts w:asciiTheme="minorHAnsi" w:hAnsiTheme="minorHAnsi" w:cstheme="minorHAnsi"/>
        </w:rPr>
        <w:t xml:space="preserve">Indian music </w:t>
      </w:r>
      <w:r w:rsidRPr="00D177C6" w:rsidR="0033310B">
        <w:rPr>
          <w:rFonts w:asciiTheme="minorHAnsi" w:hAnsiTheme="minorHAnsi" w:cstheme="minorHAnsi"/>
        </w:rPr>
        <w:t>r</w:t>
      </w:r>
      <w:r w:rsidRPr="00D177C6" w:rsidR="000F53A9">
        <w:rPr>
          <w:rFonts w:asciiTheme="minorHAnsi" w:hAnsiTheme="minorHAnsi" w:cstheme="minorHAnsi"/>
        </w:rPr>
        <w:t>epresent</w:t>
      </w:r>
      <w:r w:rsidRPr="00D177C6" w:rsidR="00585777">
        <w:rPr>
          <w:rFonts w:asciiTheme="minorHAnsi" w:hAnsiTheme="minorHAnsi" w:cstheme="minorHAnsi"/>
        </w:rPr>
        <w:t>ed</w:t>
      </w:r>
      <w:r w:rsidRPr="00D177C6" w:rsidR="000F53A9">
        <w:rPr>
          <w:rFonts w:asciiTheme="minorHAnsi" w:hAnsiTheme="minorHAnsi" w:cstheme="minorHAnsi"/>
        </w:rPr>
        <w:t xml:space="preserve"> a synthesis of Art/Freedom </w:t>
      </w:r>
      <w:r w:rsidR="006B5E94">
        <w:rPr>
          <w:rFonts w:asciiTheme="minorHAnsi" w:hAnsiTheme="minorHAnsi" w:cstheme="minorHAnsi"/>
        </w:rPr>
        <w:t>i</w:t>
      </w:r>
      <w:r w:rsidRPr="00D177C6" w:rsidR="000F53A9">
        <w:rPr>
          <w:rFonts w:asciiTheme="minorHAnsi" w:hAnsiTheme="minorHAnsi" w:cstheme="minorHAnsi"/>
        </w:rPr>
        <w:t xml:space="preserve">n improvisation with Science in the </w:t>
      </w:r>
      <w:r w:rsidRPr="00BA5BA6" w:rsidR="000F53A9">
        <w:rPr>
          <w:rFonts w:asciiTheme="minorHAnsi" w:hAnsiTheme="minorHAnsi" w:cstheme="minorHAnsi"/>
          <w:i/>
          <w:iCs/>
        </w:rPr>
        <w:t xml:space="preserve">ragas </w:t>
      </w:r>
      <w:r w:rsidRPr="00BA5BA6" w:rsidR="00BA5BA6">
        <w:rPr>
          <w:rFonts w:asciiTheme="minorHAnsi" w:hAnsiTheme="minorHAnsi" w:cstheme="minorHAnsi"/>
        </w:rPr>
        <w:t>(</w:t>
      </w:r>
      <w:r w:rsidRPr="00BA5BA6" w:rsidR="002102F4">
        <w:rPr>
          <w:rFonts w:asciiTheme="minorHAnsi" w:hAnsiTheme="minorHAnsi" w:cstheme="minorHAnsi"/>
        </w:rPr>
        <w:t xml:space="preserve">melodic </w:t>
      </w:r>
      <w:r w:rsidRPr="00BA5BA6" w:rsidR="00BA5BA6">
        <w:rPr>
          <w:rFonts w:asciiTheme="minorHAnsi" w:hAnsiTheme="minorHAnsi" w:cstheme="minorHAnsi"/>
        </w:rPr>
        <w:t>framework for improvisation)</w:t>
      </w:r>
      <w:r w:rsidR="00BA5BA6">
        <w:t xml:space="preserve"> </w:t>
      </w:r>
      <w:r w:rsidRPr="00D177C6" w:rsidR="000F53A9">
        <w:rPr>
          <w:rFonts w:asciiTheme="minorHAnsi" w:hAnsiTheme="minorHAnsi" w:cstheme="minorHAnsi"/>
        </w:rPr>
        <w:t xml:space="preserve">and rhythmic structure. </w:t>
      </w:r>
      <w:r w:rsidRPr="00D177C6" w:rsidR="00326B0D">
        <w:rPr>
          <w:rFonts w:asciiTheme="minorHAnsi" w:hAnsiTheme="minorHAnsi" w:cstheme="minorHAnsi"/>
        </w:rPr>
        <w:t>Yet</w:t>
      </w:r>
      <w:r w:rsidR="006B5E94">
        <w:rPr>
          <w:rFonts w:asciiTheme="minorHAnsi" w:hAnsiTheme="minorHAnsi" w:cstheme="minorHAnsi"/>
        </w:rPr>
        <w:t xml:space="preserve">, Menuhin </w:t>
      </w:r>
      <w:r w:rsidRPr="00D177C6" w:rsidR="00326B0D">
        <w:rPr>
          <w:rFonts w:asciiTheme="minorHAnsi" w:hAnsiTheme="minorHAnsi" w:cstheme="minorHAnsi"/>
        </w:rPr>
        <w:t>advocate</w:t>
      </w:r>
      <w:r w:rsidRPr="00D177C6" w:rsidR="00585777">
        <w:rPr>
          <w:rFonts w:asciiTheme="minorHAnsi" w:hAnsiTheme="minorHAnsi" w:cstheme="minorHAnsi"/>
        </w:rPr>
        <w:t>d</w:t>
      </w:r>
      <w:r w:rsidRPr="00D177C6" w:rsidR="00326B0D">
        <w:rPr>
          <w:rFonts w:asciiTheme="minorHAnsi" w:hAnsiTheme="minorHAnsi" w:cstheme="minorHAnsi"/>
        </w:rPr>
        <w:t xml:space="preserve"> for a meeting of </w:t>
      </w:r>
      <w:r w:rsidR="006B5E94">
        <w:rPr>
          <w:rFonts w:asciiTheme="minorHAnsi" w:hAnsiTheme="minorHAnsi" w:cstheme="minorHAnsi"/>
        </w:rPr>
        <w:t xml:space="preserve">the two </w:t>
      </w:r>
      <w:r w:rsidRPr="00D177C6" w:rsidR="00326B0D">
        <w:rPr>
          <w:rFonts w:asciiTheme="minorHAnsi" w:hAnsiTheme="minorHAnsi" w:cstheme="minorHAnsi"/>
        </w:rPr>
        <w:t>cultures</w:t>
      </w:r>
      <w:r w:rsidR="006B5E94">
        <w:rPr>
          <w:rFonts w:asciiTheme="minorHAnsi" w:hAnsiTheme="minorHAnsi" w:cstheme="minorHAnsi"/>
        </w:rPr>
        <w:t xml:space="preserve"> in the spirit of diversity</w:t>
      </w:r>
      <w:r w:rsidRPr="00D177C6" w:rsidR="00326B0D">
        <w:rPr>
          <w:rFonts w:asciiTheme="minorHAnsi" w:hAnsiTheme="minorHAnsi" w:cstheme="minorHAnsi"/>
        </w:rPr>
        <w:t>: “Western music has a long history of absorbing and appropriating other influences…It thus becomes apparent that this meeting of opposites…is merely one more such fruitful encounter in a long history of such nuptial flights</w:t>
      </w:r>
      <w:r w:rsidR="006B5E94">
        <w:rPr>
          <w:rFonts w:asciiTheme="minorHAnsi" w:hAnsiTheme="minorHAnsi" w:cstheme="minorHAnsi"/>
        </w:rPr>
        <w:t>.</w:t>
      </w:r>
      <w:r w:rsidRPr="00D177C6" w:rsidR="00326B0D">
        <w:rPr>
          <w:rFonts w:asciiTheme="minorHAnsi" w:hAnsiTheme="minorHAnsi" w:cstheme="minorHAnsi"/>
        </w:rPr>
        <w:t>”</w:t>
      </w:r>
      <w:r w:rsidR="003943BC">
        <w:rPr>
          <w:rStyle w:val="FootnoteReference"/>
          <w:rFonts w:asciiTheme="minorHAnsi" w:hAnsiTheme="minorHAnsi" w:cstheme="minorHAnsi"/>
        </w:rPr>
        <w:footnoteReference w:id="84"/>
      </w:r>
      <w:r w:rsidRPr="00D177C6" w:rsidR="00326B0D">
        <w:rPr>
          <w:rFonts w:asciiTheme="minorHAnsi" w:hAnsiTheme="minorHAnsi" w:cstheme="minorHAnsi"/>
          <w:color w:val="000000" w:themeColor="text1"/>
        </w:rPr>
        <w:t xml:space="preserve"> </w:t>
      </w:r>
    </w:p>
    <w:p w:rsidR="00BC2A55" w:rsidP="008A4ED4" w:rsidRDefault="00BC2A55" w14:paraId="611D6AE2" w14:textId="26E5F88F">
      <w:pPr>
        <w:spacing w:line="480" w:lineRule="auto"/>
        <w:ind w:firstLine="720"/>
        <w:rPr>
          <w:rFonts w:asciiTheme="minorHAnsi" w:hAnsiTheme="minorHAnsi" w:cstheme="minorHAnsi"/>
        </w:rPr>
      </w:pPr>
      <w:r>
        <w:rPr>
          <w:rFonts w:asciiTheme="minorHAnsi" w:hAnsiTheme="minorHAnsi" w:eastAsiaTheme="majorEastAsia" w:cstheme="minorHAnsi"/>
          <w:bCs/>
          <w:color w:val="000000" w:themeColor="text1"/>
        </w:rPr>
        <w:t xml:space="preserve">Through his idea about how Western music adapted to Eastern influences, </w:t>
      </w:r>
      <w:r w:rsidRPr="00D177C6" w:rsidR="00537055">
        <w:rPr>
          <w:rFonts w:asciiTheme="minorHAnsi" w:hAnsiTheme="minorHAnsi" w:eastAsiaTheme="majorEastAsia" w:cstheme="minorHAnsi"/>
          <w:bCs/>
          <w:color w:val="000000" w:themeColor="text1"/>
        </w:rPr>
        <w:t xml:space="preserve">Menuhin </w:t>
      </w:r>
      <w:r w:rsidR="00FE4072">
        <w:rPr>
          <w:rFonts w:asciiTheme="minorHAnsi" w:hAnsiTheme="minorHAnsi" w:eastAsiaTheme="majorEastAsia" w:cstheme="minorHAnsi"/>
          <w:bCs/>
          <w:color w:val="000000" w:themeColor="text1"/>
        </w:rPr>
        <w:t xml:space="preserve">found </w:t>
      </w:r>
      <w:r w:rsidRPr="00D177C6" w:rsidR="00FE4072">
        <w:rPr>
          <w:rFonts w:asciiTheme="minorHAnsi" w:hAnsiTheme="minorHAnsi" w:eastAsiaTheme="majorEastAsia" w:cstheme="minorHAnsi"/>
          <w:bCs/>
          <w:color w:val="000000" w:themeColor="text1"/>
        </w:rPr>
        <w:t xml:space="preserve">ways to reach the </w:t>
      </w:r>
      <w:r w:rsidR="00FE4072">
        <w:rPr>
          <w:rFonts w:asciiTheme="minorHAnsi" w:hAnsiTheme="minorHAnsi" w:eastAsiaTheme="majorEastAsia" w:cstheme="minorHAnsi"/>
          <w:iCs/>
        </w:rPr>
        <w:t>educated layperson</w:t>
      </w:r>
      <w:r w:rsidRPr="00D177C6" w:rsidR="00FE4072">
        <w:rPr>
          <w:rFonts w:asciiTheme="minorHAnsi" w:hAnsiTheme="minorHAnsi" w:eastAsiaTheme="majorEastAsia" w:cstheme="minorHAnsi"/>
          <w:bCs/>
          <w:color w:val="000000" w:themeColor="text1"/>
        </w:rPr>
        <w:t xml:space="preserve"> </w:t>
      </w:r>
      <w:r w:rsidR="005545ED">
        <w:rPr>
          <w:rFonts w:asciiTheme="minorHAnsi" w:hAnsiTheme="minorHAnsi" w:eastAsiaTheme="majorEastAsia" w:cstheme="minorHAnsi"/>
          <w:bCs/>
          <w:color w:val="000000" w:themeColor="text1"/>
        </w:rPr>
        <w:t xml:space="preserve">in his articles and programs. </w:t>
      </w:r>
      <w:r w:rsidRPr="00D177C6" w:rsidR="005545ED">
        <w:rPr>
          <w:rFonts w:asciiTheme="minorHAnsi" w:hAnsiTheme="minorHAnsi" w:eastAsiaTheme="majorEastAsia" w:cstheme="minorHAnsi"/>
          <w:bCs/>
          <w:color w:val="000000" w:themeColor="text1"/>
        </w:rPr>
        <w:t xml:space="preserve">He </w:t>
      </w:r>
      <w:r w:rsidRPr="00D177C6" w:rsidR="005545ED">
        <w:rPr>
          <w:rFonts w:asciiTheme="minorHAnsi" w:hAnsiTheme="minorHAnsi" w:cstheme="minorHAnsi"/>
        </w:rPr>
        <w:t>typically introduce</w:t>
      </w:r>
      <w:r w:rsidR="005545ED">
        <w:rPr>
          <w:rFonts w:asciiTheme="minorHAnsi" w:hAnsiTheme="minorHAnsi" w:cstheme="minorHAnsi"/>
        </w:rPr>
        <w:t>d</w:t>
      </w:r>
      <w:r w:rsidRPr="00D177C6" w:rsidR="005545ED">
        <w:rPr>
          <w:rFonts w:asciiTheme="minorHAnsi" w:hAnsiTheme="minorHAnsi" w:cstheme="minorHAnsi"/>
        </w:rPr>
        <w:t xml:space="preserve"> the sitar, which </w:t>
      </w:r>
      <w:r w:rsidR="005545ED">
        <w:rPr>
          <w:rFonts w:asciiTheme="minorHAnsi" w:hAnsiTheme="minorHAnsi" w:cstheme="minorHAnsi"/>
        </w:rPr>
        <w:t xml:space="preserve">was </w:t>
      </w:r>
      <w:r w:rsidR="00323868">
        <w:rPr>
          <w:rFonts w:asciiTheme="minorHAnsi" w:hAnsiTheme="minorHAnsi" w:cstheme="minorHAnsi"/>
        </w:rPr>
        <w:t xml:space="preserve">an </w:t>
      </w:r>
      <w:r w:rsidR="005545ED">
        <w:rPr>
          <w:rFonts w:asciiTheme="minorHAnsi" w:hAnsiTheme="minorHAnsi" w:cstheme="minorHAnsi"/>
        </w:rPr>
        <w:t xml:space="preserve">exotic and foreign </w:t>
      </w:r>
      <w:r w:rsidR="00323868">
        <w:rPr>
          <w:rFonts w:asciiTheme="minorHAnsi" w:hAnsiTheme="minorHAnsi" w:cstheme="minorHAnsi"/>
        </w:rPr>
        <w:t xml:space="preserve">instrument </w:t>
      </w:r>
      <w:r w:rsidR="005545ED">
        <w:rPr>
          <w:rFonts w:asciiTheme="minorHAnsi" w:hAnsiTheme="minorHAnsi" w:cstheme="minorHAnsi"/>
        </w:rPr>
        <w:t>to</w:t>
      </w:r>
      <w:r w:rsidRPr="00D177C6" w:rsidR="005545ED">
        <w:rPr>
          <w:rFonts w:asciiTheme="minorHAnsi" w:hAnsiTheme="minorHAnsi" w:cstheme="minorHAnsi"/>
        </w:rPr>
        <w:t xml:space="preserve"> most readers</w:t>
      </w:r>
      <w:r w:rsidR="005545ED">
        <w:rPr>
          <w:rFonts w:asciiTheme="minorHAnsi" w:hAnsiTheme="minorHAnsi" w:cstheme="minorHAnsi"/>
        </w:rPr>
        <w:t xml:space="preserve"> and audiences, and he</w:t>
      </w:r>
      <w:r w:rsidRPr="005545ED" w:rsidR="005545ED">
        <w:rPr>
          <w:rFonts w:asciiTheme="minorHAnsi" w:hAnsiTheme="minorHAnsi" w:eastAsiaTheme="majorEastAsia" w:cstheme="minorHAnsi"/>
          <w:bCs/>
          <w:color w:val="000000" w:themeColor="text1"/>
        </w:rPr>
        <w:t xml:space="preserve"> </w:t>
      </w:r>
      <w:r w:rsidR="005545ED">
        <w:rPr>
          <w:rFonts w:asciiTheme="minorHAnsi" w:hAnsiTheme="minorHAnsi" w:eastAsiaTheme="majorEastAsia" w:cstheme="minorHAnsi"/>
          <w:bCs/>
          <w:color w:val="000000" w:themeColor="text1"/>
        </w:rPr>
        <w:t>tried to frame the sounds of Indian music within known contexts of Western music.</w:t>
      </w:r>
      <w:r w:rsidR="005545ED">
        <w:rPr>
          <w:rFonts w:asciiTheme="minorHAnsi" w:hAnsiTheme="minorHAnsi" w:eastAsiaTheme="majorEastAsia" w:cstheme="minorHAnsi"/>
          <w:i/>
          <w:iCs/>
          <w:color w:val="000000" w:themeColor="text1"/>
        </w:rPr>
        <w:t xml:space="preserve"> </w:t>
      </w:r>
      <w:r w:rsidR="005545ED">
        <w:rPr>
          <w:rFonts w:asciiTheme="minorHAnsi" w:hAnsiTheme="minorHAnsi" w:eastAsiaTheme="majorEastAsia" w:cstheme="minorHAnsi"/>
          <w:color w:val="000000" w:themeColor="text1"/>
        </w:rPr>
        <w:t xml:space="preserve">For example, </w:t>
      </w:r>
      <w:r w:rsidR="005545ED">
        <w:rPr>
          <w:rFonts w:asciiTheme="minorHAnsi" w:hAnsiTheme="minorHAnsi" w:eastAsiaTheme="majorEastAsia" w:cstheme="minorHAnsi"/>
          <w:bCs/>
          <w:color w:val="000000" w:themeColor="text1"/>
        </w:rPr>
        <w:t>h</w:t>
      </w:r>
      <w:r w:rsidR="00B062BA">
        <w:rPr>
          <w:rFonts w:asciiTheme="minorHAnsi" w:hAnsiTheme="minorHAnsi" w:eastAsiaTheme="majorEastAsia" w:cstheme="minorHAnsi"/>
          <w:bCs/>
          <w:color w:val="000000" w:themeColor="text1"/>
        </w:rPr>
        <w:t xml:space="preserve">e liked to explain how certain melodic strands in Western music </w:t>
      </w:r>
      <w:r>
        <w:rPr>
          <w:rFonts w:asciiTheme="minorHAnsi" w:hAnsiTheme="minorHAnsi" w:cstheme="minorHAnsi"/>
        </w:rPr>
        <w:t>adapted</w:t>
      </w:r>
      <w:r w:rsidRPr="00D177C6" w:rsidR="00B062BA">
        <w:rPr>
          <w:rFonts w:asciiTheme="minorHAnsi" w:hAnsiTheme="minorHAnsi" w:cstheme="minorHAnsi"/>
        </w:rPr>
        <w:t xml:space="preserve"> </w:t>
      </w:r>
      <w:r w:rsidRPr="00D177C6" w:rsidR="00B062BA">
        <w:rPr>
          <w:rFonts w:asciiTheme="minorHAnsi" w:hAnsiTheme="minorHAnsi" w:cstheme="minorHAnsi"/>
        </w:rPr>
        <w:lastRenderedPageBreak/>
        <w:t>India</w:t>
      </w:r>
      <w:r>
        <w:rPr>
          <w:rFonts w:asciiTheme="minorHAnsi" w:hAnsiTheme="minorHAnsi" w:cstheme="minorHAnsi"/>
        </w:rPr>
        <w:t>n</w:t>
      </w:r>
      <w:r w:rsidRPr="00D177C6" w:rsidR="00B062BA">
        <w:rPr>
          <w:rFonts w:asciiTheme="minorHAnsi" w:hAnsiTheme="minorHAnsi" w:cstheme="minorHAnsi"/>
        </w:rPr>
        <w:t xml:space="preserve"> </w:t>
      </w:r>
      <w:r>
        <w:rPr>
          <w:rFonts w:asciiTheme="minorHAnsi" w:hAnsiTheme="minorHAnsi" w:cstheme="minorHAnsi"/>
        </w:rPr>
        <w:t xml:space="preserve">melodic ideas that had also </w:t>
      </w:r>
      <w:r w:rsidR="00B062BA">
        <w:rPr>
          <w:rFonts w:asciiTheme="minorHAnsi" w:hAnsiTheme="minorHAnsi" w:cstheme="minorHAnsi"/>
        </w:rPr>
        <w:t>evolved into</w:t>
      </w:r>
      <w:r w:rsidRPr="00D177C6" w:rsidR="00B062BA">
        <w:rPr>
          <w:rFonts w:asciiTheme="minorHAnsi" w:hAnsiTheme="minorHAnsi" w:cstheme="minorHAnsi"/>
        </w:rPr>
        <w:t xml:space="preserve"> Greek, Gypsy, and Arabic modes</w:t>
      </w:r>
      <w:r>
        <w:rPr>
          <w:rFonts w:asciiTheme="minorHAnsi" w:hAnsiTheme="minorHAnsi" w:cstheme="minorHAnsi"/>
        </w:rPr>
        <w:t>.  H</w:t>
      </w:r>
      <w:r w:rsidR="00FE4072">
        <w:rPr>
          <w:rFonts w:asciiTheme="minorHAnsi" w:hAnsiTheme="minorHAnsi" w:cstheme="minorHAnsi"/>
        </w:rPr>
        <w:t>e</w:t>
      </w:r>
      <w:r w:rsidRPr="00D177C6" w:rsidR="00FE4072">
        <w:rPr>
          <w:rFonts w:asciiTheme="minorHAnsi" w:hAnsiTheme="minorHAnsi" w:cstheme="minorHAnsi"/>
        </w:rPr>
        <w:t xml:space="preserve"> </w:t>
      </w:r>
      <w:r>
        <w:rPr>
          <w:rFonts w:asciiTheme="minorHAnsi" w:hAnsiTheme="minorHAnsi" w:cstheme="minorHAnsi"/>
        </w:rPr>
        <w:t>framed</w:t>
      </w:r>
      <w:r w:rsidRPr="00D177C6" w:rsidR="00FE4072">
        <w:rPr>
          <w:rFonts w:asciiTheme="minorHAnsi" w:hAnsiTheme="minorHAnsi" w:cstheme="minorHAnsi"/>
        </w:rPr>
        <w:t xml:space="preserve"> </w:t>
      </w:r>
      <w:r w:rsidRPr="00B340C1" w:rsidR="00FE4072">
        <w:rPr>
          <w:rFonts w:asciiTheme="minorHAnsi" w:hAnsiTheme="minorHAnsi" w:cstheme="minorHAnsi"/>
        </w:rPr>
        <w:t xml:space="preserve">the </w:t>
      </w:r>
      <w:r w:rsidR="00FE4072">
        <w:rPr>
          <w:rFonts w:asciiTheme="minorHAnsi" w:hAnsiTheme="minorHAnsi" w:cstheme="minorHAnsi"/>
        </w:rPr>
        <w:t xml:space="preserve">standard </w:t>
      </w:r>
      <w:r>
        <w:rPr>
          <w:rFonts w:asciiTheme="minorHAnsi" w:hAnsiTheme="minorHAnsi" w:cstheme="minorHAnsi"/>
        </w:rPr>
        <w:t xml:space="preserve">Western </w:t>
      </w:r>
      <w:r w:rsidRPr="00B340C1" w:rsidR="00FE4072">
        <w:rPr>
          <w:rFonts w:asciiTheme="minorHAnsi" w:hAnsiTheme="minorHAnsi" w:cstheme="minorHAnsi"/>
        </w:rPr>
        <w:t xml:space="preserve">musical elements of rhythm, instrumentation, </w:t>
      </w:r>
      <w:r w:rsidR="00FE4072">
        <w:rPr>
          <w:rFonts w:asciiTheme="minorHAnsi" w:hAnsiTheme="minorHAnsi" w:cstheme="minorHAnsi"/>
        </w:rPr>
        <w:t xml:space="preserve">and </w:t>
      </w:r>
      <w:r w:rsidRPr="00B340C1" w:rsidR="00FE4072">
        <w:rPr>
          <w:rFonts w:asciiTheme="minorHAnsi" w:hAnsiTheme="minorHAnsi" w:cstheme="minorHAnsi"/>
        </w:rPr>
        <w:t xml:space="preserve">form </w:t>
      </w:r>
      <w:r w:rsidR="00FE4072">
        <w:rPr>
          <w:rFonts w:asciiTheme="minorHAnsi" w:hAnsiTheme="minorHAnsi" w:cstheme="minorHAnsi"/>
        </w:rPr>
        <w:t>in term</w:t>
      </w:r>
      <w:r>
        <w:rPr>
          <w:rFonts w:asciiTheme="minorHAnsi" w:hAnsiTheme="minorHAnsi" w:cstheme="minorHAnsi"/>
        </w:rPr>
        <w:t>s</w:t>
      </w:r>
      <w:r w:rsidR="00FE4072">
        <w:rPr>
          <w:rFonts w:asciiTheme="minorHAnsi" w:hAnsiTheme="minorHAnsi" w:cstheme="minorHAnsi"/>
        </w:rPr>
        <w:t xml:space="preserve"> of the Indian </w:t>
      </w:r>
      <w:r w:rsidRPr="00FE4072" w:rsidR="00FE4072">
        <w:rPr>
          <w:rFonts w:asciiTheme="minorHAnsi" w:hAnsiTheme="minorHAnsi" w:cstheme="minorHAnsi"/>
          <w:i/>
          <w:iCs/>
        </w:rPr>
        <w:t xml:space="preserve">raga </w:t>
      </w:r>
      <w:r w:rsidRPr="00B340C1" w:rsidR="00FE4072">
        <w:rPr>
          <w:rFonts w:asciiTheme="minorHAnsi" w:hAnsiTheme="minorHAnsi" w:cstheme="minorHAnsi"/>
        </w:rPr>
        <w:t xml:space="preserve">and </w:t>
      </w:r>
      <w:r>
        <w:rPr>
          <w:rFonts w:asciiTheme="minorHAnsi" w:hAnsiTheme="minorHAnsi" w:cstheme="minorHAnsi"/>
        </w:rPr>
        <w:t xml:space="preserve">art of </w:t>
      </w:r>
      <w:r w:rsidRPr="00B340C1" w:rsidR="00FE4072">
        <w:rPr>
          <w:rFonts w:asciiTheme="minorHAnsi" w:hAnsiTheme="minorHAnsi" w:cstheme="minorHAnsi"/>
        </w:rPr>
        <w:t>improvisation</w:t>
      </w:r>
      <w:r w:rsidR="00FE4072">
        <w:rPr>
          <w:rFonts w:asciiTheme="minorHAnsi" w:hAnsiTheme="minorHAnsi" w:cstheme="minorHAnsi"/>
        </w:rPr>
        <w:t xml:space="preserve">. </w:t>
      </w:r>
      <w:r w:rsidRPr="00D177C6" w:rsidR="00537055">
        <w:rPr>
          <w:rFonts w:asciiTheme="minorHAnsi" w:hAnsiTheme="minorHAnsi" w:cstheme="minorHAnsi"/>
        </w:rPr>
        <w:t xml:space="preserve">In particular, </w:t>
      </w:r>
      <w:r w:rsidR="00FE4072">
        <w:rPr>
          <w:rFonts w:asciiTheme="minorHAnsi" w:hAnsiTheme="minorHAnsi" w:cstheme="minorHAnsi"/>
        </w:rPr>
        <w:t>Menuhin</w:t>
      </w:r>
      <w:r w:rsidRPr="00D177C6" w:rsidR="00537055">
        <w:rPr>
          <w:rFonts w:asciiTheme="minorHAnsi" w:hAnsiTheme="minorHAnsi" w:cstheme="minorHAnsi"/>
        </w:rPr>
        <w:t xml:space="preserve"> </w:t>
      </w:r>
      <w:r w:rsidRPr="00D177C6" w:rsidR="00FE4072">
        <w:rPr>
          <w:rFonts w:asciiTheme="minorHAnsi" w:hAnsiTheme="minorHAnsi" w:cstheme="minorHAnsi"/>
        </w:rPr>
        <w:t>open</w:t>
      </w:r>
      <w:r w:rsidR="00FE4072">
        <w:rPr>
          <w:rFonts w:asciiTheme="minorHAnsi" w:hAnsiTheme="minorHAnsi" w:cstheme="minorHAnsi"/>
        </w:rPr>
        <w:t>ed</w:t>
      </w:r>
      <w:r w:rsidRPr="00D177C6" w:rsidR="00FE4072">
        <w:rPr>
          <w:rFonts w:asciiTheme="minorHAnsi" w:hAnsiTheme="minorHAnsi" w:cstheme="minorHAnsi"/>
        </w:rPr>
        <w:t xml:space="preserve"> the door to American listeners </w:t>
      </w:r>
      <w:r w:rsidR="00FE4072">
        <w:rPr>
          <w:rFonts w:asciiTheme="minorHAnsi" w:hAnsiTheme="minorHAnsi" w:cstheme="minorHAnsi"/>
        </w:rPr>
        <w:t xml:space="preserve">through </w:t>
      </w:r>
      <w:r w:rsidRPr="00D177C6" w:rsidR="00537055">
        <w:rPr>
          <w:rFonts w:asciiTheme="minorHAnsi" w:hAnsiTheme="minorHAnsi" w:cstheme="minorHAnsi"/>
        </w:rPr>
        <w:t xml:space="preserve">the key rhythmic element of </w:t>
      </w:r>
      <w:r w:rsidR="00FE4072">
        <w:rPr>
          <w:rFonts w:asciiTheme="minorHAnsi" w:hAnsiTheme="minorHAnsi" w:cstheme="minorHAnsi"/>
        </w:rPr>
        <w:t>Indian</w:t>
      </w:r>
      <w:r w:rsidRPr="00D177C6" w:rsidR="00537055">
        <w:rPr>
          <w:rFonts w:asciiTheme="minorHAnsi" w:hAnsiTheme="minorHAnsi" w:cstheme="minorHAnsi"/>
        </w:rPr>
        <w:t xml:space="preserve"> music</w:t>
      </w:r>
      <w:r w:rsidR="00FE4072">
        <w:rPr>
          <w:rFonts w:asciiTheme="minorHAnsi" w:hAnsiTheme="minorHAnsi" w:cstheme="minorHAnsi"/>
        </w:rPr>
        <w:t xml:space="preserve"> by</w:t>
      </w:r>
      <w:r w:rsidRPr="00D177C6" w:rsidR="001127B2">
        <w:rPr>
          <w:rFonts w:asciiTheme="minorHAnsi" w:hAnsiTheme="minorHAnsi" w:cstheme="minorHAnsi"/>
        </w:rPr>
        <w:t xml:space="preserve"> relating it </w:t>
      </w:r>
      <w:r w:rsidR="00FE4072">
        <w:rPr>
          <w:rFonts w:asciiTheme="minorHAnsi" w:hAnsiTheme="minorHAnsi" w:cstheme="minorHAnsi"/>
        </w:rPr>
        <w:t xml:space="preserve">to </w:t>
      </w:r>
      <w:r w:rsidR="00323868">
        <w:rPr>
          <w:rFonts w:asciiTheme="minorHAnsi" w:hAnsiTheme="minorHAnsi" w:cstheme="minorHAnsi"/>
        </w:rPr>
        <w:t>jazz</w:t>
      </w:r>
      <w:r w:rsidRPr="00D177C6" w:rsidR="00323868">
        <w:rPr>
          <w:rFonts w:asciiTheme="minorHAnsi" w:hAnsiTheme="minorHAnsi" w:cstheme="minorHAnsi"/>
        </w:rPr>
        <w:t xml:space="preserve"> </w:t>
      </w:r>
      <w:r w:rsidRPr="00D177C6" w:rsidR="00537055">
        <w:rPr>
          <w:rFonts w:asciiTheme="minorHAnsi" w:hAnsiTheme="minorHAnsi" w:cstheme="minorHAnsi"/>
        </w:rPr>
        <w:t>rhythm</w:t>
      </w:r>
      <w:r w:rsidR="005545ED">
        <w:rPr>
          <w:rFonts w:asciiTheme="minorHAnsi" w:hAnsiTheme="minorHAnsi" w:cstheme="minorHAnsi"/>
        </w:rPr>
        <w:t>.</w:t>
      </w:r>
      <w:r w:rsidR="00FE4072">
        <w:rPr>
          <w:rFonts w:asciiTheme="minorHAnsi" w:hAnsiTheme="minorHAnsi" w:cstheme="minorHAnsi"/>
        </w:rPr>
        <w:t xml:space="preserve"> </w:t>
      </w:r>
      <w:r w:rsidRPr="00D177C6" w:rsidR="001127B2">
        <w:rPr>
          <w:rFonts w:asciiTheme="minorHAnsi" w:hAnsiTheme="minorHAnsi" w:cstheme="minorHAnsi"/>
        </w:rPr>
        <w:t>Menuhin also provide</w:t>
      </w:r>
      <w:r w:rsidR="00FE4072">
        <w:rPr>
          <w:rFonts w:asciiTheme="minorHAnsi" w:hAnsiTheme="minorHAnsi" w:cstheme="minorHAnsi"/>
        </w:rPr>
        <w:t>d</w:t>
      </w:r>
      <w:r w:rsidRPr="00D177C6" w:rsidR="001127B2">
        <w:rPr>
          <w:rFonts w:asciiTheme="minorHAnsi" w:hAnsiTheme="minorHAnsi" w:cstheme="minorHAnsi"/>
        </w:rPr>
        <w:t xml:space="preserve"> a western analog</w:t>
      </w:r>
      <w:r w:rsidRPr="00FE4072" w:rsidR="00FE4072">
        <w:rPr>
          <w:rFonts w:asciiTheme="minorHAnsi" w:hAnsiTheme="minorHAnsi" w:cstheme="minorHAnsi"/>
        </w:rPr>
        <w:t xml:space="preserve"> </w:t>
      </w:r>
      <w:r w:rsidR="00FE4072">
        <w:rPr>
          <w:rFonts w:asciiTheme="minorHAnsi" w:hAnsiTheme="minorHAnsi" w:cstheme="minorHAnsi"/>
        </w:rPr>
        <w:t>f</w:t>
      </w:r>
      <w:r w:rsidRPr="00D177C6" w:rsidR="00FE4072">
        <w:rPr>
          <w:rFonts w:asciiTheme="minorHAnsi" w:hAnsiTheme="minorHAnsi" w:cstheme="minorHAnsi"/>
        </w:rPr>
        <w:t xml:space="preserve">or </w:t>
      </w:r>
      <w:r w:rsidR="00323868">
        <w:rPr>
          <w:rFonts w:asciiTheme="minorHAnsi" w:hAnsiTheme="minorHAnsi" w:cstheme="minorHAnsi"/>
        </w:rPr>
        <w:t>Indian</w:t>
      </w:r>
      <w:r w:rsidRPr="00D177C6" w:rsidR="00FE4072">
        <w:rPr>
          <w:rFonts w:asciiTheme="minorHAnsi" w:hAnsiTheme="minorHAnsi" w:cstheme="minorHAnsi"/>
        </w:rPr>
        <w:t xml:space="preserve"> melody</w:t>
      </w:r>
      <w:r w:rsidR="005545ED">
        <w:rPr>
          <w:rFonts w:asciiTheme="minorHAnsi" w:hAnsiTheme="minorHAnsi" w:cstheme="minorHAnsi"/>
        </w:rPr>
        <w:t xml:space="preserve"> by comparing</w:t>
      </w:r>
      <w:r w:rsidRPr="00D177C6" w:rsidR="001127B2">
        <w:rPr>
          <w:rFonts w:asciiTheme="minorHAnsi" w:hAnsiTheme="minorHAnsi" w:cstheme="minorHAnsi"/>
        </w:rPr>
        <w:t xml:space="preserve"> </w:t>
      </w:r>
      <w:r w:rsidRPr="00D177C6" w:rsidR="00537055">
        <w:rPr>
          <w:rFonts w:asciiTheme="minorHAnsi" w:hAnsiTheme="minorHAnsi" w:cstheme="minorHAnsi"/>
        </w:rPr>
        <w:t xml:space="preserve">the </w:t>
      </w:r>
      <w:r w:rsidRPr="00D177C6" w:rsidR="00537055">
        <w:rPr>
          <w:rFonts w:asciiTheme="minorHAnsi" w:hAnsiTheme="minorHAnsi" w:cstheme="minorHAnsi"/>
          <w:i/>
          <w:iCs/>
        </w:rPr>
        <w:t>raga</w:t>
      </w:r>
      <w:r w:rsidR="00FE4072">
        <w:rPr>
          <w:rFonts w:asciiTheme="minorHAnsi" w:hAnsiTheme="minorHAnsi" w:cstheme="minorHAnsi"/>
        </w:rPr>
        <w:t xml:space="preserve"> </w:t>
      </w:r>
      <w:r w:rsidRPr="00D177C6" w:rsidR="00537055">
        <w:rPr>
          <w:rFonts w:asciiTheme="minorHAnsi" w:hAnsiTheme="minorHAnsi" w:cstheme="minorHAnsi"/>
        </w:rPr>
        <w:t>to</w:t>
      </w:r>
      <w:r w:rsidRPr="00D177C6" w:rsidR="001127B2">
        <w:rPr>
          <w:rFonts w:asciiTheme="minorHAnsi" w:hAnsiTheme="minorHAnsi" w:cstheme="minorHAnsi"/>
        </w:rPr>
        <w:t xml:space="preserve"> the</w:t>
      </w:r>
      <w:r w:rsidRPr="00D177C6" w:rsidR="00537055">
        <w:rPr>
          <w:rFonts w:asciiTheme="minorHAnsi" w:hAnsiTheme="minorHAnsi" w:cstheme="minorHAnsi"/>
        </w:rPr>
        <w:t xml:space="preserve"> </w:t>
      </w:r>
      <w:r w:rsidRPr="00D177C6" w:rsidR="000E48C7">
        <w:rPr>
          <w:rFonts w:asciiTheme="minorHAnsi" w:hAnsiTheme="minorHAnsi" w:cstheme="minorHAnsi"/>
        </w:rPr>
        <w:t>12-tone row</w:t>
      </w:r>
      <w:r w:rsidR="005545ED">
        <w:rPr>
          <w:rFonts w:asciiTheme="minorHAnsi" w:hAnsiTheme="minorHAnsi" w:cstheme="minorHAnsi"/>
        </w:rPr>
        <w:t>, which he found</w:t>
      </w:r>
      <w:r w:rsidRPr="00D177C6" w:rsidR="000E48C7">
        <w:rPr>
          <w:rFonts w:asciiTheme="minorHAnsi" w:hAnsiTheme="minorHAnsi" w:cstheme="minorHAnsi"/>
        </w:rPr>
        <w:t xml:space="preserve"> to be “the equivalent of the Indian </w:t>
      </w:r>
      <w:r w:rsidRPr="00BA5BA6" w:rsidR="000E48C7">
        <w:rPr>
          <w:rFonts w:asciiTheme="minorHAnsi" w:hAnsiTheme="minorHAnsi" w:cstheme="minorHAnsi"/>
          <w:i/>
          <w:iCs/>
        </w:rPr>
        <w:t xml:space="preserve">raga </w:t>
      </w:r>
      <w:r w:rsidRPr="00D177C6" w:rsidR="000E48C7">
        <w:rPr>
          <w:rFonts w:asciiTheme="minorHAnsi" w:hAnsiTheme="minorHAnsi" w:cstheme="minorHAnsi"/>
        </w:rPr>
        <w:t xml:space="preserve">or model scale,” although “the </w:t>
      </w:r>
      <w:r w:rsidR="00323868">
        <w:rPr>
          <w:rFonts w:asciiTheme="minorHAnsi" w:hAnsiTheme="minorHAnsi" w:cstheme="minorHAnsi"/>
        </w:rPr>
        <w:t xml:space="preserve">[12-tone] </w:t>
      </w:r>
      <w:r w:rsidRPr="00D177C6" w:rsidR="000E48C7">
        <w:rPr>
          <w:rFonts w:asciiTheme="minorHAnsi" w:hAnsiTheme="minorHAnsi" w:cstheme="minorHAnsi"/>
        </w:rPr>
        <w:t>system has not yet discovered the subtleties and varieties of mood which come of using a limited number – nine, eight or seven tones– as the Indian musician knows so well</w:t>
      </w:r>
      <w:r w:rsidRPr="0066415F" w:rsidR="000E48C7">
        <w:rPr>
          <w:rFonts w:asciiTheme="minorHAnsi" w:hAnsiTheme="minorHAnsi" w:cstheme="minorHAnsi"/>
        </w:rPr>
        <w:t>.”</w:t>
      </w:r>
      <w:r w:rsidR="003943BC">
        <w:rPr>
          <w:rStyle w:val="FootnoteReference"/>
          <w:rFonts w:asciiTheme="minorHAnsi" w:hAnsiTheme="minorHAnsi" w:cstheme="minorHAnsi"/>
        </w:rPr>
        <w:footnoteReference w:id="85"/>
      </w:r>
      <w:r w:rsidRPr="0066415F" w:rsidR="000E48C7">
        <w:rPr>
          <w:rFonts w:asciiTheme="minorHAnsi" w:hAnsiTheme="minorHAnsi" w:cstheme="minorHAnsi"/>
        </w:rPr>
        <w:t xml:space="preserve">  </w:t>
      </w:r>
    </w:p>
    <w:p w:rsidR="005545ED" w:rsidP="008A4ED4" w:rsidRDefault="005545ED" w14:paraId="5DBC7980" w14:textId="32B1FC6A">
      <w:pPr>
        <w:spacing w:line="480" w:lineRule="auto"/>
        <w:ind w:firstLine="720"/>
        <w:rPr>
          <w:rFonts w:cstheme="minorHAnsi"/>
          <w:color w:val="000000" w:themeColor="text1"/>
        </w:rPr>
      </w:pPr>
      <w:r w:rsidRPr="0066415F">
        <w:rPr>
          <w:rFonts w:asciiTheme="minorHAnsi" w:hAnsiTheme="minorHAnsi" w:cstheme="minorHAnsi"/>
        </w:rPr>
        <w:t>Beyond comparing</w:t>
      </w:r>
      <w:r>
        <w:rPr>
          <w:rFonts w:asciiTheme="minorHAnsi" w:hAnsiTheme="minorHAnsi" w:cstheme="minorHAnsi"/>
        </w:rPr>
        <w:t xml:space="preserve"> such musical elements between West and East, </w:t>
      </w:r>
      <w:r w:rsidRPr="008E549A">
        <w:rPr>
          <w:rFonts w:asciiTheme="minorHAnsi" w:hAnsiTheme="minorHAnsi" w:cstheme="minorHAnsi"/>
        </w:rPr>
        <w:t>Menuhin believed sharing his knowledge of Indian music would help open people’s minds</w:t>
      </w:r>
      <w:r>
        <w:rPr>
          <w:rFonts w:asciiTheme="minorHAnsi" w:hAnsiTheme="minorHAnsi" w:cstheme="minorHAnsi"/>
        </w:rPr>
        <w:t>. His</w:t>
      </w:r>
      <w:r w:rsidRPr="005545ED">
        <w:rPr>
          <w:rFonts w:asciiTheme="minorHAnsi" w:hAnsiTheme="minorHAnsi" w:cstheme="minorHAnsi"/>
        </w:rPr>
        <w:t xml:space="preserve"> </w:t>
      </w:r>
      <w:r>
        <w:rPr>
          <w:rFonts w:asciiTheme="minorHAnsi" w:hAnsiTheme="minorHAnsi" w:cstheme="minorHAnsi"/>
        </w:rPr>
        <w:t xml:space="preserve">unwavering belief </w:t>
      </w:r>
      <w:r w:rsidRPr="008E549A">
        <w:rPr>
          <w:rFonts w:asciiTheme="minorHAnsi" w:hAnsiTheme="minorHAnsi" w:cstheme="minorHAnsi"/>
        </w:rPr>
        <w:t xml:space="preserve">in “unity in diversity” </w:t>
      </w:r>
      <w:r>
        <w:rPr>
          <w:rFonts w:asciiTheme="minorHAnsi" w:hAnsiTheme="minorHAnsi" w:cstheme="minorHAnsi"/>
        </w:rPr>
        <w:t xml:space="preserve">always appealed to </w:t>
      </w:r>
      <w:r w:rsidRPr="008E549A">
        <w:rPr>
          <w:rFonts w:asciiTheme="minorHAnsi" w:hAnsiTheme="minorHAnsi" w:cstheme="minorHAnsi"/>
        </w:rPr>
        <w:t>the higher aspects of the human spirit: “Despite the vast contrast in civilizations, the wonderful thing about mankind is precisely that we have it within us, instinctively and consciously, to conduct and find a sympathetic response for everything, including our opposites.”</w:t>
      </w:r>
      <w:r w:rsidR="003943BC">
        <w:rPr>
          <w:rStyle w:val="FootnoteReference"/>
          <w:rFonts w:asciiTheme="minorHAnsi" w:hAnsiTheme="minorHAnsi" w:cstheme="minorHAnsi"/>
        </w:rPr>
        <w:footnoteReference w:id="86"/>
      </w:r>
      <w:r w:rsidRPr="008E549A">
        <w:rPr>
          <w:rFonts w:cstheme="minorHAnsi"/>
          <w:color w:val="000000" w:themeColor="text1"/>
        </w:rPr>
        <w:t xml:space="preserve"> </w:t>
      </w:r>
    </w:p>
    <w:p w:rsidRPr="005545ED" w:rsidR="00271C1F" w:rsidP="008A4ED4" w:rsidRDefault="00271C1F" w14:paraId="712D365D" w14:textId="77777777">
      <w:pPr>
        <w:spacing w:line="480" w:lineRule="auto"/>
        <w:ind w:firstLine="720"/>
        <w:rPr>
          <w:rFonts w:asciiTheme="minorHAnsi" w:hAnsiTheme="minorHAnsi" w:eastAsiaTheme="majorEastAsia" w:cstheme="minorHAnsi"/>
          <w:i/>
          <w:iCs/>
          <w:color w:val="000000" w:themeColor="text1"/>
        </w:rPr>
      </w:pPr>
    </w:p>
    <w:p w:rsidRPr="003068BC" w:rsidR="00CE371B" w:rsidP="00271C1F" w:rsidRDefault="00CE371B" w14:paraId="32553F95" w14:textId="1A139738">
      <w:pPr>
        <w:pStyle w:val="Heading3"/>
      </w:pPr>
      <w:r w:rsidRPr="003068BC">
        <w:t>How Western music could benefit from Indian music</w:t>
      </w:r>
    </w:p>
    <w:p w:rsidR="00947381" w:rsidRDefault="00947381" w14:paraId="7C9CF60A" w14:textId="77777777">
      <w:pPr>
        <w:spacing w:line="480" w:lineRule="auto"/>
        <w:ind w:firstLine="720"/>
        <w:rPr>
          <w:rFonts w:asciiTheme="minorHAnsi" w:hAnsiTheme="minorHAnsi" w:eastAsiaTheme="majorEastAsia" w:cstheme="minorHAnsi"/>
          <w:color w:val="000000" w:themeColor="text1"/>
          <w:u w:val="single"/>
        </w:rPr>
      </w:pPr>
    </w:p>
    <w:p w:rsidRPr="00787603" w:rsidR="007307F0" w:rsidP="0073565D" w:rsidRDefault="00352520" w14:paraId="6A4E06F3" w14:textId="4BD373E7">
      <w:pPr>
        <w:spacing w:line="480" w:lineRule="auto"/>
        <w:ind w:firstLine="720"/>
        <w:rPr>
          <w:rFonts w:asciiTheme="minorHAnsi" w:hAnsiTheme="minorHAnsi" w:cstheme="minorHAnsi"/>
        </w:rPr>
      </w:pPr>
      <w:r>
        <w:rPr>
          <w:rFonts w:asciiTheme="minorHAnsi" w:hAnsiTheme="minorHAnsi" w:eastAsiaTheme="majorEastAsia" w:cstheme="minorHAnsi"/>
          <w:color w:val="000000" w:themeColor="text1"/>
        </w:rPr>
        <w:t>Just as Menuhin found the practice of yoga</w:t>
      </w:r>
      <w:r w:rsidRPr="00947381">
        <w:rPr>
          <w:rFonts w:asciiTheme="minorHAnsi" w:hAnsiTheme="minorHAnsi" w:eastAsiaTheme="majorEastAsia" w:cstheme="minorHAnsi"/>
          <w:i/>
          <w:iCs/>
          <w:color w:val="000000" w:themeColor="text1"/>
        </w:rPr>
        <w:t xml:space="preserve"> </w:t>
      </w:r>
      <w:r>
        <w:rPr>
          <w:rFonts w:asciiTheme="minorHAnsi" w:hAnsiTheme="minorHAnsi" w:eastAsiaTheme="majorEastAsia" w:cstheme="minorHAnsi"/>
          <w:color w:val="000000" w:themeColor="text1"/>
        </w:rPr>
        <w:t xml:space="preserve">to benefit his violin playing and teaching, he </w:t>
      </w:r>
      <w:r w:rsidRPr="00D177C6">
        <w:rPr>
          <w:rFonts w:asciiTheme="minorHAnsi" w:hAnsiTheme="minorHAnsi" w:eastAsiaTheme="majorEastAsia" w:cstheme="minorHAnsi"/>
          <w:color w:val="000000" w:themeColor="text1"/>
        </w:rPr>
        <w:t xml:space="preserve">believed a cross-cultural fertilization </w:t>
      </w:r>
      <w:r>
        <w:rPr>
          <w:rFonts w:asciiTheme="minorHAnsi" w:hAnsiTheme="minorHAnsi" w:eastAsiaTheme="majorEastAsia" w:cstheme="minorHAnsi"/>
          <w:color w:val="000000" w:themeColor="text1"/>
        </w:rPr>
        <w:t xml:space="preserve">with Indian music </w:t>
      </w:r>
      <w:r w:rsidRPr="00D177C6">
        <w:rPr>
          <w:rFonts w:asciiTheme="minorHAnsi" w:hAnsiTheme="minorHAnsi" w:eastAsiaTheme="majorEastAsia" w:cstheme="minorHAnsi"/>
          <w:color w:val="000000" w:themeColor="text1"/>
        </w:rPr>
        <w:t>could benefit</w:t>
      </w:r>
      <w:r>
        <w:rPr>
          <w:rFonts w:asciiTheme="minorHAnsi" w:hAnsiTheme="minorHAnsi" w:eastAsiaTheme="majorEastAsia" w:cstheme="minorHAnsi"/>
          <w:color w:val="000000" w:themeColor="text1"/>
        </w:rPr>
        <w:t xml:space="preserve"> Western musicians. </w:t>
      </w:r>
      <w:r w:rsidR="00DA7288">
        <w:rPr>
          <w:rFonts w:asciiTheme="minorHAnsi" w:hAnsiTheme="minorHAnsi" w:eastAsiaTheme="majorEastAsia" w:cstheme="minorHAnsi"/>
          <w:color w:val="000000" w:themeColor="text1"/>
        </w:rPr>
        <w:t xml:space="preserve">In particular, </w:t>
      </w:r>
      <w:r w:rsidRPr="00D177C6" w:rsidR="00225DB0">
        <w:rPr>
          <w:rFonts w:asciiTheme="minorHAnsi" w:hAnsiTheme="minorHAnsi" w:eastAsiaTheme="majorEastAsia" w:cstheme="minorHAnsi"/>
          <w:color w:val="000000" w:themeColor="text1"/>
        </w:rPr>
        <w:t xml:space="preserve">Menuhin held that Indian musicians were especially skilled in ornamentation, </w:t>
      </w:r>
      <w:r w:rsidRPr="00D177C6" w:rsidR="00225DB0">
        <w:rPr>
          <w:rFonts w:asciiTheme="minorHAnsi" w:hAnsiTheme="minorHAnsi" w:eastAsiaTheme="majorEastAsia" w:cstheme="minorHAnsi"/>
          <w:color w:val="000000" w:themeColor="text1"/>
        </w:rPr>
        <w:lastRenderedPageBreak/>
        <w:t>melody, and rhythm, with an “acute and accurate sense of hearing and pitch,” and that we could cross-fertilize without “damaging the roots and trunk of the tree of Indian</w:t>
      </w:r>
      <w:r w:rsidR="00BC2A55">
        <w:rPr>
          <w:rFonts w:asciiTheme="minorHAnsi" w:hAnsiTheme="minorHAnsi" w:eastAsiaTheme="majorEastAsia" w:cstheme="minorHAnsi"/>
          <w:color w:val="000000" w:themeColor="text1"/>
        </w:rPr>
        <w:t>…</w:t>
      </w:r>
      <w:r w:rsidRPr="00D177C6" w:rsidR="00225DB0">
        <w:rPr>
          <w:rFonts w:asciiTheme="minorHAnsi" w:hAnsiTheme="minorHAnsi" w:eastAsiaTheme="majorEastAsia" w:cstheme="minorHAnsi"/>
          <w:color w:val="000000" w:themeColor="text1"/>
        </w:rPr>
        <w:t>yet bring forth wonderful fruit.”</w:t>
      </w:r>
      <w:r w:rsidR="003943BC">
        <w:rPr>
          <w:rStyle w:val="FootnoteReference"/>
          <w:rFonts w:asciiTheme="minorHAnsi" w:hAnsiTheme="minorHAnsi" w:eastAsiaTheme="majorEastAsia" w:cstheme="minorHAnsi"/>
          <w:color w:val="000000" w:themeColor="text1"/>
        </w:rPr>
        <w:footnoteReference w:id="87"/>
      </w:r>
      <w:r w:rsidRPr="00D177C6" w:rsidR="00225DB0">
        <w:rPr>
          <w:rFonts w:asciiTheme="minorHAnsi" w:hAnsiTheme="minorHAnsi" w:eastAsiaTheme="majorEastAsia" w:cstheme="minorHAnsi"/>
          <w:color w:val="000000" w:themeColor="text1"/>
        </w:rPr>
        <w:t xml:space="preserve"> </w:t>
      </w:r>
      <w:r w:rsidRPr="00D177C6" w:rsidR="007307F0">
        <w:rPr>
          <w:rFonts w:asciiTheme="minorHAnsi" w:hAnsiTheme="minorHAnsi" w:cstheme="minorHAnsi"/>
        </w:rPr>
        <w:t xml:space="preserve">Menuhin </w:t>
      </w:r>
      <w:r w:rsidR="00BC2A55">
        <w:rPr>
          <w:rFonts w:asciiTheme="minorHAnsi" w:hAnsiTheme="minorHAnsi" w:cstheme="minorHAnsi"/>
        </w:rPr>
        <w:t>enumerated</w:t>
      </w:r>
      <w:r w:rsidRPr="00D177C6" w:rsidR="007307F0">
        <w:rPr>
          <w:rFonts w:asciiTheme="minorHAnsi" w:hAnsiTheme="minorHAnsi" w:cstheme="minorHAnsi"/>
        </w:rPr>
        <w:t xml:space="preserve"> </w:t>
      </w:r>
      <w:r w:rsidRPr="00D177C6" w:rsidR="004D1181">
        <w:rPr>
          <w:rFonts w:asciiTheme="minorHAnsi" w:hAnsiTheme="minorHAnsi" w:cstheme="minorHAnsi"/>
        </w:rPr>
        <w:t>six</w:t>
      </w:r>
      <w:r w:rsidR="00323868">
        <w:rPr>
          <w:rFonts w:asciiTheme="minorHAnsi" w:hAnsiTheme="minorHAnsi" w:cstheme="minorHAnsi"/>
        </w:rPr>
        <w:t xml:space="preserve"> areas </w:t>
      </w:r>
      <w:r w:rsidR="00787603">
        <w:rPr>
          <w:rFonts w:asciiTheme="minorHAnsi" w:hAnsiTheme="minorHAnsi" w:cstheme="minorHAnsi"/>
        </w:rPr>
        <w:t>where</w:t>
      </w:r>
      <w:r w:rsidRPr="00D177C6" w:rsidR="00225DB0">
        <w:rPr>
          <w:rFonts w:asciiTheme="minorHAnsi" w:hAnsiTheme="minorHAnsi" w:cstheme="minorHAnsi"/>
        </w:rPr>
        <w:t xml:space="preserve"> </w:t>
      </w:r>
      <w:r w:rsidRPr="00D177C6" w:rsidR="00225DB0">
        <w:rPr>
          <w:rFonts w:asciiTheme="minorHAnsi" w:hAnsiTheme="minorHAnsi" w:cstheme="minorHAnsi"/>
          <w:bCs/>
          <w:color w:val="000000" w:themeColor="text1"/>
        </w:rPr>
        <w:t xml:space="preserve">Western music can </w:t>
      </w:r>
      <w:r w:rsidR="00323868">
        <w:rPr>
          <w:rFonts w:asciiTheme="minorHAnsi" w:hAnsiTheme="minorHAnsi" w:cstheme="minorHAnsi"/>
          <w:bCs/>
          <w:color w:val="000000" w:themeColor="text1"/>
        </w:rPr>
        <w:t>benefit</w:t>
      </w:r>
      <w:r w:rsidRPr="00D177C6" w:rsidR="00225DB0">
        <w:rPr>
          <w:rFonts w:asciiTheme="minorHAnsi" w:hAnsiTheme="minorHAnsi" w:cstheme="minorHAnsi"/>
          <w:bCs/>
          <w:color w:val="000000" w:themeColor="text1"/>
        </w:rPr>
        <w:t xml:space="preserve"> from and be influenced by Indian music</w:t>
      </w:r>
      <w:r w:rsidR="0073565D">
        <w:rPr>
          <w:rFonts w:asciiTheme="minorHAnsi" w:hAnsiTheme="minorHAnsi" w:cstheme="minorHAnsi"/>
        </w:rPr>
        <w:t>, most of which echo</w:t>
      </w:r>
      <w:r w:rsidR="00BC2A55">
        <w:rPr>
          <w:rFonts w:asciiTheme="minorHAnsi" w:hAnsiTheme="minorHAnsi" w:cstheme="minorHAnsi"/>
        </w:rPr>
        <w:t xml:space="preserve"> yogic </w:t>
      </w:r>
      <w:r w:rsidRPr="00D177C6" w:rsidR="007307F0">
        <w:rPr>
          <w:rFonts w:asciiTheme="minorHAnsi" w:hAnsiTheme="minorHAnsi" w:cstheme="minorHAnsi"/>
        </w:rPr>
        <w:t>spiritual overtones</w:t>
      </w:r>
      <w:r w:rsidR="0073565D">
        <w:rPr>
          <w:rFonts w:asciiTheme="minorHAnsi" w:hAnsiTheme="minorHAnsi" w:cstheme="minorHAnsi"/>
        </w:rPr>
        <w:t xml:space="preserve"> regarding flexibility</w:t>
      </w:r>
      <w:r w:rsidR="00787603">
        <w:rPr>
          <w:rFonts w:asciiTheme="minorHAnsi" w:hAnsiTheme="minorHAnsi" w:cstheme="minorHAnsi"/>
        </w:rPr>
        <w:t xml:space="preserve">, freedom, and </w:t>
      </w:r>
      <w:r w:rsidR="0073565D">
        <w:rPr>
          <w:rFonts w:asciiTheme="minorHAnsi" w:hAnsiTheme="minorHAnsi" w:cstheme="minorHAnsi"/>
        </w:rPr>
        <w:t xml:space="preserve">unity. As discussed in Chapter 4, </w:t>
      </w:r>
      <w:r w:rsidR="00787603">
        <w:rPr>
          <w:rFonts w:asciiTheme="minorHAnsi" w:hAnsiTheme="minorHAnsi" w:cstheme="minorHAnsi"/>
        </w:rPr>
        <w:t xml:space="preserve">Menuhin also cites improvisation as a means to unlock the creative spirit in a performer. His list of how Indian music can influence Western music, with yoga-related concepts in bold-face, includes: </w:t>
      </w:r>
    </w:p>
    <w:p w:rsidRPr="00D177C6" w:rsidR="00225DB0" w:rsidP="008A4ED4" w:rsidRDefault="00225DB0" w14:paraId="2088DF7B" w14:textId="77777777">
      <w:pPr>
        <w:spacing w:line="480" w:lineRule="auto"/>
        <w:rPr>
          <w:rFonts w:asciiTheme="minorHAnsi" w:hAnsiTheme="minorHAnsi" w:cstheme="minorHAnsi"/>
        </w:rPr>
      </w:pPr>
    </w:p>
    <w:p w:rsidRPr="00D177C6" w:rsidR="00C04DF2" w:rsidP="008A4ED4" w:rsidRDefault="004D1181" w14:paraId="7D899B43" w14:textId="330EACAB">
      <w:pPr>
        <w:spacing w:line="480" w:lineRule="auto"/>
        <w:ind w:left="720"/>
        <w:rPr>
          <w:rFonts w:asciiTheme="minorHAnsi" w:hAnsiTheme="minorHAnsi" w:cstheme="minorHAnsi"/>
        </w:rPr>
      </w:pPr>
      <w:r w:rsidRPr="00D177C6">
        <w:rPr>
          <w:rFonts w:asciiTheme="minorHAnsi" w:hAnsiTheme="minorHAnsi" w:cstheme="minorHAnsi"/>
        </w:rPr>
        <w:t xml:space="preserve">“1) the </w:t>
      </w:r>
      <w:r w:rsidRPr="00787603">
        <w:rPr>
          <w:rFonts w:asciiTheme="minorHAnsi" w:hAnsiTheme="minorHAnsi" w:cstheme="minorHAnsi"/>
          <w:b/>
          <w:bCs/>
        </w:rPr>
        <w:t xml:space="preserve">flexibility </w:t>
      </w:r>
      <w:r w:rsidRPr="00D177C6">
        <w:rPr>
          <w:rFonts w:asciiTheme="minorHAnsi" w:hAnsiTheme="minorHAnsi" w:cstheme="minorHAnsi"/>
        </w:rPr>
        <w:t xml:space="preserve">of the tone-row; 2) melodic </w:t>
      </w:r>
      <w:r w:rsidRPr="00787603">
        <w:rPr>
          <w:rFonts w:asciiTheme="minorHAnsi" w:hAnsiTheme="minorHAnsi" w:cstheme="minorHAnsi"/>
          <w:b/>
          <w:bCs/>
        </w:rPr>
        <w:t>freedom</w:t>
      </w:r>
      <w:r w:rsidRPr="00D177C6">
        <w:rPr>
          <w:rFonts w:asciiTheme="minorHAnsi" w:hAnsiTheme="minorHAnsi" w:cstheme="minorHAnsi"/>
        </w:rPr>
        <w:t xml:space="preserve"> and invention, including ornamentation; 3) the peculiar technique of </w:t>
      </w:r>
      <w:r w:rsidRPr="00787603">
        <w:rPr>
          <w:rFonts w:asciiTheme="minorHAnsi" w:hAnsiTheme="minorHAnsi" w:cstheme="minorHAnsi"/>
          <w:b/>
          <w:bCs/>
        </w:rPr>
        <w:t xml:space="preserve">uniting </w:t>
      </w:r>
      <w:r w:rsidRPr="00923FFD">
        <w:rPr>
          <w:rFonts w:asciiTheme="minorHAnsi" w:hAnsiTheme="minorHAnsi" w:cstheme="minorHAnsi"/>
        </w:rPr>
        <w:t>melody and pulse in</w:t>
      </w:r>
      <w:r w:rsidRPr="00D177C6">
        <w:rPr>
          <w:rFonts w:asciiTheme="minorHAnsi" w:hAnsiTheme="minorHAnsi" w:cstheme="minorHAnsi"/>
        </w:rPr>
        <w:t xml:space="preserve"> Indian music, so different from that </w:t>
      </w:r>
      <w:r w:rsidRPr="00923FFD">
        <w:rPr>
          <w:rFonts w:asciiTheme="minorHAnsi" w:hAnsiTheme="minorHAnsi" w:cstheme="minorHAnsi"/>
          <w:b/>
          <w:bCs/>
        </w:rPr>
        <w:t>union</w:t>
      </w:r>
      <w:r w:rsidRPr="00D177C6">
        <w:rPr>
          <w:rFonts w:asciiTheme="minorHAnsi" w:hAnsiTheme="minorHAnsi" w:cstheme="minorHAnsi"/>
        </w:rPr>
        <w:t xml:space="preserve"> of melody and pulse in jazz; 4) the ability to </w:t>
      </w:r>
      <w:r w:rsidRPr="00923FFD">
        <w:rPr>
          <w:rFonts w:asciiTheme="minorHAnsi" w:hAnsiTheme="minorHAnsi" w:cstheme="minorHAnsi"/>
        </w:rPr>
        <w:t>improvise,</w:t>
      </w:r>
      <w:r w:rsidRPr="00D177C6">
        <w:rPr>
          <w:rFonts w:asciiTheme="minorHAnsi" w:hAnsiTheme="minorHAnsi" w:cstheme="minorHAnsi"/>
        </w:rPr>
        <w:t xml:space="preserve"> together with the particular training required and the </w:t>
      </w:r>
      <w:r w:rsidRPr="00787603">
        <w:rPr>
          <w:rFonts w:asciiTheme="minorHAnsi" w:hAnsiTheme="minorHAnsi" w:cstheme="minorHAnsi"/>
          <w:b/>
          <w:bCs/>
        </w:rPr>
        <w:t xml:space="preserve">release </w:t>
      </w:r>
      <w:r w:rsidRPr="00923FFD">
        <w:rPr>
          <w:rFonts w:asciiTheme="minorHAnsi" w:hAnsiTheme="minorHAnsi" w:cstheme="minorHAnsi"/>
        </w:rPr>
        <w:t xml:space="preserve">of inspired creative energies </w:t>
      </w:r>
      <w:r w:rsidRPr="00D177C6">
        <w:rPr>
          <w:rFonts w:asciiTheme="minorHAnsi" w:hAnsiTheme="minorHAnsi" w:cstheme="minorHAnsi"/>
        </w:rPr>
        <w:t xml:space="preserve">in the performer; (5) the quality of serenity, a type of unique, exalted and personal </w:t>
      </w:r>
      <w:r w:rsidRPr="00D177C6">
        <w:rPr>
          <w:rFonts w:asciiTheme="minorHAnsi" w:hAnsiTheme="minorHAnsi" w:cstheme="minorHAnsi"/>
          <w:b/>
          <w:bCs/>
        </w:rPr>
        <w:t>expression of union with the infinite</w:t>
      </w:r>
      <w:r w:rsidRPr="00D177C6">
        <w:rPr>
          <w:rFonts w:asciiTheme="minorHAnsi" w:hAnsiTheme="minorHAnsi" w:cstheme="minorHAnsi"/>
        </w:rPr>
        <w:t>, as in infinite love; 6) the study of the incredibly complex rhythmic organization of Indian music….This is a prime example of unbounded intellectual complexity holding the emotional surge in check.”</w:t>
      </w:r>
      <w:r w:rsidR="0073312C">
        <w:rPr>
          <w:rStyle w:val="FootnoteReference"/>
          <w:rFonts w:asciiTheme="minorHAnsi" w:hAnsiTheme="minorHAnsi" w:cstheme="minorHAnsi"/>
        </w:rPr>
        <w:footnoteReference w:id="88"/>
      </w:r>
      <w:r w:rsidRPr="00D177C6">
        <w:rPr>
          <w:rFonts w:asciiTheme="minorHAnsi" w:hAnsiTheme="minorHAnsi" w:cstheme="minorHAnsi"/>
        </w:rPr>
        <w:t xml:space="preserve"> </w:t>
      </w:r>
    </w:p>
    <w:p w:rsidR="007B0F06" w:rsidP="008A4ED4" w:rsidRDefault="007B0F06" w14:paraId="3FE2A393" w14:textId="74AA22BA">
      <w:pPr>
        <w:spacing w:line="480" w:lineRule="auto"/>
        <w:rPr>
          <w:rFonts w:asciiTheme="minorHAnsi" w:hAnsiTheme="minorHAnsi" w:cstheme="minorHAnsi"/>
          <w:color w:val="000000" w:themeColor="text1"/>
        </w:rPr>
      </w:pPr>
    </w:p>
    <w:p w:rsidRPr="00B340C1" w:rsidR="007B0F06" w:rsidP="008A4ED4" w:rsidRDefault="007B0F06" w14:paraId="4235A6C2" w14:textId="0963FD46">
      <w:pPr>
        <w:spacing w:line="480" w:lineRule="auto"/>
        <w:ind w:firstLine="720"/>
        <w:rPr>
          <w:rFonts w:asciiTheme="minorHAnsi" w:hAnsiTheme="minorHAnsi" w:cstheme="minorHAnsi"/>
        </w:rPr>
      </w:pPr>
      <w:r>
        <w:rPr>
          <w:rFonts w:asciiTheme="minorHAnsi" w:hAnsiTheme="minorHAnsi" w:cstheme="minorHAnsi"/>
        </w:rPr>
        <w:t xml:space="preserve">Menuhin </w:t>
      </w:r>
      <w:r w:rsidR="00B02260">
        <w:rPr>
          <w:rFonts w:asciiTheme="minorHAnsi" w:hAnsiTheme="minorHAnsi" w:cstheme="minorHAnsi"/>
        </w:rPr>
        <w:t xml:space="preserve">believed </w:t>
      </w:r>
      <w:r w:rsidR="0086172D">
        <w:rPr>
          <w:rFonts w:asciiTheme="minorHAnsi" w:hAnsiTheme="minorHAnsi" w:cstheme="minorHAnsi"/>
        </w:rPr>
        <w:t xml:space="preserve">Western </w:t>
      </w:r>
      <w:r w:rsidR="00F1362B">
        <w:rPr>
          <w:rFonts w:asciiTheme="minorHAnsi" w:hAnsiTheme="minorHAnsi" w:cstheme="minorHAnsi"/>
        </w:rPr>
        <w:t>violinists in particular had</w:t>
      </w:r>
      <w:r w:rsidR="00B02260">
        <w:rPr>
          <w:rFonts w:asciiTheme="minorHAnsi" w:hAnsiTheme="minorHAnsi" w:cstheme="minorHAnsi"/>
        </w:rPr>
        <w:t xml:space="preserve"> much </w:t>
      </w:r>
      <w:r w:rsidRPr="007B0F06" w:rsidR="00B02260">
        <w:rPr>
          <w:rFonts w:asciiTheme="minorHAnsi" w:hAnsiTheme="minorHAnsi" w:cstheme="minorHAnsi"/>
        </w:rPr>
        <w:t>to learn from</w:t>
      </w:r>
      <w:r w:rsidR="0086172D">
        <w:rPr>
          <w:rFonts w:asciiTheme="minorHAnsi" w:hAnsiTheme="minorHAnsi" w:cstheme="minorHAnsi"/>
        </w:rPr>
        <w:t xml:space="preserve"> Indian violinists, especially by </w:t>
      </w:r>
      <w:r>
        <w:rPr>
          <w:rFonts w:asciiTheme="minorHAnsi" w:hAnsiTheme="minorHAnsi" w:cstheme="minorHAnsi"/>
        </w:rPr>
        <w:t xml:space="preserve">studying Indian techniques like the glissando </w:t>
      </w:r>
      <w:r w:rsidR="00B02260">
        <w:rPr>
          <w:rFonts w:asciiTheme="minorHAnsi" w:hAnsiTheme="minorHAnsi" w:cstheme="minorHAnsi"/>
        </w:rPr>
        <w:t>and intonation.</w:t>
      </w:r>
      <w:r>
        <w:rPr>
          <w:rFonts w:asciiTheme="minorHAnsi" w:hAnsiTheme="minorHAnsi" w:cstheme="minorHAnsi"/>
        </w:rPr>
        <w:t xml:space="preserve"> </w:t>
      </w:r>
      <w:r w:rsidRPr="007B0F06">
        <w:rPr>
          <w:rFonts w:asciiTheme="minorHAnsi" w:hAnsiTheme="minorHAnsi" w:cstheme="minorHAnsi"/>
        </w:rPr>
        <w:t xml:space="preserve">“Our music and our stance </w:t>
      </w:r>
      <w:proofErr w:type="gramStart"/>
      <w:r w:rsidRPr="007B0F06">
        <w:rPr>
          <w:rFonts w:asciiTheme="minorHAnsi" w:hAnsiTheme="minorHAnsi" w:cstheme="minorHAnsi"/>
        </w:rPr>
        <w:t>is</w:t>
      </w:r>
      <w:proofErr w:type="gramEnd"/>
      <w:r w:rsidRPr="007B0F06">
        <w:rPr>
          <w:rFonts w:asciiTheme="minorHAnsi" w:hAnsiTheme="minorHAnsi" w:cstheme="minorHAnsi"/>
        </w:rPr>
        <w:t>, in fact</w:t>
      </w:r>
      <w:r w:rsidR="00B02260">
        <w:rPr>
          <w:rFonts w:asciiTheme="minorHAnsi" w:hAnsiTheme="minorHAnsi" w:cstheme="minorHAnsi"/>
        </w:rPr>
        <w:t>,</w:t>
      </w:r>
      <w:r w:rsidRPr="007B0F06">
        <w:rPr>
          <w:rFonts w:asciiTheme="minorHAnsi" w:hAnsiTheme="minorHAnsi" w:cstheme="minorHAnsi"/>
        </w:rPr>
        <w:t xml:space="preserve"> alien to the perfection of the glissando technique as it exists in Indian </w:t>
      </w:r>
      <w:r w:rsidRPr="007B0F06">
        <w:rPr>
          <w:rFonts w:asciiTheme="minorHAnsi" w:hAnsiTheme="minorHAnsi" w:cstheme="minorHAnsi"/>
        </w:rPr>
        <w:lastRenderedPageBreak/>
        <w:t>music.”</w:t>
      </w:r>
      <w:r w:rsidR="0073312C">
        <w:rPr>
          <w:rStyle w:val="FootnoteReference"/>
          <w:rFonts w:asciiTheme="minorHAnsi" w:hAnsiTheme="minorHAnsi" w:cstheme="minorHAnsi"/>
        </w:rPr>
        <w:footnoteReference w:id="89"/>
      </w:r>
      <w:r w:rsidRPr="00B02260">
        <w:rPr>
          <w:rFonts w:asciiTheme="minorHAnsi" w:hAnsiTheme="minorHAnsi" w:cstheme="minorHAnsi"/>
        </w:rPr>
        <w:t xml:space="preserve"> </w:t>
      </w:r>
      <w:r w:rsidR="0086172D">
        <w:rPr>
          <w:rFonts w:asciiTheme="minorHAnsi" w:hAnsiTheme="minorHAnsi" w:cstheme="minorHAnsi"/>
        </w:rPr>
        <w:t>Menuhin</w:t>
      </w:r>
      <w:r w:rsidR="00B02260">
        <w:rPr>
          <w:rFonts w:asciiTheme="minorHAnsi" w:hAnsiTheme="minorHAnsi" w:cstheme="minorHAnsi"/>
        </w:rPr>
        <w:t xml:space="preserve"> also</w:t>
      </w:r>
      <w:r>
        <w:rPr>
          <w:rFonts w:asciiTheme="minorHAnsi" w:hAnsiTheme="minorHAnsi" w:cstheme="minorHAnsi"/>
        </w:rPr>
        <w:t xml:space="preserve"> admired </w:t>
      </w:r>
      <w:r w:rsidRPr="007B0F06">
        <w:rPr>
          <w:rFonts w:asciiTheme="minorHAnsi" w:hAnsiTheme="minorHAnsi" w:cstheme="minorHAnsi"/>
        </w:rPr>
        <w:t>how Indian musicians have great accuracy of pitch and ability to play in tun</w:t>
      </w:r>
      <w:r w:rsidR="00B02260">
        <w:rPr>
          <w:rFonts w:asciiTheme="minorHAnsi" w:hAnsiTheme="minorHAnsi" w:cstheme="minorHAnsi"/>
        </w:rPr>
        <w:t>e “</w:t>
      </w:r>
      <w:r w:rsidRPr="007B0F06">
        <w:rPr>
          <w:rFonts w:asciiTheme="minorHAnsi" w:hAnsiTheme="minorHAnsi" w:cstheme="minorHAnsi"/>
        </w:rPr>
        <w:t>unencumbered by the fuzz of the keyboard harmonies</w:t>
      </w:r>
      <w:r w:rsidR="00B02260">
        <w:rPr>
          <w:rFonts w:asciiTheme="minorHAnsi" w:hAnsiTheme="minorHAnsi" w:cstheme="minorHAnsi"/>
        </w:rPr>
        <w:t>.</w:t>
      </w:r>
      <w:r w:rsidRPr="007B0F06">
        <w:rPr>
          <w:rFonts w:asciiTheme="minorHAnsi" w:hAnsiTheme="minorHAnsi" w:cstheme="minorHAnsi"/>
        </w:rPr>
        <w:t>”</w:t>
      </w:r>
      <w:r w:rsidR="0073312C">
        <w:rPr>
          <w:rStyle w:val="FootnoteReference"/>
          <w:rFonts w:asciiTheme="minorHAnsi" w:hAnsiTheme="minorHAnsi" w:cstheme="minorHAnsi"/>
        </w:rPr>
        <w:footnoteReference w:id="90"/>
      </w:r>
      <w:r w:rsidRPr="007B0F06">
        <w:rPr>
          <w:rFonts w:asciiTheme="minorHAnsi" w:hAnsiTheme="minorHAnsi" w:cstheme="minorHAnsi"/>
        </w:rPr>
        <w:t xml:space="preserve"> </w:t>
      </w:r>
    </w:p>
    <w:p w:rsidRPr="00D67828" w:rsidR="007307F0" w:rsidP="008A4ED4" w:rsidRDefault="00225DB0" w14:paraId="37B01355" w14:textId="353F9E5C">
      <w:pPr>
        <w:spacing w:line="480" w:lineRule="auto"/>
        <w:ind w:firstLine="720"/>
        <w:rPr>
          <w:rFonts w:asciiTheme="minorHAnsi" w:hAnsiTheme="minorHAnsi" w:cstheme="minorHAnsi"/>
        </w:rPr>
      </w:pPr>
      <w:r w:rsidRPr="00D177C6">
        <w:rPr>
          <w:rFonts w:asciiTheme="minorHAnsi" w:hAnsiTheme="minorHAnsi" w:eastAsiaTheme="majorEastAsia" w:cstheme="minorHAnsi"/>
          <w:iCs/>
          <w:color w:val="000000" w:themeColor="text1"/>
        </w:rPr>
        <w:t xml:space="preserve">Menuhin </w:t>
      </w:r>
      <w:r w:rsidR="00BC2A55">
        <w:rPr>
          <w:rFonts w:asciiTheme="minorHAnsi" w:hAnsiTheme="minorHAnsi" w:eastAsiaTheme="majorEastAsia" w:cstheme="minorHAnsi"/>
          <w:iCs/>
          <w:color w:val="000000" w:themeColor="text1"/>
        </w:rPr>
        <w:t>further</w:t>
      </w:r>
      <w:r w:rsidRPr="00D177C6">
        <w:rPr>
          <w:rFonts w:asciiTheme="minorHAnsi" w:hAnsiTheme="minorHAnsi" w:eastAsiaTheme="majorEastAsia" w:cstheme="minorHAnsi"/>
          <w:iCs/>
          <w:color w:val="000000" w:themeColor="text1"/>
        </w:rPr>
        <w:t xml:space="preserve"> suggested</w:t>
      </w:r>
      <w:r w:rsidRPr="00D177C6" w:rsidR="00C6376D">
        <w:rPr>
          <w:rFonts w:asciiTheme="minorHAnsi" w:hAnsiTheme="minorHAnsi" w:eastAsiaTheme="majorEastAsia" w:cstheme="minorHAnsi"/>
          <w:iCs/>
          <w:color w:val="000000" w:themeColor="text1"/>
        </w:rPr>
        <w:t xml:space="preserve"> ways Indian music could revitalize western contemporary composers</w:t>
      </w:r>
      <w:r w:rsidR="00D67828">
        <w:rPr>
          <w:rFonts w:asciiTheme="minorHAnsi" w:hAnsiTheme="minorHAnsi" w:eastAsiaTheme="majorEastAsia" w:cstheme="minorHAnsi"/>
          <w:iCs/>
          <w:color w:val="000000" w:themeColor="text1"/>
        </w:rPr>
        <w:t xml:space="preserve"> </w:t>
      </w:r>
      <w:r w:rsidR="0086172D">
        <w:rPr>
          <w:rFonts w:asciiTheme="minorHAnsi" w:hAnsiTheme="minorHAnsi" w:eastAsiaTheme="majorEastAsia" w:cstheme="minorHAnsi"/>
          <w:iCs/>
          <w:color w:val="000000" w:themeColor="text1"/>
        </w:rPr>
        <w:t xml:space="preserve">by </w:t>
      </w:r>
      <w:r w:rsidR="00D67828">
        <w:rPr>
          <w:rFonts w:asciiTheme="minorHAnsi" w:hAnsiTheme="minorHAnsi" w:eastAsiaTheme="majorEastAsia" w:cstheme="minorHAnsi"/>
          <w:iCs/>
          <w:color w:val="000000" w:themeColor="text1"/>
        </w:rPr>
        <w:t xml:space="preserve">providing </w:t>
      </w:r>
      <w:r w:rsidRPr="001C401B" w:rsidR="00D67828">
        <w:rPr>
          <w:rFonts w:asciiTheme="minorHAnsi" w:hAnsiTheme="minorHAnsi" w:cstheme="minorHAnsi"/>
        </w:rPr>
        <w:t xml:space="preserve">new </w:t>
      </w:r>
      <w:r w:rsidR="00D67828">
        <w:rPr>
          <w:rFonts w:asciiTheme="minorHAnsi" w:hAnsiTheme="minorHAnsi" w:cstheme="minorHAnsi"/>
        </w:rPr>
        <w:t xml:space="preserve">compositional </w:t>
      </w:r>
      <w:r w:rsidRPr="001C401B" w:rsidR="00D67828">
        <w:rPr>
          <w:rFonts w:asciiTheme="minorHAnsi" w:hAnsiTheme="minorHAnsi" w:cstheme="minorHAnsi"/>
        </w:rPr>
        <w:t>resources</w:t>
      </w:r>
      <w:r w:rsidR="00D67828">
        <w:rPr>
          <w:rFonts w:asciiTheme="minorHAnsi" w:hAnsiTheme="minorHAnsi" w:cstheme="minorHAnsi"/>
        </w:rPr>
        <w:t xml:space="preserve">. </w:t>
      </w:r>
      <w:r w:rsidRPr="00D177C6" w:rsidR="007307F0">
        <w:rPr>
          <w:rFonts w:asciiTheme="minorHAnsi" w:hAnsiTheme="minorHAnsi" w:cstheme="minorHAnsi"/>
        </w:rPr>
        <w:t xml:space="preserve">While </w:t>
      </w:r>
      <w:r w:rsidRPr="00D177C6">
        <w:rPr>
          <w:rFonts w:asciiTheme="minorHAnsi" w:hAnsiTheme="minorHAnsi" w:cstheme="minorHAnsi"/>
        </w:rPr>
        <w:t>he did not</w:t>
      </w:r>
      <w:r w:rsidRPr="00D177C6" w:rsidR="007307F0">
        <w:rPr>
          <w:rFonts w:asciiTheme="minorHAnsi" w:hAnsiTheme="minorHAnsi" w:cstheme="minorHAnsi"/>
        </w:rPr>
        <w:t xml:space="preserve"> fault </w:t>
      </w:r>
      <w:r w:rsidR="00352520">
        <w:rPr>
          <w:rFonts w:asciiTheme="minorHAnsi" w:hAnsiTheme="minorHAnsi" w:cstheme="minorHAnsi"/>
        </w:rPr>
        <w:t xml:space="preserve">the </w:t>
      </w:r>
      <w:r w:rsidRPr="00D177C6" w:rsidR="007307F0">
        <w:rPr>
          <w:rFonts w:asciiTheme="minorHAnsi" w:hAnsiTheme="minorHAnsi" w:cstheme="minorHAnsi"/>
        </w:rPr>
        <w:t xml:space="preserve">modern </w:t>
      </w:r>
      <w:r w:rsidRPr="00D177C6" w:rsidR="0073565D">
        <w:rPr>
          <w:rFonts w:asciiTheme="minorHAnsi" w:hAnsiTheme="minorHAnsi" w:cstheme="minorHAnsi"/>
        </w:rPr>
        <w:t>composers,</w:t>
      </w:r>
      <w:r w:rsidRPr="00D177C6" w:rsidR="007307F0">
        <w:rPr>
          <w:rFonts w:asciiTheme="minorHAnsi" w:hAnsiTheme="minorHAnsi" w:cstheme="minorHAnsi"/>
        </w:rPr>
        <w:t xml:space="preserve"> who have lost th</w:t>
      </w:r>
      <w:r w:rsidR="00352520">
        <w:rPr>
          <w:rFonts w:asciiTheme="minorHAnsi" w:hAnsiTheme="minorHAnsi" w:cstheme="minorHAnsi"/>
        </w:rPr>
        <w:t>e</w:t>
      </w:r>
      <w:r w:rsidRPr="00D177C6" w:rsidR="007307F0">
        <w:rPr>
          <w:rFonts w:asciiTheme="minorHAnsi" w:hAnsiTheme="minorHAnsi" w:cstheme="minorHAnsi"/>
        </w:rPr>
        <w:t xml:space="preserve"> quality of “serene exaltation” </w:t>
      </w:r>
      <w:r w:rsidR="00A374AA">
        <w:rPr>
          <w:rFonts w:asciiTheme="minorHAnsi" w:hAnsiTheme="minorHAnsi" w:cstheme="minorHAnsi"/>
        </w:rPr>
        <w:t xml:space="preserve">he found in Indian music, </w:t>
      </w:r>
      <w:r w:rsidRPr="00D177C6" w:rsidR="007307F0">
        <w:rPr>
          <w:rFonts w:asciiTheme="minorHAnsi" w:hAnsiTheme="minorHAnsi" w:cstheme="minorHAnsi"/>
        </w:rPr>
        <w:t>since we have little</w:t>
      </w:r>
      <w:r w:rsidRPr="00D177C6" w:rsidR="00493459">
        <w:rPr>
          <w:rFonts w:asciiTheme="minorHAnsi" w:hAnsiTheme="minorHAnsi" w:cstheme="minorHAnsi"/>
        </w:rPr>
        <w:t xml:space="preserve"> of that quality</w:t>
      </w:r>
      <w:r w:rsidRPr="00D177C6" w:rsidR="007307F0">
        <w:rPr>
          <w:rFonts w:asciiTheme="minorHAnsi" w:hAnsiTheme="minorHAnsi" w:cstheme="minorHAnsi"/>
        </w:rPr>
        <w:t xml:space="preserve"> to draw on in our civilization, </w:t>
      </w:r>
      <w:r w:rsidR="00A374AA">
        <w:rPr>
          <w:rFonts w:asciiTheme="minorHAnsi" w:hAnsiTheme="minorHAnsi" w:cstheme="minorHAnsi"/>
        </w:rPr>
        <w:t>he</w:t>
      </w:r>
      <w:r w:rsidRPr="00D177C6" w:rsidR="00493459">
        <w:rPr>
          <w:rFonts w:asciiTheme="minorHAnsi" w:hAnsiTheme="minorHAnsi" w:cstheme="minorHAnsi"/>
        </w:rPr>
        <w:t xml:space="preserve"> </w:t>
      </w:r>
      <w:r w:rsidRPr="00D177C6" w:rsidR="007307F0">
        <w:rPr>
          <w:rFonts w:asciiTheme="minorHAnsi" w:hAnsiTheme="minorHAnsi" w:cstheme="minorHAnsi"/>
        </w:rPr>
        <w:t>issue</w:t>
      </w:r>
      <w:r w:rsidR="00BC2A55">
        <w:rPr>
          <w:rFonts w:asciiTheme="minorHAnsi" w:hAnsiTheme="minorHAnsi" w:cstheme="minorHAnsi"/>
        </w:rPr>
        <w:t>d</w:t>
      </w:r>
      <w:r w:rsidRPr="00D177C6" w:rsidR="007307F0">
        <w:rPr>
          <w:rFonts w:asciiTheme="minorHAnsi" w:hAnsiTheme="minorHAnsi" w:cstheme="minorHAnsi"/>
        </w:rPr>
        <w:t xml:space="preserve"> a kind of call to action </w:t>
      </w:r>
      <w:r w:rsidRPr="00D177C6" w:rsidR="00493459">
        <w:rPr>
          <w:rFonts w:asciiTheme="minorHAnsi" w:hAnsiTheme="minorHAnsi" w:cstheme="minorHAnsi"/>
        </w:rPr>
        <w:t>for them</w:t>
      </w:r>
      <w:r w:rsidRPr="00D177C6" w:rsidR="007307F0">
        <w:rPr>
          <w:rFonts w:asciiTheme="minorHAnsi" w:hAnsiTheme="minorHAnsi" w:cstheme="minorHAnsi"/>
        </w:rPr>
        <w:t xml:space="preserve"> to “help us find this quality </w:t>
      </w:r>
      <w:r w:rsidRPr="0066415F" w:rsidR="007307F0">
        <w:rPr>
          <w:rFonts w:asciiTheme="minorHAnsi" w:hAnsiTheme="minorHAnsi" w:cstheme="minorHAnsi"/>
        </w:rPr>
        <w:t>again.”</w:t>
      </w:r>
      <w:r w:rsidR="0073312C">
        <w:rPr>
          <w:rStyle w:val="FootnoteReference"/>
          <w:rFonts w:asciiTheme="minorHAnsi" w:hAnsiTheme="minorHAnsi" w:cstheme="minorHAnsi"/>
        </w:rPr>
        <w:footnoteReference w:id="91"/>
      </w:r>
      <w:r w:rsidRPr="0066415F" w:rsidR="005F52D9">
        <w:rPr>
          <w:rFonts w:asciiTheme="minorHAnsi" w:hAnsiTheme="minorHAnsi" w:cstheme="minorHAnsi"/>
        </w:rPr>
        <w:t xml:space="preserve"> </w:t>
      </w:r>
    </w:p>
    <w:p w:rsidRPr="00D177C6" w:rsidR="00714623" w:rsidP="008A4ED4" w:rsidRDefault="0086172D" w14:paraId="7BEE6A8D" w14:textId="4EB3C4B5">
      <w:pPr>
        <w:spacing w:line="480" w:lineRule="auto"/>
        <w:ind w:firstLine="720"/>
        <w:rPr>
          <w:rFonts w:asciiTheme="minorHAnsi" w:hAnsiTheme="minorHAnsi" w:cstheme="minorHAnsi"/>
        </w:rPr>
      </w:pPr>
      <w:r>
        <w:rPr>
          <w:rFonts w:asciiTheme="minorHAnsi" w:hAnsiTheme="minorHAnsi" w:cstheme="minorHAnsi"/>
        </w:rPr>
        <w:t>T</w:t>
      </w:r>
      <w:r w:rsidRPr="00D177C6" w:rsidR="00C51071">
        <w:rPr>
          <w:rFonts w:asciiTheme="minorHAnsi" w:hAnsiTheme="minorHAnsi" w:cstheme="minorHAnsi"/>
        </w:rPr>
        <w:t>hrough print, television</w:t>
      </w:r>
      <w:r>
        <w:rPr>
          <w:rFonts w:asciiTheme="minorHAnsi" w:hAnsiTheme="minorHAnsi" w:cstheme="minorHAnsi"/>
        </w:rPr>
        <w:t>,</w:t>
      </w:r>
      <w:r w:rsidRPr="00D177C6" w:rsidR="00C51071">
        <w:rPr>
          <w:rFonts w:asciiTheme="minorHAnsi" w:hAnsiTheme="minorHAnsi" w:cstheme="minorHAnsi"/>
        </w:rPr>
        <w:t xml:space="preserve"> and </w:t>
      </w:r>
      <w:r>
        <w:rPr>
          <w:rFonts w:asciiTheme="minorHAnsi" w:hAnsiTheme="minorHAnsi" w:cstheme="minorHAnsi"/>
        </w:rPr>
        <w:t xml:space="preserve">musical </w:t>
      </w:r>
      <w:r w:rsidRPr="00D177C6" w:rsidR="00C51071">
        <w:rPr>
          <w:rFonts w:asciiTheme="minorHAnsi" w:hAnsiTheme="minorHAnsi" w:cstheme="minorHAnsi"/>
        </w:rPr>
        <w:t>recording</w:t>
      </w:r>
      <w:r>
        <w:rPr>
          <w:rFonts w:asciiTheme="minorHAnsi" w:hAnsiTheme="minorHAnsi" w:cstheme="minorHAnsi"/>
        </w:rPr>
        <w:t>s</w:t>
      </w:r>
      <w:r w:rsidRPr="00D177C6" w:rsidR="00C51071">
        <w:rPr>
          <w:rFonts w:asciiTheme="minorHAnsi" w:hAnsiTheme="minorHAnsi" w:cstheme="minorHAnsi"/>
        </w:rPr>
        <w:t>, Menuhin disseminate</w:t>
      </w:r>
      <w:r>
        <w:rPr>
          <w:rFonts w:asciiTheme="minorHAnsi" w:hAnsiTheme="minorHAnsi" w:cstheme="minorHAnsi"/>
        </w:rPr>
        <w:t>d</w:t>
      </w:r>
      <w:r w:rsidRPr="00D177C6" w:rsidR="00C51071">
        <w:rPr>
          <w:rFonts w:asciiTheme="minorHAnsi" w:hAnsiTheme="minorHAnsi" w:cstheme="minorHAnsi"/>
        </w:rPr>
        <w:t xml:space="preserve"> his knowledge </w:t>
      </w:r>
      <w:r>
        <w:rPr>
          <w:rFonts w:asciiTheme="minorHAnsi" w:hAnsiTheme="minorHAnsi" w:cstheme="minorHAnsi"/>
        </w:rPr>
        <w:t>of</w:t>
      </w:r>
      <w:r w:rsidRPr="00D177C6" w:rsidR="00C51071">
        <w:rPr>
          <w:rFonts w:asciiTheme="minorHAnsi" w:hAnsiTheme="minorHAnsi" w:cstheme="minorHAnsi"/>
        </w:rPr>
        <w:t xml:space="preserve"> this so </w:t>
      </w:r>
      <w:r>
        <w:rPr>
          <w:rFonts w:asciiTheme="minorHAnsi" w:hAnsiTheme="minorHAnsi" w:cstheme="minorHAnsi"/>
        </w:rPr>
        <w:t>“</w:t>
      </w:r>
      <w:r w:rsidRPr="00D177C6" w:rsidR="00C51071">
        <w:rPr>
          <w:rFonts w:asciiTheme="minorHAnsi" w:hAnsiTheme="minorHAnsi" w:cstheme="minorHAnsi"/>
        </w:rPr>
        <w:t xml:space="preserve">unbelievably rich and wonderfully inspiring </w:t>
      </w:r>
      <w:r w:rsidRPr="0066415F" w:rsidR="00C51071">
        <w:rPr>
          <w:rFonts w:asciiTheme="minorHAnsi" w:hAnsiTheme="minorHAnsi" w:cstheme="minorHAnsi"/>
        </w:rPr>
        <w:t>culture.”</w:t>
      </w:r>
      <w:r w:rsidR="0073312C">
        <w:rPr>
          <w:rStyle w:val="FootnoteReference"/>
          <w:rFonts w:asciiTheme="minorHAnsi" w:hAnsiTheme="minorHAnsi" w:cstheme="minorHAnsi"/>
        </w:rPr>
        <w:footnoteReference w:id="92"/>
      </w:r>
      <w:r w:rsidRPr="0066415F" w:rsidR="00C51071">
        <w:rPr>
          <w:rFonts w:asciiTheme="minorHAnsi" w:hAnsiTheme="minorHAnsi" w:cstheme="minorHAnsi"/>
        </w:rPr>
        <w:t xml:space="preserve"> </w:t>
      </w:r>
      <w:r w:rsidRPr="0066415F" w:rsidR="006564FB">
        <w:rPr>
          <w:rFonts w:asciiTheme="minorHAnsi" w:hAnsiTheme="minorHAnsi" w:cstheme="minorHAnsi"/>
          <w:color w:val="000000" w:themeColor="text1"/>
        </w:rPr>
        <w:t>Ever</w:t>
      </w:r>
      <w:r w:rsidRPr="00D177C6" w:rsidR="006564FB">
        <w:rPr>
          <w:rFonts w:asciiTheme="minorHAnsi" w:hAnsiTheme="minorHAnsi" w:cstheme="minorHAnsi"/>
          <w:color w:val="000000" w:themeColor="text1"/>
        </w:rPr>
        <w:t xml:space="preserve"> the idealist, </w:t>
      </w:r>
      <w:r w:rsidRPr="00D177C6" w:rsidR="00C51071">
        <w:rPr>
          <w:rFonts w:asciiTheme="minorHAnsi" w:hAnsiTheme="minorHAnsi" w:cstheme="minorHAnsi"/>
        </w:rPr>
        <w:t xml:space="preserve">Menuhin </w:t>
      </w:r>
      <w:r>
        <w:rPr>
          <w:rFonts w:asciiTheme="minorHAnsi" w:hAnsiTheme="minorHAnsi" w:cstheme="minorHAnsi"/>
        </w:rPr>
        <w:t xml:space="preserve">believed </w:t>
      </w:r>
      <w:r w:rsidRPr="00D177C6" w:rsidR="00DF47C4">
        <w:rPr>
          <w:rFonts w:asciiTheme="minorHAnsi" w:hAnsiTheme="minorHAnsi" w:cstheme="minorHAnsi"/>
        </w:rPr>
        <w:t xml:space="preserve">the </w:t>
      </w:r>
      <w:r w:rsidRPr="00D177C6" w:rsidR="006564FB">
        <w:rPr>
          <w:rFonts w:asciiTheme="minorHAnsi" w:hAnsiTheme="minorHAnsi" w:cstheme="minorHAnsi"/>
        </w:rPr>
        <w:t>cultural exchange between Indian and Western cultures</w:t>
      </w:r>
      <w:r w:rsidR="00A374AA">
        <w:rPr>
          <w:rFonts w:asciiTheme="minorHAnsi" w:hAnsiTheme="minorHAnsi" w:cstheme="minorHAnsi"/>
        </w:rPr>
        <w:t xml:space="preserve"> benefited not only musicians but</w:t>
      </w:r>
      <w:r w:rsidRPr="00D177C6" w:rsidR="006564FB">
        <w:rPr>
          <w:rFonts w:asciiTheme="minorHAnsi" w:hAnsiTheme="minorHAnsi" w:cstheme="minorHAnsi"/>
        </w:rPr>
        <w:t xml:space="preserve"> </w:t>
      </w:r>
      <w:r w:rsidRPr="001C401B" w:rsidR="00A374AA">
        <w:rPr>
          <w:rFonts w:asciiTheme="minorHAnsi" w:hAnsiTheme="minorHAnsi" w:cstheme="minorHAnsi"/>
        </w:rPr>
        <w:t xml:space="preserve">Westerners </w:t>
      </w:r>
      <w:r w:rsidR="00A374AA">
        <w:rPr>
          <w:rFonts w:asciiTheme="minorHAnsi" w:hAnsiTheme="minorHAnsi" w:cstheme="minorHAnsi"/>
        </w:rPr>
        <w:t>in general to acquire such values</w:t>
      </w:r>
      <w:r w:rsidRPr="001C401B" w:rsidR="00A374AA">
        <w:rPr>
          <w:rFonts w:asciiTheme="minorHAnsi" w:hAnsiTheme="minorHAnsi" w:cstheme="minorHAnsi"/>
        </w:rPr>
        <w:t xml:space="preserve"> </w:t>
      </w:r>
      <w:r w:rsidR="00A374AA">
        <w:rPr>
          <w:rFonts w:asciiTheme="minorHAnsi" w:hAnsiTheme="minorHAnsi" w:cstheme="minorHAnsi"/>
        </w:rPr>
        <w:t xml:space="preserve">as </w:t>
      </w:r>
      <w:r w:rsidRPr="001C401B" w:rsidR="00A374AA">
        <w:rPr>
          <w:rFonts w:asciiTheme="minorHAnsi" w:hAnsiTheme="minorHAnsi" w:cstheme="minorHAnsi"/>
        </w:rPr>
        <w:t xml:space="preserve">non-commercialism, </w:t>
      </w:r>
      <w:r w:rsidR="00A374AA">
        <w:rPr>
          <w:rFonts w:asciiTheme="minorHAnsi" w:hAnsiTheme="minorHAnsi" w:cstheme="minorHAnsi"/>
        </w:rPr>
        <w:t xml:space="preserve">a </w:t>
      </w:r>
      <w:r w:rsidRPr="001C401B" w:rsidR="00A374AA">
        <w:rPr>
          <w:rFonts w:asciiTheme="minorHAnsi" w:hAnsiTheme="minorHAnsi" w:cstheme="minorHAnsi"/>
        </w:rPr>
        <w:t>new sense of time</w:t>
      </w:r>
      <w:r w:rsidR="00A374AA">
        <w:rPr>
          <w:rFonts w:asciiTheme="minorHAnsi" w:hAnsiTheme="minorHAnsi" w:cstheme="minorHAnsi"/>
        </w:rPr>
        <w:t>,</w:t>
      </w:r>
      <w:r w:rsidRPr="001C401B" w:rsidR="00A374AA">
        <w:rPr>
          <w:rFonts w:asciiTheme="minorHAnsi" w:hAnsiTheme="minorHAnsi" w:cstheme="minorHAnsi"/>
        </w:rPr>
        <w:t xml:space="preserve"> and order of life.</w:t>
      </w:r>
      <w:r w:rsidR="00A374AA">
        <w:rPr>
          <w:rFonts w:asciiTheme="minorHAnsi" w:hAnsiTheme="minorHAnsi" w:cstheme="minorHAnsi"/>
        </w:rPr>
        <w:t xml:space="preserve"> He sought to</w:t>
      </w:r>
      <w:r w:rsidRPr="00D177C6" w:rsidR="006564FB">
        <w:rPr>
          <w:rFonts w:asciiTheme="minorHAnsi" w:hAnsiTheme="minorHAnsi" w:cstheme="minorHAnsi"/>
        </w:rPr>
        <w:t xml:space="preserve"> help people understand</w:t>
      </w:r>
      <w:r w:rsidRPr="00D177C6" w:rsidR="00714623">
        <w:rPr>
          <w:rFonts w:asciiTheme="minorHAnsi" w:hAnsiTheme="minorHAnsi" w:cstheme="minorHAnsi"/>
        </w:rPr>
        <w:t xml:space="preserve"> “this incredible contrast between the American and the Indian, between the new world and that very old world of India and when we will be given a chance to deepen our understanding of each other and to share the future in harmony an inspiration.”</w:t>
      </w:r>
      <w:r w:rsidR="00D8468B">
        <w:rPr>
          <w:rStyle w:val="FootnoteReference"/>
          <w:rFonts w:asciiTheme="minorHAnsi" w:hAnsiTheme="minorHAnsi" w:cstheme="minorHAnsi"/>
        </w:rPr>
        <w:footnoteReference w:id="93"/>
      </w:r>
      <w:r w:rsidRPr="00D177C6" w:rsidR="00714623">
        <w:rPr>
          <w:rFonts w:asciiTheme="minorHAnsi" w:hAnsiTheme="minorHAnsi" w:cstheme="minorHAnsi"/>
        </w:rPr>
        <w:t xml:space="preserve"> </w:t>
      </w:r>
    </w:p>
    <w:p w:rsidR="00A374AA" w:rsidP="008A4ED4" w:rsidRDefault="00A374AA" w14:paraId="7D21A378" w14:textId="77777777">
      <w:pPr>
        <w:spacing w:line="480" w:lineRule="auto"/>
        <w:rPr>
          <w:rFonts w:asciiTheme="minorHAnsi" w:hAnsiTheme="minorHAnsi" w:cstheme="minorHAnsi"/>
          <w:highlight w:val="green"/>
        </w:rPr>
      </w:pPr>
    </w:p>
    <w:sectPr w:rsidR="00A374AA" w:rsidSect="003F7D33">
      <w:headerReference w:type="even" r:id="rId13"/>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57B2D" w:rsidP="003F7D33" w:rsidRDefault="00E57B2D" w14:paraId="513AB20D" w14:textId="77777777">
      <w:r>
        <w:separator/>
      </w:r>
    </w:p>
  </w:endnote>
  <w:endnote w:type="continuationSeparator" w:id="0">
    <w:p w:rsidR="00E57B2D" w:rsidP="003F7D33" w:rsidRDefault="00E57B2D" w14:paraId="0F132F6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57B2D" w:rsidP="003F7D33" w:rsidRDefault="00E57B2D" w14:paraId="4AF1CC64" w14:textId="77777777">
      <w:r>
        <w:separator/>
      </w:r>
    </w:p>
  </w:footnote>
  <w:footnote w:type="continuationSeparator" w:id="0">
    <w:p w:rsidR="00E57B2D" w:rsidP="003F7D33" w:rsidRDefault="00E57B2D" w14:paraId="23D6BF67" w14:textId="77777777">
      <w:r>
        <w:continuationSeparator/>
      </w:r>
    </w:p>
  </w:footnote>
  <w:footnote w:id="1">
    <w:p w:rsidR="0073312C" w:rsidRDefault="0073312C" w14:paraId="68D56AE7" w14:textId="04587509">
      <w:pPr>
        <w:pStyle w:val="FootnoteText"/>
      </w:pPr>
      <w:r>
        <w:rPr>
          <w:rStyle w:val="FootnoteReference"/>
        </w:rPr>
        <w:footnoteRef/>
      </w:r>
      <w:r>
        <w:t xml:space="preserve"> </w:t>
      </w:r>
      <w:r w:rsidRPr="00FF4198">
        <w:rPr>
          <w:rFonts w:eastAsiaTheme="majorEastAsia" w:cstheme="minorHAnsi"/>
          <w:iCs/>
          <w:sz w:val="20"/>
          <w:szCs w:val="20"/>
        </w:rPr>
        <w:t xml:space="preserve">Such as </w:t>
      </w:r>
      <w:r w:rsidRPr="00FF4198">
        <w:rPr>
          <w:rFonts w:eastAsiaTheme="majorEastAsia" w:cstheme="minorHAnsi"/>
          <w:i/>
          <w:sz w:val="20"/>
          <w:szCs w:val="20"/>
        </w:rPr>
        <w:t xml:space="preserve">The </w:t>
      </w:r>
      <w:r w:rsidRPr="00FF4198">
        <w:rPr>
          <w:rFonts w:eastAsiaTheme="majorEastAsia" w:cstheme="minorHAnsi"/>
          <w:i/>
          <w:iCs/>
          <w:color w:val="000000" w:themeColor="text1"/>
          <w:sz w:val="20"/>
          <w:szCs w:val="20"/>
        </w:rPr>
        <w:t>Music of Man</w:t>
      </w:r>
      <w:r w:rsidRPr="00FF4198">
        <w:rPr>
          <w:rFonts w:eastAsiaTheme="majorEastAsia" w:cstheme="minorHAnsi"/>
          <w:color w:val="000000" w:themeColor="text1"/>
          <w:sz w:val="20"/>
          <w:szCs w:val="20"/>
        </w:rPr>
        <w:t xml:space="preserve"> (1979),</w:t>
      </w:r>
      <w:r w:rsidRPr="00FF4198">
        <w:rPr>
          <w:rFonts w:eastAsiaTheme="majorEastAsia" w:cstheme="minorHAnsi"/>
          <w:i/>
          <w:iCs/>
          <w:color w:val="000000" w:themeColor="text1"/>
          <w:sz w:val="20"/>
          <w:szCs w:val="20"/>
        </w:rPr>
        <w:t xml:space="preserve"> Menuhin Music Guides</w:t>
      </w:r>
      <w:r w:rsidRPr="00FF4198">
        <w:rPr>
          <w:rFonts w:eastAsiaTheme="majorEastAsia" w:cstheme="minorHAnsi"/>
          <w:color w:val="000000" w:themeColor="text1"/>
          <w:sz w:val="20"/>
          <w:szCs w:val="20"/>
        </w:rPr>
        <w:t xml:space="preserve"> (1980s), and </w:t>
      </w:r>
      <w:r w:rsidRPr="00FF4198">
        <w:rPr>
          <w:rFonts w:eastAsiaTheme="majorEastAsia" w:cstheme="minorHAnsi"/>
          <w:i/>
          <w:iCs/>
          <w:color w:val="000000" w:themeColor="text1"/>
          <w:sz w:val="20"/>
          <w:szCs w:val="20"/>
        </w:rPr>
        <w:t xml:space="preserve">The Violin </w:t>
      </w:r>
      <w:r w:rsidRPr="00FF4198">
        <w:rPr>
          <w:rFonts w:eastAsiaTheme="majorEastAsia" w:cstheme="minorHAnsi"/>
          <w:color w:val="000000" w:themeColor="text1"/>
          <w:sz w:val="20"/>
          <w:szCs w:val="20"/>
        </w:rPr>
        <w:t>(1996)</w:t>
      </w:r>
      <w:r>
        <w:rPr>
          <w:rFonts w:eastAsiaTheme="majorEastAsia" w:cstheme="minorHAnsi"/>
          <w:color w:val="000000" w:themeColor="text1"/>
          <w:sz w:val="20"/>
          <w:szCs w:val="20"/>
        </w:rPr>
        <w:t>.</w:t>
      </w:r>
      <w:r w:rsidRPr="00FF4198">
        <w:rPr>
          <w:rFonts w:eastAsiaTheme="majorEastAsia" w:cstheme="minorHAnsi"/>
          <w:color w:val="000000" w:themeColor="text1"/>
          <w:sz w:val="20"/>
          <w:szCs w:val="20"/>
        </w:rPr>
        <w:t xml:space="preserve"> </w:t>
      </w:r>
      <w:r>
        <w:rPr>
          <w:rFonts w:eastAsiaTheme="majorEastAsia" w:cstheme="minorHAnsi"/>
          <w:color w:val="000000" w:themeColor="text1"/>
          <w:sz w:val="20"/>
          <w:szCs w:val="20"/>
        </w:rPr>
        <w:t>H</w:t>
      </w:r>
      <w:r w:rsidRPr="00FF4198">
        <w:rPr>
          <w:rFonts w:eastAsiaTheme="majorEastAsia" w:cstheme="minorHAnsi"/>
          <w:color w:val="000000" w:themeColor="text1"/>
          <w:sz w:val="20"/>
          <w:szCs w:val="20"/>
        </w:rPr>
        <w:t xml:space="preserve">is important essays and lectures from 1949-1970 have been collected in </w:t>
      </w:r>
      <w:r w:rsidRPr="00FF4198">
        <w:rPr>
          <w:rFonts w:eastAsiaTheme="majorEastAsia" w:cstheme="minorHAnsi"/>
          <w:i/>
          <w:iCs/>
          <w:color w:val="000000" w:themeColor="text1"/>
          <w:sz w:val="20"/>
          <w:szCs w:val="20"/>
        </w:rPr>
        <w:t>Theme and Variations</w:t>
      </w:r>
      <w:r w:rsidRPr="00FF4198">
        <w:rPr>
          <w:rFonts w:eastAsiaTheme="majorEastAsia" w:cstheme="minorHAnsi"/>
          <w:color w:val="000000" w:themeColor="text1"/>
          <w:sz w:val="20"/>
          <w:szCs w:val="20"/>
        </w:rPr>
        <w:t xml:space="preserve"> (1972). </w:t>
      </w:r>
      <w:r w:rsidRPr="00FF4198">
        <w:rPr>
          <w:rFonts w:eastAsiaTheme="majorEastAsia" w:cstheme="minorHAnsi"/>
          <w:iCs/>
          <w:sz w:val="20"/>
          <w:szCs w:val="20"/>
        </w:rPr>
        <w:t>See Bibliography for list of Menuhin’s books</w:t>
      </w:r>
      <w:r>
        <w:rPr>
          <w:rFonts w:eastAsiaTheme="majorEastAsia" w:cstheme="minorHAnsi"/>
          <w:iCs/>
          <w:sz w:val="20"/>
          <w:szCs w:val="20"/>
        </w:rPr>
        <w:t>.</w:t>
      </w:r>
    </w:p>
  </w:footnote>
  <w:footnote w:id="2">
    <w:p w:rsidRPr="001E2FCB" w:rsidR="001E2FCB" w:rsidRDefault="001E2FCB" w14:paraId="37CF069A" w14:textId="073ED1E2">
      <w:pPr>
        <w:pStyle w:val="FootnoteText"/>
        <w:rPr>
          <w:sz w:val="20"/>
          <w:szCs w:val="20"/>
        </w:rPr>
      </w:pPr>
      <w:r w:rsidRPr="001E2FCB">
        <w:rPr>
          <w:rStyle w:val="FootnoteReference"/>
          <w:sz w:val="20"/>
          <w:szCs w:val="20"/>
        </w:rPr>
        <w:footnoteRef/>
      </w:r>
      <w:r w:rsidRPr="001E2FCB">
        <w:rPr>
          <w:sz w:val="20"/>
          <w:szCs w:val="20"/>
        </w:rPr>
        <w:t xml:space="preserve"> </w:t>
      </w:r>
      <w:r w:rsidRPr="001E2FCB">
        <w:rPr>
          <w:rFonts w:cstheme="minorHAnsi"/>
          <w:color w:val="000000" w:themeColor="text1"/>
          <w:sz w:val="20"/>
          <w:szCs w:val="20"/>
        </w:rPr>
        <w:t>“Yehudi Menuhin</w:t>
      </w:r>
      <w:r w:rsidRPr="001E2FCB">
        <w:rPr>
          <w:rFonts w:cstheme="minorHAnsi"/>
          <w:color w:val="000000" w:themeColor="text1"/>
          <w:sz w:val="20"/>
          <w:szCs w:val="20"/>
        </w:rPr>
        <w:t>,</w:t>
      </w:r>
      <w:r w:rsidRPr="001E2FCB">
        <w:rPr>
          <w:rFonts w:cstheme="minorHAnsi"/>
          <w:color w:val="000000" w:themeColor="text1"/>
          <w:sz w:val="20"/>
          <w:szCs w:val="20"/>
        </w:rPr>
        <w:t xml:space="preserve"> </w:t>
      </w:r>
      <w:r w:rsidRPr="001E2FCB">
        <w:rPr>
          <w:rFonts w:cstheme="minorHAnsi"/>
          <w:color w:val="000000" w:themeColor="text1"/>
          <w:sz w:val="20"/>
          <w:szCs w:val="20"/>
        </w:rPr>
        <w:t>“</w:t>
      </w:r>
      <w:r w:rsidRPr="001E2FCB">
        <w:rPr>
          <w:rFonts w:cstheme="minorHAnsi"/>
          <w:color w:val="000000" w:themeColor="text1"/>
          <w:sz w:val="20"/>
          <w:szCs w:val="20"/>
        </w:rPr>
        <w:t xml:space="preserve">Be Sensitive to Small Sensations,” </w:t>
      </w:r>
      <w:r w:rsidRPr="001E2FCB">
        <w:rPr>
          <w:rFonts w:cstheme="minorHAnsi"/>
          <w:i/>
          <w:iCs/>
          <w:color w:val="000000" w:themeColor="text1"/>
          <w:sz w:val="20"/>
          <w:szCs w:val="20"/>
        </w:rPr>
        <w:t>Music Insider Newsletter</w:t>
      </w:r>
      <w:r w:rsidR="00494601">
        <w:rPr>
          <w:rFonts w:cstheme="minorHAnsi"/>
          <w:color w:val="000000" w:themeColor="text1"/>
          <w:sz w:val="20"/>
          <w:szCs w:val="20"/>
        </w:rPr>
        <w:t xml:space="preserve">, </w:t>
      </w:r>
      <w:r w:rsidRPr="001E2FCB">
        <w:rPr>
          <w:rFonts w:cstheme="minorHAnsi"/>
          <w:color w:val="000000" w:themeColor="text1"/>
          <w:sz w:val="20"/>
          <w:szCs w:val="20"/>
        </w:rPr>
        <w:t xml:space="preserve">March, </w:t>
      </w:r>
      <w:r w:rsidRPr="001E2FCB">
        <w:rPr>
          <w:rFonts w:cstheme="minorHAnsi"/>
          <w:color w:val="000000" w:themeColor="text1"/>
          <w:sz w:val="20"/>
          <w:szCs w:val="20"/>
        </w:rPr>
        <w:t>1982</w:t>
      </w:r>
      <w:r w:rsidRPr="001E2FCB">
        <w:rPr>
          <w:rFonts w:cstheme="minorHAnsi"/>
          <w:color w:val="000000" w:themeColor="text1"/>
          <w:sz w:val="20"/>
          <w:szCs w:val="20"/>
        </w:rPr>
        <w:t xml:space="preserve">, Foyle </w:t>
      </w:r>
      <w:r w:rsidRPr="001E2FCB">
        <w:rPr>
          <w:rFonts w:cstheme="minorHAnsi"/>
          <w:color w:val="000000" w:themeColor="text1"/>
          <w:sz w:val="20"/>
          <w:szCs w:val="20"/>
        </w:rPr>
        <w:t>Menuhin Archive</w:t>
      </w:r>
      <w:r w:rsidR="00FF5257">
        <w:rPr>
          <w:rFonts w:cstheme="minorHAnsi"/>
          <w:color w:val="000000" w:themeColor="text1"/>
          <w:sz w:val="20"/>
          <w:szCs w:val="20"/>
        </w:rPr>
        <w:t>, Royal Academy of Music, London.</w:t>
      </w:r>
    </w:p>
  </w:footnote>
  <w:footnote w:id="3">
    <w:p w:rsidRPr="00DF521C" w:rsidR="0073312C" w:rsidP="00DF521C" w:rsidRDefault="0073312C" w14:paraId="6B6F0408" w14:textId="40052DA6">
      <w:pPr>
        <w:rPr>
          <w:rFonts w:asciiTheme="minorHAnsi" w:hAnsiTheme="minorHAnsi" w:cstheme="minorHAnsi"/>
          <w:sz w:val="20"/>
          <w:szCs w:val="20"/>
        </w:rPr>
      </w:pPr>
      <w:r w:rsidRPr="00DF521C">
        <w:rPr>
          <w:rStyle w:val="FootnoteReference"/>
          <w:rFonts w:asciiTheme="minorHAnsi" w:hAnsiTheme="minorHAnsi"/>
          <w:sz w:val="20"/>
          <w:szCs w:val="20"/>
        </w:rPr>
        <w:footnoteRef/>
      </w:r>
      <w:r w:rsidRPr="00DF521C">
        <w:rPr>
          <w:rFonts w:asciiTheme="minorHAnsi" w:hAnsiTheme="minorHAnsi"/>
          <w:sz w:val="20"/>
          <w:szCs w:val="20"/>
        </w:rPr>
        <w:t xml:space="preserve"> Yehudi Menuhin, </w:t>
      </w:r>
      <w:r w:rsidRPr="00DF521C">
        <w:rPr>
          <w:rFonts w:asciiTheme="minorHAnsi" w:hAnsiTheme="minorHAnsi" w:cstheme="minorHAnsi"/>
          <w:i/>
          <w:sz w:val="20"/>
          <w:szCs w:val="20"/>
        </w:rPr>
        <w:t>Unfinished Journey: Twenty Years Later</w:t>
      </w:r>
      <w:r>
        <w:rPr>
          <w:rFonts w:asciiTheme="minorHAnsi" w:hAnsiTheme="minorHAnsi" w:cstheme="minorHAnsi"/>
          <w:sz w:val="20"/>
          <w:szCs w:val="20"/>
        </w:rPr>
        <w:t xml:space="preserve"> (</w:t>
      </w:r>
      <w:r w:rsidRPr="00DF521C">
        <w:rPr>
          <w:rFonts w:asciiTheme="minorHAnsi" w:hAnsiTheme="minorHAnsi" w:cstheme="minorHAnsi"/>
          <w:sz w:val="20"/>
          <w:szCs w:val="20"/>
        </w:rPr>
        <w:t>New York: Fromm International Publishing    Corporation, 1997</w:t>
      </w:r>
      <w:r>
        <w:rPr>
          <w:rFonts w:asciiTheme="minorHAnsi" w:hAnsiTheme="minorHAnsi" w:cstheme="minorHAnsi"/>
          <w:sz w:val="20"/>
          <w:szCs w:val="20"/>
        </w:rPr>
        <w:t>), 376</w:t>
      </w:r>
      <w:r w:rsidRPr="00DF521C">
        <w:rPr>
          <w:rFonts w:asciiTheme="minorHAnsi" w:hAnsiTheme="minorHAnsi" w:cstheme="minorHAnsi"/>
          <w:sz w:val="20"/>
          <w:szCs w:val="20"/>
        </w:rPr>
        <w:t>.</w:t>
      </w:r>
    </w:p>
    <w:p w:rsidR="0073312C" w:rsidRDefault="0073312C" w14:paraId="7371D88E" w14:textId="1CFA90B5">
      <w:pPr>
        <w:pStyle w:val="FootnoteText"/>
      </w:pPr>
    </w:p>
  </w:footnote>
  <w:footnote w:id="4">
    <w:p w:rsidRPr="00E8680B" w:rsidR="0073312C" w:rsidP="00565374" w:rsidRDefault="0073312C" w14:paraId="37DD3D32" w14:textId="0400530D">
      <w:pPr>
        <w:rPr>
          <w:rFonts w:asciiTheme="minorHAnsi" w:hAnsiTheme="minorHAnsi" w:cstheme="minorHAnsi"/>
          <w:sz w:val="20"/>
          <w:szCs w:val="20"/>
        </w:rPr>
      </w:pPr>
      <w:r w:rsidRPr="00E8680B">
        <w:rPr>
          <w:rStyle w:val="FootnoteReference"/>
          <w:sz w:val="20"/>
          <w:szCs w:val="20"/>
        </w:rPr>
        <w:footnoteRef/>
      </w:r>
      <w:r w:rsidRPr="00E8680B">
        <w:rPr>
          <w:sz w:val="20"/>
          <w:szCs w:val="20"/>
        </w:rPr>
        <w:t xml:space="preserve"> </w:t>
      </w:r>
      <w:r w:rsidRPr="00E8680B">
        <w:rPr>
          <w:rFonts w:asciiTheme="minorHAnsi" w:hAnsiTheme="minorHAnsi" w:cstheme="minorHAnsi"/>
          <w:sz w:val="20"/>
          <w:szCs w:val="20"/>
        </w:rPr>
        <w:t>Humphrey Burton,</w:t>
      </w:r>
      <w:r w:rsidRPr="00E8680B">
        <w:rPr>
          <w:rFonts w:asciiTheme="minorHAnsi" w:hAnsiTheme="minorHAnsi" w:cstheme="minorHAnsi"/>
          <w:i/>
          <w:sz w:val="20"/>
          <w:szCs w:val="20"/>
        </w:rPr>
        <w:t xml:space="preserve"> Menuhin: A Life</w:t>
      </w:r>
      <w:r w:rsidRPr="00E8680B">
        <w:rPr>
          <w:rFonts w:asciiTheme="minorHAnsi" w:hAnsiTheme="minorHAnsi" w:cstheme="minorHAnsi"/>
          <w:sz w:val="20"/>
          <w:szCs w:val="20"/>
        </w:rPr>
        <w:t xml:space="preserve"> (London: Faber and Faber, 2000), 411.</w:t>
      </w:r>
    </w:p>
  </w:footnote>
  <w:footnote w:id="5">
    <w:p w:rsidRPr="00E8680B" w:rsidR="0073312C" w:rsidP="00565374" w:rsidRDefault="0073312C" w14:paraId="2BB44991" w14:textId="6C80171F">
      <w:pPr>
        <w:pStyle w:val="FootnoteText"/>
        <w:rPr>
          <w:sz w:val="20"/>
          <w:szCs w:val="20"/>
        </w:rPr>
      </w:pPr>
      <w:r w:rsidRPr="00E8680B">
        <w:rPr>
          <w:rStyle w:val="FootnoteReference"/>
          <w:sz w:val="20"/>
          <w:szCs w:val="20"/>
        </w:rPr>
        <w:footnoteRef/>
      </w:r>
      <w:r w:rsidRPr="00E8680B">
        <w:rPr>
          <w:sz w:val="20"/>
          <w:szCs w:val="20"/>
        </w:rPr>
        <w:t xml:space="preserve"> Menuhin, </w:t>
      </w:r>
      <w:r w:rsidRPr="00E8680B">
        <w:rPr>
          <w:i/>
          <w:iCs/>
          <w:sz w:val="20"/>
          <w:szCs w:val="20"/>
        </w:rPr>
        <w:t>Unfinished Journey</w:t>
      </w:r>
      <w:r w:rsidRPr="00E8680B">
        <w:rPr>
          <w:sz w:val="20"/>
          <w:szCs w:val="20"/>
        </w:rPr>
        <w:t xml:space="preserve">, </w:t>
      </w:r>
      <w:r w:rsidRPr="00E8680B">
        <w:rPr>
          <w:rFonts w:cstheme="minorHAnsi"/>
          <w:sz w:val="20"/>
          <w:szCs w:val="20"/>
        </w:rPr>
        <w:t>385.</w:t>
      </w:r>
    </w:p>
  </w:footnote>
  <w:footnote w:id="6">
    <w:p w:rsidR="0073312C" w:rsidRDefault="0073312C" w14:paraId="603438A7" w14:textId="3EAFFF08">
      <w:pPr>
        <w:pStyle w:val="FootnoteText"/>
      </w:pPr>
      <w:r w:rsidRPr="00E8680B">
        <w:rPr>
          <w:rStyle w:val="FootnoteReference"/>
          <w:sz w:val="20"/>
          <w:szCs w:val="20"/>
        </w:rPr>
        <w:footnoteRef/>
      </w:r>
      <w:r w:rsidRPr="00E8680B">
        <w:rPr>
          <w:sz w:val="20"/>
          <w:szCs w:val="20"/>
        </w:rPr>
        <w:t xml:space="preserve"> Burton, </w:t>
      </w:r>
      <w:r w:rsidRPr="00E8680B">
        <w:rPr>
          <w:i/>
          <w:iCs/>
          <w:sz w:val="20"/>
          <w:szCs w:val="20"/>
        </w:rPr>
        <w:t>Menuhin: A Life</w:t>
      </w:r>
      <w:r w:rsidRPr="00E8680B">
        <w:rPr>
          <w:sz w:val="20"/>
          <w:szCs w:val="20"/>
        </w:rPr>
        <w:t>, 415.</w:t>
      </w:r>
    </w:p>
  </w:footnote>
  <w:footnote w:id="7">
    <w:p w:rsidRPr="00E54739" w:rsidR="0073312C" w:rsidRDefault="0073312C" w14:paraId="7CB97E0F" w14:textId="16E329AD">
      <w:pPr>
        <w:pStyle w:val="FootnoteText"/>
        <w:rPr>
          <w:sz w:val="20"/>
          <w:szCs w:val="20"/>
        </w:rPr>
      </w:pPr>
      <w:r w:rsidRPr="00E54739">
        <w:rPr>
          <w:rStyle w:val="FootnoteReference"/>
          <w:sz w:val="20"/>
          <w:szCs w:val="20"/>
        </w:rPr>
        <w:footnoteRef/>
      </w:r>
      <w:r w:rsidRPr="00E54739">
        <w:rPr>
          <w:sz w:val="20"/>
          <w:szCs w:val="20"/>
        </w:rPr>
        <w:t xml:space="preserve"> Menuhin, </w:t>
      </w:r>
      <w:r w:rsidRPr="00E54739">
        <w:rPr>
          <w:i/>
          <w:iCs/>
          <w:sz w:val="20"/>
          <w:szCs w:val="20"/>
        </w:rPr>
        <w:t>Unfinished Journey</w:t>
      </w:r>
      <w:r w:rsidRPr="00E54739">
        <w:rPr>
          <w:sz w:val="20"/>
          <w:szCs w:val="20"/>
        </w:rPr>
        <w:t>, 373.</w:t>
      </w:r>
    </w:p>
  </w:footnote>
  <w:footnote w:id="8">
    <w:p w:rsidRPr="00E54739" w:rsidR="0073312C" w:rsidRDefault="0073312C" w14:paraId="7AA4993E" w14:textId="4E43F641">
      <w:pPr>
        <w:pStyle w:val="FootnoteText"/>
        <w:rPr>
          <w:sz w:val="20"/>
          <w:szCs w:val="20"/>
        </w:rPr>
      </w:pPr>
      <w:r w:rsidRPr="00E54739">
        <w:rPr>
          <w:rStyle w:val="FootnoteReference"/>
          <w:sz w:val="20"/>
          <w:szCs w:val="20"/>
        </w:rPr>
        <w:footnoteRef/>
      </w:r>
      <w:r w:rsidRPr="00E54739">
        <w:rPr>
          <w:sz w:val="20"/>
          <w:szCs w:val="20"/>
        </w:rPr>
        <w:t xml:space="preserve"> Ibid., </w:t>
      </w:r>
      <w:r w:rsidRPr="00E54739">
        <w:rPr>
          <w:rFonts w:eastAsiaTheme="majorEastAsia" w:cstheme="minorHAnsi"/>
          <w:bCs/>
          <w:color w:val="000000" w:themeColor="text1"/>
          <w:sz w:val="20"/>
          <w:szCs w:val="20"/>
        </w:rPr>
        <w:t>374-375.</w:t>
      </w:r>
    </w:p>
  </w:footnote>
  <w:footnote w:id="9">
    <w:p w:rsidRPr="00E54739" w:rsidR="0073312C" w:rsidRDefault="0073312C" w14:paraId="7711FB09" w14:textId="4C9D0DBD">
      <w:pPr>
        <w:pStyle w:val="FootnoteText"/>
        <w:rPr>
          <w:sz w:val="20"/>
          <w:szCs w:val="20"/>
        </w:rPr>
      </w:pPr>
      <w:r w:rsidRPr="00E54739">
        <w:rPr>
          <w:rStyle w:val="FootnoteReference"/>
          <w:sz w:val="20"/>
          <w:szCs w:val="20"/>
        </w:rPr>
        <w:footnoteRef/>
      </w:r>
      <w:r w:rsidRPr="00E54739">
        <w:rPr>
          <w:sz w:val="20"/>
          <w:szCs w:val="20"/>
        </w:rPr>
        <w:t xml:space="preserve"> Ibid., 375.</w:t>
      </w:r>
    </w:p>
  </w:footnote>
  <w:footnote w:id="10">
    <w:p w:rsidRPr="00E54739" w:rsidR="0073312C" w:rsidRDefault="0073312C" w14:paraId="71FA51FA" w14:textId="6597729F">
      <w:pPr>
        <w:pStyle w:val="FootnoteText"/>
        <w:rPr>
          <w:sz w:val="20"/>
          <w:szCs w:val="20"/>
        </w:rPr>
      </w:pPr>
      <w:r w:rsidRPr="00E54739">
        <w:rPr>
          <w:rStyle w:val="FootnoteReference"/>
          <w:sz w:val="20"/>
          <w:szCs w:val="20"/>
        </w:rPr>
        <w:footnoteRef/>
      </w:r>
      <w:r w:rsidRPr="00E54739">
        <w:rPr>
          <w:sz w:val="20"/>
          <w:szCs w:val="20"/>
        </w:rPr>
        <w:t xml:space="preserve"> Ibid.</w:t>
      </w:r>
    </w:p>
  </w:footnote>
  <w:footnote w:id="11">
    <w:p w:rsidR="0073312C" w:rsidRDefault="0073312C" w14:paraId="13889692" w14:textId="76887CBE">
      <w:pPr>
        <w:pStyle w:val="FootnoteText"/>
      </w:pPr>
      <w:r w:rsidRPr="00E54739">
        <w:rPr>
          <w:rStyle w:val="FootnoteReference"/>
          <w:sz w:val="20"/>
          <w:szCs w:val="20"/>
        </w:rPr>
        <w:footnoteRef/>
      </w:r>
      <w:r w:rsidRPr="00E54739">
        <w:rPr>
          <w:sz w:val="20"/>
          <w:szCs w:val="20"/>
        </w:rPr>
        <w:t xml:space="preserve"> Ibid., 379.</w:t>
      </w:r>
    </w:p>
  </w:footnote>
  <w:footnote w:id="12">
    <w:p w:rsidRPr="00E8680B" w:rsidR="0073312C" w:rsidRDefault="0073312C" w14:paraId="1089A59A" w14:textId="73DC87F9">
      <w:pPr>
        <w:pStyle w:val="FootnoteText"/>
        <w:rPr>
          <w:sz w:val="20"/>
          <w:szCs w:val="20"/>
        </w:rPr>
      </w:pPr>
      <w:r w:rsidRPr="00E8680B">
        <w:rPr>
          <w:rStyle w:val="FootnoteReference"/>
          <w:sz w:val="20"/>
          <w:szCs w:val="20"/>
        </w:rPr>
        <w:footnoteRef/>
      </w:r>
      <w:r w:rsidRPr="00E8680B">
        <w:rPr>
          <w:sz w:val="20"/>
          <w:szCs w:val="20"/>
        </w:rPr>
        <w:t xml:space="preserve"> Ibid.</w:t>
      </w:r>
    </w:p>
  </w:footnote>
  <w:footnote w:id="13">
    <w:p w:rsidRPr="00E8680B" w:rsidR="0073312C" w:rsidRDefault="0073312C" w14:paraId="72F4AC2F" w14:textId="261FE5F2">
      <w:pPr>
        <w:pStyle w:val="FootnoteText"/>
        <w:rPr>
          <w:sz w:val="20"/>
          <w:szCs w:val="20"/>
        </w:rPr>
      </w:pPr>
      <w:r w:rsidRPr="00E8680B">
        <w:rPr>
          <w:rStyle w:val="FootnoteReference"/>
          <w:sz w:val="20"/>
          <w:szCs w:val="20"/>
        </w:rPr>
        <w:footnoteRef/>
      </w:r>
      <w:r w:rsidRPr="00E8680B">
        <w:rPr>
          <w:sz w:val="20"/>
          <w:szCs w:val="20"/>
        </w:rPr>
        <w:t xml:space="preserve"> Ibid., 380.</w:t>
      </w:r>
    </w:p>
  </w:footnote>
  <w:footnote w:id="14">
    <w:p w:rsidR="0073312C" w:rsidRDefault="0073312C" w14:paraId="3B5998FA" w14:textId="26528D0F">
      <w:pPr>
        <w:pStyle w:val="FootnoteText"/>
      </w:pPr>
      <w:r w:rsidRPr="00E8680B">
        <w:rPr>
          <w:rStyle w:val="FootnoteReference"/>
          <w:sz w:val="20"/>
          <w:szCs w:val="20"/>
        </w:rPr>
        <w:footnoteRef/>
      </w:r>
      <w:r w:rsidRPr="00E8680B">
        <w:rPr>
          <w:sz w:val="20"/>
          <w:szCs w:val="20"/>
        </w:rPr>
        <w:t xml:space="preserve"> Ibid., 387.</w:t>
      </w:r>
    </w:p>
  </w:footnote>
  <w:footnote w:id="15">
    <w:p w:rsidRPr="009D7B99" w:rsidR="0073312C" w:rsidRDefault="0073312C" w14:paraId="01D3A1E3" w14:textId="2374E36F">
      <w:pPr>
        <w:pStyle w:val="FootnoteText"/>
        <w:rPr>
          <w:sz w:val="20"/>
          <w:szCs w:val="20"/>
        </w:rPr>
      </w:pPr>
      <w:r w:rsidRPr="009D7B99">
        <w:rPr>
          <w:rStyle w:val="FootnoteReference"/>
          <w:sz w:val="20"/>
          <w:szCs w:val="20"/>
        </w:rPr>
        <w:footnoteRef/>
      </w:r>
      <w:r w:rsidRPr="009D7B99">
        <w:rPr>
          <w:sz w:val="20"/>
          <w:szCs w:val="20"/>
        </w:rPr>
        <w:t xml:space="preserve"> Ibid., 388.</w:t>
      </w:r>
    </w:p>
  </w:footnote>
  <w:footnote w:id="16">
    <w:p w:rsidRPr="009D7B99" w:rsidR="0073312C" w:rsidRDefault="0073312C" w14:paraId="2211018C" w14:textId="2D346A41">
      <w:pPr>
        <w:pStyle w:val="FootnoteText"/>
        <w:rPr>
          <w:sz w:val="20"/>
          <w:szCs w:val="20"/>
        </w:rPr>
      </w:pPr>
      <w:r w:rsidRPr="009D7B99">
        <w:rPr>
          <w:rStyle w:val="FootnoteReference"/>
          <w:sz w:val="20"/>
          <w:szCs w:val="20"/>
        </w:rPr>
        <w:footnoteRef/>
      </w:r>
      <w:r w:rsidRPr="009D7B99">
        <w:rPr>
          <w:sz w:val="20"/>
          <w:szCs w:val="20"/>
        </w:rPr>
        <w:t xml:space="preserve"> Ibid., 389.</w:t>
      </w:r>
    </w:p>
  </w:footnote>
  <w:footnote w:id="17">
    <w:p w:rsidR="0073312C" w:rsidRDefault="0073312C" w14:paraId="112AC885" w14:textId="60162EF2">
      <w:pPr>
        <w:pStyle w:val="FootnoteText"/>
      </w:pPr>
      <w:r w:rsidRPr="009D7B99">
        <w:rPr>
          <w:rStyle w:val="FootnoteReference"/>
          <w:sz w:val="20"/>
          <w:szCs w:val="20"/>
        </w:rPr>
        <w:footnoteRef/>
      </w:r>
      <w:r w:rsidRPr="009D7B99">
        <w:rPr>
          <w:sz w:val="20"/>
          <w:szCs w:val="20"/>
        </w:rPr>
        <w:t xml:space="preserve"> </w:t>
      </w:r>
      <w:r w:rsidRPr="009D7B99">
        <w:rPr>
          <w:rFonts w:cstheme="minorHAnsi"/>
          <w:color w:val="000000" w:themeColor="text1"/>
          <w:sz w:val="20"/>
          <w:szCs w:val="20"/>
        </w:rPr>
        <w:t>Yehudi Menuhin School Student Interview Transcripts</w:t>
      </w:r>
      <w:r w:rsidR="003C765D">
        <w:rPr>
          <w:rFonts w:cstheme="minorHAnsi"/>
          <w:color w:val="000000" w:themeColor="text1"/>
          <w:sz w:val="20"/>
          <w:szCs w:val="20"/>
        </w:rPr>
        <w:t xml:space="preserve">, </w:t>
      </w:r>
      <w:r w:rsidRPr="009D7B99">
        <w:rPr>
          <w:rFonts w:cstheme="minorHAnsi"/>
          <w:color w:val="000000" w:themeColor="text1"/>
          <w:sz w:val="20"/>
          <w:szCs w:val="20"/>
        </w:rPr>
        <w:t>1964, Foyle Menuhin Archive</w:t>
      </w:r>
      <w:r w:rsidR="003C765D">
        <w:rPr>
          <w:rFonts w:cstheme="minorHAnsi"/>
          <w:color w:val="000000" w:themeColor="text1"/>
          <w:sz w:val="20"/>
          <w:szCs w:val="20"/>
        </w:rPr>
        <w:t>.</w:t>
      </w:r>
    </w:p>
  </w:footnote>
  <w:footnote w:id="18">
    <w:p w:rsidRPr="009B372D" w:rsidR="0073312C" w:rsidRDefault="0073312C" w14:paraId="682992CB" w14:textId="0835C0B9">
      <w:pPr>
        <w:pStyle w:val="FootnoteText"/>
        <w:rPr>
          <w:sz w:val="20"/>
          <w:szCs w:val="20"/>
        </w:rPr>
      </w:pPr>
      <w:r w:rsidRPr="009B372D">
        <w:rPr>
          <w:rStyle w:val="FootnoteReference"/>
          <w:sz w:val="20"/>
          <w:szCs w:val="20"/>
        </w:rPr>
        <w:footnoteRef/>
      </w:r>
      <w:r w:rsidRPr="009B372D">
        <w:rPr>
          <w:sz w:val="20"/>
          <w:szCs w:val="20"/>
        </w:rPr>
        <w:t xml:space="preserve"> Menuhin quote in Irving </w:t>
      </w:r>
      <w:proofErr w:type="spellStart"/>
      <w:r w:rsidRPr="009B372D">
        <w:rPr>
          <w:sz w:val="20"/>
          <w:szCs w:val="20"/>
        </w:rPr>
        <w:t>Kolodin</w:t>
      </w:r>
      <w:proofErr w:type="spellEnd"/>
      <w:r w:rsidRPr="009B372D">
        <w:rPr>
          <w:sz w:val="20"/>
          <w:szCs w:val="20"/>
        </w:rPr>
        <w:t>, “Education on the Menuhin Plan</w:t>
      </w:r>
      <w:r w:rsidR="003C765D">
        <w:rPr>
          <w:sz w:val="20"/>
          <w:szCs w:val="20"/>
        </w:rPr>
        <w:t>,</w:t>
      </w:r>
      <w:r w:rsidRPr="009B372D">
        <w:rPr>
          <w:sz w:val="20"/>
          <w:szCs w:val="20"/>
        </w:rPr>
        <w:t>” November 27, 1965, Foyle Menuhin Archive.</w:t>
      </w:r>
    </w:p>
  </w:footnote>
  <w:footnote w:id="19">
    <w:p w:rsidR="0073312C" w:rsidRDefault="0073312C" w14:paraId="6F62DABC" w14:textId="7600D947">
      <w:pPr>
        <w:pStyle w:val="FootnoteText"/>
      </w:pPr>
      <w:r w:rsidRPr="009B372D">
        <w:rPr>
          <w:rStyle w:val="FootnoteReference"/>
          <w:sz w:val="20"/>
          <w:szCs w:val="20"/>
        </w:rPr>
        <w:footnoteRef/>
      </w:r>
      <w:r w:rsidRPr="009B372D">
        <w:rPr>
          <w:sz w:val="20"/>
          <w:szCs w:val="20"/>
        </w:rPr>
        <w:t xml:space="preserve"> Yehudi Menuhin, </w:t>
      </w:r>
      <w:r w:rsidRPr="009B372D">
        <w:rPr>
          <w:rFonts w:cstheme="minorHAnsi"/>
          <w:sz w:val="20"/>
          <w:szCs w:val="20"/>
        </w:rPr>
        <w:t xml:space="preserve">“Man: By Definition a Religious Animal: Of the sacredness of consciousness, conscience and choice,” </w:t>
      </w:r>
      <w:r w:rsidRPr="009B372D">
        <w:rPr>
          <w:rFonts w:cstheme="minorHAnsi"/>
          <w:i/>
          <w:sz w:val="20"/>
          <w:szCs w:val="20"/>
        </w:rPr>
        <w:t>World Faiths Insight</w:t>
      </w:r>
      <w:r w:rsidRPr="009B372D">
        <w:rPr>
          <w:rFonts w:cstheme="minorHAnsi"/>
          <w:sz w:val="20"/>
          <w:szCs w:val="20"/>
        </w:rPr>
        <w:t xml:space="preserve"> (Spring 1981): 3</w:t>
      </w:r>
      <w:r w:rsidR="00DD6936">
        <w:rPr>
          <w:rFonts w:cstheme="minorHAnsi"/>
          <w:sz w:val="20"/>
          <w:szCs w:val="20"/>
        </w:rPr>
        <w:t>,</w:t>
      </w:r>
      <w:r w:rsidRPr="009B372D">
        <w:rPr>
          <w:rFonts w:cstheme="minorHAnsi"/>
          <w:sz w:val="20"/>
          <w:szCs w:val="20"/>
        </w:rPr>
        <w:t xml:space="preserve"> </w:t>
      </w:r>
      <w:r w:rsidRPr="009B372D">
        <w:rPr>
          <w:sz w:val="20"/>
          <w:szCs w:val="20"/>
        </w:rPr>
        <w:t>Foyle Menuhin Archive.</w:t>
      </w:r>
    </w:p>
  </w:footnote>
  <w:footnote w:id="20">
    <w:p w:rsidRPr="003A71E4" w:rsidR="0073312C" w:rsidRDefault="0073312C" w14:paraId="54294C50" w14:textId="29D32422">
      <w:pPr>
        <w:pStyle w:val="FootnoteText"/>
        <w:rPr>
          <w:sz w:val="20"/>
          <w:szCs w:val="20"/>
        </w:rPr>
      </w:pPr>
      <w:r w:rsidRPr="003A71E4">
        <w:rPr>
          <w:rStyle w:val="FootnoteReference"/>
          <w:sz w:val="20"/>
          <w:szCs w:val="20"/>
        </w:rPr>
        <w:footnoteRef/>
      </w:r>
      <w:r w:rsidRPr="003A71E4">
        <w:rPr>
          <w:sz w:val="20"/>
          <w:szCs w:val="20"/>
        </w:rPr>
        <w:t xml:space="preserve"> Menuhin, Unfinished Journey, 425.</w:t>
      </w:r>
    </w:p>
  </w:footnote>
  <w:footnote w:id="21">
    <w:p w:rsidRPr="003A71E4" w:rsidR="0073312C" w:rsidRDefault="0073312C" w14:paraId="22F1275A" w14:textId="21920E7D">
      <w:pPr>
        <w:pStyle w:val="FootnoteText"/>
        <w:rPr>
          <w:sz w:val="20"/>
          <w:szCs w:val="20"/>
        </w:rPr>
      </w:pPr>
      <w:r w:rsidRPr="003A71E4">
        <w:rPr>
          <w:rStyle w:val="FootnoteReference"/>
          <w:sz w:val="20"/>
          <w:szCs w:val="20"/>
        </w:rPr>
        <w:footnoteRef/>
      </w:r>
      <w:r w:rsidRPr="003A71E4">
        <w:rPr>
          <w:sz w:val="20"/>
          <w:szCs w:val="20"/>
        </w:rPr>
        <w:t xml:space="preserve"> Natasha </w:t>
      </w:r>
      <w:proofErr w:type="spellStart"/>
      <w:r w:rsidRPr="003A71E4">
        <w:rPr>
          <w:sz w:val="20"/>
          <w:szCs w:val="20"/>
        </w:rPr>
        <w:t>Boyarsky</w:t>
      </w:r>
      <w:proofErr w:type="spellEnd"/>
      <w:r w:rsidRPr="003A71E4">
        <w:rPr>
          <w:sz w:val="20"/>
          <w:szCs w:val="20"/>
        </w:rPr>
        <w:t>, violin instructor, Yehudi Menuhin School, interview with Catherine MacGregor and Kristin Wendland, Surrey, England, March, 15, 2018.</w:t>
      </w:r>
    </w:p>
  </w:footnote>
  <w:footnote w:id="22">
    <w:p w:rsidRPr="00E8680B" w:rsidR="0073312C" w:rsidRDefault="0073312C" w14:paraId="7E473AF0" w14:textId="10D51DB7">
      <w:pPr>
        <w:pStyle w:val="FootnoteText"/>
        <w:rPr>
          <w:sz w:val="20"/>
          <w:szCs w:val="20"/>
        </w:rPr>
      </w:pPr>
      <w:r w:rsidRPr="00E8680B">
        <w:rPr>
          <w:rStyle w:val="FootnoteReference"/>
          <w:sz w:val="20"/>
          <w:szCs w:val="20"/>
        </w:rPr>
        <w:footnoteRef/>
      </w:r>
      <w:r w:rsidRPr="00E8680B">
        <w:rPr>
          <w:sz w:val="20"/>
          <w:szCs w:val="20"/>
        </w:rPr>
        <w:t xml:space="preserve"> Menuhin, Unfinished Journey, 383.</w:t>
      </w:r>
    </w:p>
  </w:footnote>
  <w:footnote w:id="23">
    <w:p w:rsidRPr="00E8680B" w:rsidR="0073312C" w:rsidRDefault="0073312C" w14:paraId="76A5FAC4" w14:textId="45BB6ED8">
      <w:pPr>
        <w:pStyle w:val="FootnoteText"/>
        <w:rPr>
          <w:rFonts w:cstheme="minorHAnsi"/>
          <w:color w:val="000000" w:themeColor="text1"/>
          <w:sz w:val="20"/>
          <w:szCs w:val="20"/>
        </w:rPr>
      </w:pPr>
      <w:r w:rsidRPr="00E8680B">
        <w:rPr>
          <w:rStyle w:val="FootnoteReference"/>
          <w:sz w:val="20"/>
          <w:szCs w:val="20"/>
        </w:rPr>
        <w:footnoteRef/>
      </w:r>
      <w:r w:rsidRPr="00E8680B">
        <w:rPr>
          <w:sz w:val="20"/>
          <w:szCs w:val="20"/>
        </w:rPr>
        <w:t xml:space="preserve"> </w:t>
      </w:r>
      <w:r w:rsidRPr="00E8680B">
        <w:rPr>
          <w:rFonts w:cstheme="minorHAnsi"/>
          <w:color w:val="000000" w:themeColor="text1"/>
          <w:sz w:val="20"/>
          <w:szCs w:val="20"/>
        </w:rPr>
        <w:t>“Remembering Yehudi</w:t>
      </w:r>
      <w:r w:rsidR="003C765D">
        <w:rPr>
          <w:rFonts w:cstheme="minorHAnsi"/>
          <w:color w:val="000000" w:themeColor="text1"/>
          <w:sz w:val="20"/>
          <w:szCs w:val="20"/>
        </w:rPr>
        <w:t>,</w:t>
      </w:r>
      <w:r w:rsidRPr="00E8680B">
        <w:rPr>
          <w:rFonts w:cstheme="minorHAnsi"/>
          <w:color w:val="000000" w:themeColor="text1"/>
          <w:sz w:val="20"/>
          <w:szCs w:val="20"/>
        </w:rPr>
        <w:t>” August 10, 2016</w:t>
      </w:r>
      <w:r w:rsidR="00CF4140">
        <w:rPr>
          <w:rFonts w:cstheme="minorHAnsi"/>
          <w:color w:val="000000" w:themeColor="text1"/>
          <w:sz w:val="20"/>
          <w:szCs w:val="20"/>
        </w:rPr>
        <w:t>,</w:t>
      </w:r>
      <w:r w:rsidRPr="00E8680B">
        <w:rPr>
          <w:rFonts w:cstheme="minorHAnsi"/>
          <w:color w:val="000000" w:themeColor="text1"/>
          <w:sz w:val="20"/>
          <w:szCs w:val="20"/>
        </w:rPr>
        <w:t xml:space="preserve"> The Yehudi Menuhin School Archive, yehudimenuhinschool.co.uk.</w:t>
      </w:r>
    </w:p>
  </w:footnote>
  <w:footnote w:id="24">
    <w:p w:rsidR="003626AC" w:rsidP="003626AC" w:rsidRDefault="003626AC" w14:paraId="557AEDAC" w14:textId="77777777">
      <w:pPr>
        <w:pStyle w:val="FootnoteText"/>
      </w:pPr>
      <w:r w:rsidRPr="00E8680B">
        <w:rPr>
          <w:rStyle w:val="FootnoteReference"/>
          <w:sz w:val="20"/>
          <w:szCs w:val="20"/>
        </w:rPr>
        <w:footnoteRef/>
      </w:r>
      <w:r w:rsidRPr="00E8680B">
        <w:rPr>
          <w:sz w:val="20"/>
          <w:szCs w:val="20"/>
        </w:rPr>
        <w:t xml:space="preserve"> Menuhin, </w:t>
      </w:r>
      <w:r w:rsidRPr="00E8680B">
        <w:rPr>
          <w:i/>
          <w:iCs/>
          <w:sz w:val="20"/>
          <w:szCs w:val="20"/>
        </w:rPr>
        <w:t>Unfinished Journey</w:t>
      </w:r>
      <w:r w:rsidRPr="00E8680B">
        <w:rPr>
          <w:sz w:val="20"/>
          <w:szCs w:val="20"/>
        </w:rPr>
        <w:t>, 375.</w:t>
      </w:r>
    </w:p>
  </w:footnote>
  <w:footnote w:id="25">
    <w:p w:rsidRPr="00E8680B" w:rsidR="0073312C" w:rsidRDefault="0073312C" w14:paraId="33A25A2C" w14:textId="38A5C709">
      <w:pPr>
        <w:pStyle w:val="FootnoteText"/>
        <w:rPr>
          <w:sz w:val="20"/>
          <w:szCs w:val="20"/>
        </w:rPr>
      </w:pPr>
      <w:r w:rsidRPr="00E8680B">
        <w:rPr>
          <w:rStyle w:val="FootnoteReference"/>
          <w:sz w:val="20"/>
          <w:szCs w:val="20"/>
        </w:rPr>
        <w:footnoteRef/>
      </w:r>
      <w:r w:rsidRPr="00E8680B">
        <w:rPr>
          <w:sz w:val="20"/>
          <w:szCs w:val="20"/>
        </w:rPr>
        <w:t xml:space="preserve"> </w:t>
      </w:r>
      <w:r w:rsidRPr="00E8680B">
        <w:rPr>
          <w:rFonts w:cstheme="minorHAnsi"/>
          <w:sz w:val="20"/>
          <w:szCs w:val="20"/>
        </w:rPr>
        <w:t>Nicola Benedetti</w:t>
      </w:r>
      <w:r>
        <w:rPr>
          <w:rFonts w:cstheme="minorHAnsi"/>
          <w:sz w:val="20"/>
          <w:szCs w:val="20"/>
        </w:rPr>
        <w:t>, violinist,</w:t>
      </w:r>
      <w:r w:rsidRPr="00E8680B">
        <w:rPr>
          <w:rFonts w:cstheme="minorHAnsi"/>
          <w:sz w:val="20"/>
          <w:szCs w:val="20"/>
        </w:rPr>
        <w:t xml:space="preserve"> interview with Catherine MacGregor and Kristin Wendland, London, England, March 16, 2018.</w:t>
      </w:r>
    </w:p>
  </w:footnote>
  <w:footnote w:id="26">
    <w:p w:rsidRPr="00E8680B" w:rsidR="0073312C" w:rsidRDefault="0073312C" w14:paraId="0468B25B" w14:textId="51B26752">
      <w:pPr>
        <w:pStyle w:val="FootnoteText"/>
        <w:rPr>
          <w:sz w:val="20"/>
          <w:szCs w:val="20"/>
        </w:rPr>
      </w:pPr>
      <w:r w:rsidRPr="00E8680B">
        <w:rPr>
          <w:rStyle w:val="FootnoteReference"/>
          <w:sz w:val="20"/>
          <w:szCs w:val="20"/>
        </w:rPr>
        <w:footnoteRef/>
      </w:r>
      <w:r w:rsidRPr="00E8680B">
        <w:rPr>
          <w:sz w:val="20"/>
          <w:szCs w:val="20"/>
        </w:rPr>
        <w:t xml:space="preserve"> </w:t>
      </w:r>
      <w:r w:rsidRPr="00E8680B">
        <w:rPr>
          <w:rFonts w:eastAsiaTheme="majorEastAsia" w:cstheme="minorHAnsi"/>
          <w:sz w:val="20"/>
          <w:szCs w:val="20"/>
        </w:rPr>
        <w:t xml:space="preserve">Menuhin, quote in Burton, </w:t>
      </w:r>
      <w:r w:rsidRPr="00E8680B">
        <w:rPr>
          <w:rFonts w:cstheme="minorHAnsi"/>
          <w:i/>
          <w:sz w:val="20"/>
          <w:szCs w:val="20"/>
        </w:rPr>
        <w:t>Menuhin: A Life</w:t>
      </w:r>
      <w:r w:rsidRPr="00E8680B">
        <w:rPr>
          <w:rFonts w:cstheme="minorHAnsi"/>
          <w:sz w:val="20"/>
          <w:szCs w:val="20"/>
        </w:rPr>
        <w:t xml:space="preserve">, </w:t>
      </w:r>
      <w:r w:rsidRPr="00E8680B">
        <w:rPr>
          <w:rFonts w:eastAsiaTheme="majorEastAsia" w:cstheme="minorHAnsi"/>
          <w:sz w:val="20"/>
          <w:szCs w:val="20"/>
        </w:rPr>
        <w:t>465.</w:t>
      </w:r>
    </w:p>
  </w:footnote>
  <w:footnote w:id="27">
    <w:p w:rsidR="0073312C" w:rsidRDefault="0073312C" w14:paraId="5CA8FD2C" w14:textId="4149B5CC">
      <w:pPr>
        <w:pStyle w:val="FootnoteText"/>
      </w:pPr>
      <w:r w:rsidRPr="00E8680B">
        <w:rPr>
          <w:rStyle w:val="FootnoteReference"/>
          <w:sz w:val="20"/>
          <w:szCs w:val="20"/>
        </w:rPr>
        <w:footnoteRef/>
      </w:r>
      <w:r w:rsidRPr="00E8680B">
        <w:rPr>
          <w:sz w:val="20"/>
          <w:szCs w:val="20"/>
        </w:rPr>
        <w:t xml:space="preserve"> </w:t>
      </w:r>
      <w:proofErr w:type="spellStart"/>
      <w:r w:rsidRPr="00E8680B">
        <w:rPr>
          <w:rFonts w:eastAsiaTheme="majorEastAsia" w:cstheme="minorHAnsi"/>
          <w:sz w:val="20"/>
          <w:szCs w:val="20"/>
        </w:rPr>
        <w:t>Lysy</w:t>
      </w:r>
      <w:proofErr w:type="spellEnd"/>
      <w:r w:rsidRPr="00E8680B">
        <w:rPr>
          <w:rFonts w:eastAsiaTheme="majorEastAsia" w:cstheme="minorHAnsi"/>
          <w:sz w:val="20"/>
          <w:szCs w:val="20"/>
        </w:rPr>
        <w:t xml:space="preserve"> had already started other chamber groups in Argentina, including the Camerata </w:t>
      </w:r>
      <w:proofErr w:type="spellStart"/>
      <w:r w:rsidRPr="00E8680B">
        <w:rPr>
          <w:rFonts w:eastAsiaTheme="majorEastAsia" w:cstheme="minorHAnsi"/>
          <w:sz w:val="20"/>
          <w:szCs w:val="20"/>
        </w:rPr>
        <w:t>Bariloche</w:t>
      </w:r>
      <w:proofErr w:type="spellEnd"/>
      <w:r w:rsidRPr="00E8680B">
        <w:rPr>
          <w:rFonts w:eastAsiaTheme="majorEastAsia" w:cstheme="minorHAnsi"/>
          <w:sz w:val="20"/>
          <w:szCs w:val="20"/>
        </w:rPr>
        <w:t xml:space="preserve"> in 1967 and </w:t>
      </w:r>
      <w:r w:rsidRPr="00E8680B">
        <w:rPr>
          <w:rFonts w:cstheme="minorHAnsi"/>
          <w:sz w:val="20"/>
          <w:szCs w:val="20"/>
        </w:rPr>
        <w:t xml:space="preserve">Camerata </w:t>
      </w:r>
      <w:proofErr w:type="spellStart"/>
      <w:r w:rsidRPr="00E8680B">
        <w:rPr>
          <w:rFonts w:cstheme="minorHAnsi"/>
          <w:sz w:val="20"/>
          <w:szCs w:val="20"/>
        </w:rPr>
        <w:t>Lysy</w:t>
      </w:r>
      <w:proofErr w:type="spellEnd"/>
      <w:r w:rsidRPr="00E8680B">
        <w:rPr>
          <w:rFonts w:cstheme="minorHAnsi"/>
          <w:sz w:val="20"/>
          <w:szCs w:val="20"/>
        </w:rPr>
        <w:t xml:space="preserve"> in 1971.</w:t>
      </w:r>
    </w:p>
  </w:footnote>
  <w:footnote w:id="28">
    <w:p w:rsidRPr="001A23CF" w:rsidR="0073312C" w:rsidRDefault="0073312C" w14:paraId="2E4ADC91" w14:textId="47E0D92D">
      <w:pPr>
        <w:pStyle w:val="FootnoteText"/>
        <w:rPr>
          <w:sz w:val="20"/>
          <w:szCs w:val="20"/>
        </w:rPr>
      </w:pPr>
      <w:r w:rsidRPr="001A23CF">
        <w:rPr>
          <w:rStyle w:val="FootnoteReference"/>
          <w:sz w:val="20"/>
          <w:szCs w:val="20"/>
        </w:rPr>
        <w:footnoteRef/>
      </w:r>
      <w:r w:rsidRPr="001A23CF">
        <w:rPr>
          <w:sz w:val="20"/>
          <w:szCs w:val="20"/>
        </w:rPr>
        <w:t xml:space="preserve"> </w:t>
      </w:r>
      <w:r w:rsidRPr="001A23CF">
        <w:rPr>
          <w:rFonts w:cstheme="minorHAnsi"/>
          <w:sz w:val="20"/>
          <w:szCs w:val="20"/>
        </w:rPr>
        <w:t xml:space="preserve">Lisa </w:t>
      </w:r>
      <w:proofErr w:type="spellStart"/>
      <w:r w:rsidRPr="001A23CF">
        <w:rPr>
          <w:rFonts w:cstheme="minorHAnsi"/>
          <w:sz w:val="20"/>
          <w:szCs w:val="20"/>
        </w:rPr>
        <w:t>Yancich</w:t>
      </w:r>
      <w:proofErr w:type="spellEnd"/>
      <w:r w:rsidRPr="001A23CF">
        <w:rPr>
          <w:rFonts w:cstheme="minorHAnsi"/>
          <w:sz w:val="20"/>
          <w:szCs w:val="20"/>
        </w:rPr>
        <w:t>, interview with Catherine MacGregor, Atlanta, GA, October 2017</w:t>
      </w:r>
      <w:r>
        <w:rPr>
          <w:rFonts w:cstheme="minorHAnsi"/>
          <w:sz w:val="20"/>
          <w:szCs w:val="20"/>
        </w:rPr>
        <w:t>,</w:t>
      </w:r>
      <w:r w:rsidRPr="001A23CF">
        <w:rPr>
          <w:rFonts w:cstheme="minorHAnsi"/>
          <w:sz w:val="20"/>
          <w:szCs w:val="20"/>
        </w:rPr>
        <w:t xml:space="preserve"> and Kristin Wendland via email, August 18-20, 2019.</w:t>
      </w:r>
    </w:p>
  </w:footnote>
  <w:footnote w:id="29">
    <w:p w:rsidRPr="001A23CF" w:rsidR="0073312C" w:rsidRDefault="0073312C" w14:paraId="42D7CC64" w14:textId="6134F67C">
      <w:pPr>
        <w:pStyle w:val="FootnoteText"/>
        <w:rPr>
          <w:sz w:val="20"/>
          <w:szCs w:val="20"/>
        </w:rPr>
      </w:pPr>
      <w:r w:rsidRPr="001A23CF">
        <w:rPr>
          <w:rStyle w:val="FootnoteReference"/>
          <w:sz w:val="20"/>
          <w:szCs w:val="20"/>
        </w:rPr>
        <w:footnoteRef/>
      </w:r>
      <w:r w:rsidRPr="001A23CF">
        <w:rPr>
          <w:sz w:val="20"/>
          <w:szCs w:val="20"/>
        </w:rPr>
        <w:t xml:space="preserve"> </w:t>
      </w:r>
      <w:r w:rsidRPr="001A23CF">
        <w:rPr>
          <w:rFonts w:cstheme="minorHAnsi"/>
          <w:sz w:val="20"/>
          <w:szCs w:val="20"/>
        </w:rPr>
        <w:t xml:space="preserve">Christopher </w:t>
      </w:r>
      <w:proofErr w:type="spellStart"/>
      <w:r w:rsidRPr="001A23CF">
        <w:rPr>
          <w:rFonts w:cstheme="minorHAnsi"/>
          <w:sz w:val="20"/>
          <w:szCs w:val="20"/>
        </w:rPr>
        <w:t>Pulgram</w:t>
      </w:r>
      <w:proofErr w:type="spellEnd"/>
      <w:r w:rsidRPr="001A23CF">
        <w:rPr>
          <w:rFonts w:cstheme="minorHAnsi"/>
          <w:sz w:val="20"/>
          <w:szCs w:val="20"/>
        </w:rPr>
        <w:t xml:space="preserve"> interview with Catherine MacGregor, Atlanta, GA, December 2017, and Kristin Wendland via email, August 18-20, 2019.</w:t>
      </w:r>
    </w:p>
  </w:footnote>
  <w:footnote w:id="30">
    <w:p w:rsidRPr="00365D98" w:rsidR="0073312C" w:rsidP="00E45E28" w:rsidRDefault="0073312C" w14:paraId="09C9402F" w14:textId="4938FC4F">
      <w:pPr>
        <w:rPr>
          <w:rFonts w:asciiTheme="minorHAnsi" w:hAnsiTheme="minorHAnsi" w:cstheme="minorHAnsi"/>
        </w:rPr>
      </w:pPr>
      <w:r>
        <w:rPr>
          <w:rStyle w:val="FootnoteReference"/>
          <w:rFonts w:asciiTheme="minorHAnsi" w:hAnsiTheme="minorHAnsi" w:eastAsiaTheme="minorHAnsi" w:cstheme="minorBidi"/>
        </w:rPr>
        <w:footnoteRef/>
      </w:r>
      <w:r>
        <w:t xml:space="preserve"> </w:t>
      </w:r>
      <w:r w:rsidRPr="00E45E28">
        <w:rPr>
          <w:rFonts w:asciiTheme="minorHAnsi" w:hAnsiTheme="minorHAnsi" w:cstheme="minorHAnsi"/>
          <w:sz w:val="20"/>
          <w:szCs w:val="20"/>
        </w:rPr>
        <w:t xml:space="preserve">Yehudi Menuhin, </w:t>
      </w:r>
      <w:r w:rsidRPr="00E45E28">
        <w:rPr>
          <w:rFonts w:asciiTheme="minorHAnsi" w:hAnsiTheme="minorHAnsi" w:cstheme="minorHAnsi"/>
          <w:i/>
          <w:sz w:val="20"/>
          <w:szCs w:val="20"/>
        </w:rPr>
        <w:t>Violin: Six Lessons with Yehudi Menuhin</w:t>
      </w:r>
      <w:r>
        <w:rPr>
          <w:rFonts w:asciiTheme="minorHAnsi" w:hAnsiTheme="minorHAnsi" w:cstheme="minorHAnsi"/>
          <w:sz w:val="20"/>
          <w:szCs w:val="20"/>
        </w:rPr>
        <w:t xml:space="preserve"> (</w:t>
      </w:r>
      <w:r w:rsidRPr="00E45E28">
        <w:rPr>
          <w:rFonts w:asciiTheme="minorHAnsi" w:hAnsiTheme="minorHAnsi" w:cstheme="minorHAnsi"/>
          <w:sz w:val="20"/>
          <w:szCs w:val="20"/>
        </w:rPr>
        <w:t>London: Faber &amp; Faber, 1971</w:t>
      </w:r>
      <w:r>
        <w:rPr>
          <w:rFonts w:asciiTheme="minorHAnsi" w:hAnsiTheme="minorHAnsi" w:cstheme="minorHAnsi"/>
          <w:sz w:val="20"/>
          <w:szCs w:val="20"/>
        </w:rPr>
        <w:t>), 15</w:t>
      </w:r>
      <w:r w:rsidRPr="00E45E28">
        <w:rPr>
          <w:rFonts w:asciiTheme="minorHAnsi" w:hAnsiTheme="minorHAnsi" w:cstheme="minorHAnsi"/>
          <w:sz w:val="20"/>
          <w:szCs w:val="20"/>
        </w:rPr>
        <w:t>.</w:t>
      </w:r>
      <w:r w:rsidRPr="00365D98">
        <w:rPr>
          <w:rFonts w:asciiTheme="minorHAnsi" w:hAnsiTheme="minorHAnsi" w:cstheme="minorHAnsi"/>
        </w:rPr>
        <w:t xml:space="preserve"> </w:t>
      </w:r>
    </w:p>
    <w:p w:rsidR="0073312C" w:rsidRDefault="0073312C" w14:paraId="77594794" w14:textId="08AFF902">
      <w:pPr>
        <w:pStyle w:val="FootnoteText"/>
      </w:pPr>
    </w:p>
  </w:footnote>
  <w:footnote w:id="31">
    <w:p w:rsidRPr="002819E9" w:rsidR="0073312C" w:rsidRDefault="0073312C" w14:paraId="103FD947" w14:textId="240797A0">
      <w:pPr>
        <w:pStyle w:val="FootnoteText"/>
        <w:rPr>
          <w:sz w:val="20"/>
          <w:szCs w:val="20"/>
        </w:rPr>
      </w:pPr>
      <w:r w:rsidRPr="002819E9">
        <w:rPr>
          <w:rStyle w:val="FootnoteReference"/>
          <w:sz w:val="20"/>
          <w:szCs w:val="20"/>
        </w:rPr>
        <w:footnoteRef/>
      </w:r>
      <w:r w:rsidRPr="002819E9">
        <w:rPr>
          <w:sz w:val="20"/>
          <w:szCs w:val="20"/>
        </w:rPr>
        <w:t xml:space="preserve"> Menuhin, Unfinished Journey, 34.</w:t>
      </w:r>
    </w:p>
  </w:footnote>
  <w:footnote w:id="32">
    <w:p w:rsidRPr="002819E9" w:rsidR="0073312C" w:rsidRDefault="0073312C" w14:paraId="78E07B69" w14:textId="096F266E">
      <w:pPr>
        <w:pStyle w:val="FootnoteText"/>
        <w:rPr>
          <w:sz w:val="20"/>
          <w:szCs w:val="20"/>
        </w:rPr>
      </w:pPr>
      <w:r w:rsidRPr="002819E9">
        <w:rPr>
          <w:rStyle w:val="FootnoteReference"/>
          <w:sz w:val="20"/>
          <w:szCs w:val="20"/>
        </w:rPr>
        <w:footnoteRef/>
      </w:r>
      <w:r w:rsidRPr="002819E9">
        <w:rPr>
          <w:sz w:val="20"/>
          <w:szCs w:val="20"/>
        </w:rPr>
        <w:t xml:space="preserve"> Ibid., 321.</w:t>
      </w:r>
    </w:p>
  </w:footnote>
  <w:footnote w:id="33">
    <w:p w:rsidRPr="002819E9" w:rsidR="0073312C" w:rsidRDefault="0073312C" w14:paraId="55BBEF66" w14:textId="4833CBED">
      <w:pPr>
        <w:pStyle w:val="FootnoteText"/>
        <w:rPr>
          <w:rFonts w:cstheme="minorHAnsi"/>
        </w:rPr>
      </w:pPr>
      <w:r w:rsidRPr="002819E9">
        <w:rPr>
          <w:rStyle w:val="FootnoteReference"/>
          <w:sz w:val="20"/>
          <w:szCs w:val="20"/>
        </w:rPr>
        <w:footnoteRef/>
      </w:r>
      <w:r w:rsidRPr="002819E9">
        <w:rPr>
          <w:sz w:val="20"/>
          <w:szCs w:val="20"/>
        </w:rPr>
        <w:t xml:space="preserve"> </w:t>
      </w:r>
      <w:proofErr w:type="spellStart"/>
      <w:r w:rsidRPr="002819E9">
        <w:rPr>
          <w:rFonts w:cstheme="minorHAnsi"/>
          <w:sz w:val="20"/>
          <w:szCs w:val="20"/>
        </w:rPr>
        <w:t>Patañjali’s</w:t>
      </w:r>
      <w:proofErr w:type="spellEnd"/>
      <w:r w:rsidRPr="002819E9">
        <w:rPr>
          <w:rFonts w:cstheme="minorHAnsi"/>
          <w:sz w:val="20"/>
          <w:szCs w:val="20"/>
        </w:rPr>
        <w:t xml:space="preserve"> sutra II.47, “Perfection in an </w:t>
      </w:r>
      <w:r w:rsidRPr="002819E9">
        <w:rPr>
          <w:rFonts w:cstheme="minorHAnsi"/>
          <w:i/>
          <w:sz w:val="20"/>
          <w:szCs w:val="20"/>
        </w:rPr>
        <w:t>asana</w:t>
      </w:r>
      <w:r w:rsidRPr="002819E9">
        <w:rPr>
          <w:rFonts w:cstheme="minorHAnsi"/>
          <w:sz w:val="20"/>
          <w:szCs w:val="20"/>
        </w:rPr>
        <w:t xml:space="preserve"> is achieved when the effort to perform it becomes effortless and the infinite being within is reached,” from B.K.S. Iyengar, </w:t>
      </w:r>
      <w:r w:rsidRPr="002819E9">
        <w:rPr>
          <w:rFonts w:cstheme="minorHAnsi"/>
          <w:i/>
          <w:iCs/>
          <w:sz w:val="20"/>
          <w:szCs w:val="20"/>
        </w:rPr>
        <w:t xml:space="preserve">Light on the Yoga Sutras </w:t>
      </w:r>
      <w:r w:rsidRPr="002819E9">
        <w:rPr>
          <w:rFonts w:cstheme="minorHAnsi"/>
          <w:i/>
          <w:sz w:val="20"/>
          <w:szCs w:val="20"/>
        </w:rPr>
        <w:t xml:space="preserve">of </w:t>
      </w:r>
      <w:proofErr w:type="spellStart"/>
      <w:r w:rsidRPr="002819E9">
        <w:rPr>
          <w:rFonts w:cstheme="minorHAnsi"/>
          <w:i/>
          <w:sz w:val="20"/>
          <w:szCs w:val="20"/>
        </w:rPr>
        <w:t>Patañjali</w:t>
      </w:r>
      <w:proofErr w:type="spellEnd"/>
      <w:r w:rsidRPr="002819E9">
        <w:rPr>
          <w:rFonts w:cstheme="minorHAnsi"/>
          <w:sz w:val="20"/>
          <w:szCs w:val="20"/>
        </w:rPr>
        <w:t xml:space="preserve"> (London: </w:t>
      </w:r>
      <w:proofErr w:type="spellStart"/>
      <w:r w:rsidRPr="002819E9">
        <w:rPr>
          <w:rFonts w:cstheme="minorHAnsi"/>
          <w:sz w:val="20"/>
          <w:szCs w:val="20"/>
        </w:rPr>
        <w:t>Thorsons</w:t>
      </w:r>
      <w:proofErr w:type="spellEnd"/>
      <w:r w:rsidRPr="002819E9">
        <w:rPr>
          <w:rFonts w:cstheme="minorHAnsi"/>
          <w:sz w:val="20"/>
          <w:szCs w:val="20"/>
        </w:rPr>
        <w:t>, 1996), 159.</w:t>
      </w:r>
    </w:p>
  </w:footnote>
  <w:footnote w:id="34">
    <w:p w:rsidRPr="00356E75" w:rsidR="0073312C" w:rsidRDefault="0073312C" w14:paraId="042F6231" w14:textId="0E84F4F5">
      <w:pPr>
        <w:pStyle w:val="FootnoteText"/>
        <w:rPr>
          <w:sz w:val="20"/>
          <w:szCs w:val="20"/>
        </w:rPr>
      </w:pPr>
      <w:r w:rsidRPr="00356E75">
        <w:rPr>
          <w:rStyle w:val="FootnoteReference"/>
          <w:sz w:val="20"/>
          <w:szCs w:val="20"/>
        </w:rPr>
        <w:footnoteRef/>
      </w:r>
      <w:r w:rsidRPr="00356E75">
        <w:rPr>
          <w:sz w:val="20"/>
          <w:szCs w:val="20"/>
        </w:rPr>
        <w:t xml:space="preserve"> Menuhin, </w:t>
      </w:r>
      <w:r w:rsidRPr="00356E75">
        <w:rPr>
          <w:rFonts w:eastAsiaTheme="majorEastAsia" w:cstheme="minorHAnsi"/>
          <w:i/>
          <w:sz w:val="20"/>
          <w:szCs w:val="20"/>
        </w:rPr>
        <w:t>Violin: Six Lessons</w:t>
      </w:r>
      <w:r w:rsidRPr="00356E75">
        <w:rPr>
          <w:rFonts w:eastAsiaTheme="majorEastAsia" w:cstheme="minorHAnsi"/>
          <w:iCs/>
          <w:sz w:val="20"/>
          <w:szCs w:val="20"/>
        </w:rPr>
        <w:t xml:space="preserve"> </w:t>
      </w:r>
      <w:r w:rsidRPr="00356E75">
        <w:rPr>
          <w:rFonts w:eastAsiaTheme="majorEastAsia" w:cstheme="minorHAnsi"/>
          <w:i/>
          <w:sz w:val="20"/>
          <w:szCs w:val="20"/>
        </w:rPr>
        <w:t>with Yehudi Menuhin</w:t>
      </w:r>
      <w:r w:rsidRPr="00356E75">
        <w:rPr>
          <w:rFonts w:eastAsiaTheme="majorEastAsia" w:cstheme="minorHAnsi"/>
          <w:iCs/>
          <w:sz w:val="20"/>
          <w:szCs w:val="20"/>
        </w:rPr>
        <w:t>, 11.</w:t>
      </w:r>
    </w:p>
  </w:footnote>
  <w:footnote w:id="35">
    <w:p w:rsidRPr="00356E75" w:rsidR="0073312C" w:rsidRDefault="0073312C" w14:paraId="610E66A7" w14:textId="58EE970B">
      <w:pPr>
        <w:pStyle w:val="FootnoteText"/>
        <w:rPr>
          <w:sz w:val="20"/>
          <w:szCs w:val="20"/>
        </w:rPr>
      </w:pPr>
      <w:r w:rsidRPr="00356E75">
        <w:rPr>
          <w:rStyle w:val="FootnoteReference"/>
          <w:sz w:val="20"/>
          <w:szCs w:val="20"/>
        </w:rPr>
        <w:footnoteRef/>
      </w:r>
      <w:r w:rsidRPr="00356E75">
        <w:rPr>
          <w:sz w:val="20"/>
          <w:szCs w:val="20"/>
        </w:rPr>
        <w:t xml:space="preserve"> Ibid., 14.</w:t>
      </w:r>
    </w:p>
  </w:footnote>
  <w:footnote w:id="36">
    <w:p w:rsidR="0073312C" w:rsidRDefault="0073312C" w14:paraId="4D9489C0" w14:textId="7AD5D864">
      <w:pPr>
        <w:pStyle w:val="FootnoteText"/>
      </w:pPr>
      <w:r w:rsidRPr="00356E75">
        <w:rPr>
          <w:rStyle w:val="FootnoteReference"/>
          <w:sz w:val="20"/>
          <w:szCs w:val="20"/>
        </w:rPr>
        <w:footnoteRef/>
      </w:r>
      <w:r w:rsidRPr="00356E75">
        <w:rPr>
          <w:sz w:val="20"/>
          <w:szCs w:val="20"/>
        </w:rPr>
        <w:t xml:space="preserve"> Ibid.</w:t>
      </w:r>
    </w:p>
  </w:footnote>
  <w:footnote w:id="37">
    <w:p w:rsidRPr="0092079B" w:rsidR="0073312C" w:rsidRDefault="0073312C" w14:paraId="5BAB7A22" w14:textId="148A4B8C">
      <w:pPr>
        <w:pStyle w:val="FootnoteText"/>
        <w:rPr>
          <w:sz w:val="20"/>
          <w:szCs w:val="20"/>
        </w:rPr>
      </w:pPr>
      <w:r w:rsidRPr="0092079B">
        <w:rPr>
          <w:rStyle w:val="FootnoteReference"/>
          <w:sz w:val="20"/>
          <w:szCs w:val="20"/>
        </w:rPr>
        <w:footnoteRef/>
      </w:r>
      <w:r w:rsidRPr="0092079B">
        <w:rPr>
          <w:sz w:val="20"/>
          <w:szCs w:val="20"/>
        </w:rPr>
        <w:t xml:space="preserve"> Ibid., 15.</w:t>
      </w:r>
    </w:p>
  </w:footnote>
  <w:footnote w:id="38">
    <w:p w:rsidR="0073312C" w:rsidRDefault="0073312C" w14:paraId="198914C5" w14:textId="72F9D69B">
      <w:pPr>
        <w:pStyle w:val="FootnoteText"/>
      </w:pPr>
      <w:r w:rsidRPr="0092079B">
        <w:rPr>
          <w:rStyle w:val="FootnoteReference"/>
          <w:sz w:val="20"/>
          <w:szCs w:val="20"/>
        </w:rPr>
        <w:footnoteRef/>
      </w:r>
      <w:r w:rsidRPr="0092079B">
        <w:rPr>
          <w:sz w:val="20"/>
          <w:szCs w:val="20"/>
        </w:rPr>
        <w:t xml:space="preserve"> Ibid., 16.</w:t>
      </w:r>
    </w:p>
  </w:footnote>
  <w:footnote w:id="39">
    <w:p w:rsidRPr="0092079B" w:rsidR="0073312C" w:rsidRDefault="0073312C" w14:paraId="0B19884E" w14:textId="327E5864">
      <w:pPr>
        <w:pStyle w:val="FootnoteText"/>
        <w:rPr>
          <w:sz w:val="20"/>
          <w:szCs w:val="20"/>
        </w:rPr>
      </w:pPr>
      <w:r w:rsidRPr="0092079B">
        <w:rPr>
          <w:rStyle w:val="FootnoteReference"/>
          <w:sz w:val="20"/>
          <w:szCs w:val="20"/>
        </w:rPr>
        <w:footnoteRef/>
      </w:r>
      <w:r w:rsidRPr="0092079B">
        <w:rPr>
          <w:sz w:val="20"/>
          <w:szCs w:val="20"/>
        </w:rPr>
        <w:t xml:space="preserve"> Ibid., 17.</w:t>
      </w:r>
    </w:p>
  </w:footnote>
  <w:footnote w:id="40">
    <w:p w:rsidR="0073312C" w:rsidRDefault="0073312C" w14:paraId="1DDE6AB0" w14:textId="37686F3E">
      <w:pPr>
        <w:pStyle w:val="FootnoteText"/>
      </w:pPr>
      <w:r w:rsidRPr="0092079B">
        <w:rPr>
          <w:rStyle w:val="FootnoteReference"/>
          <w:sz w:val="20"/>
          <w:szCs w:val="20"/>
        </w:rPr>
        <w:footnoteRef/>
      </w:r>
      <w:r w:rsidRPr="0092079B">
        <w:rPr>
          <w:sz w:val="20"/>
          <w:szCs w:val="20"/>
        </w:rPr>
        <w:t xml:space="preserve"> Ibid.</w:t>
      </w:r>
    </w:p>
  </w:footnote>
  <w:footnote w:id="41">
    <w:p w:rsidRPr="0092079B" w:rsidR="0073312C" w:rsidP="0092079B" w:rsidRDefault="0073312C" w14:paraId="298173F3" w14:textId="321814FF">
      <w:pPr>
        <w:rPr>
          <w:rFonts w:asciiTheme="minorHAnsi" w:hAnsiTheme="minorHAnsi" w:eastAsiaTheme="majorEastAsia" w:cstheme="minorHAnsi"/>
          <w:color w:val="000000" w:themeColor="text1"/>
          <w:sz w:val="20"/>
          <w:szCs w:val="20"/>
        </w:rPr>
      </w:pPr>
      <w:r w:rsidRPr="0092079B">
        <w:rPr>
          <w:rStyle w:val="FootnoteReference"/>
          <w:rFonts w:asciiTheme="minorHAnsi" w:hAnsiTheme="minorHAnsi" w:cstheme="minorHAnsi"/>
          <w:sz w:val="20"/>
          <w:szCs w:val="20"/>
        </w:rPr>
        <w:footnoteRef/>
      </w:r>
      <w:r w:rsidRPr="0092079B">
        <w:rPr>
          <w:rFonts w:asciiTheme="minorHAnsi" w:hAnsiTheme="minorHAnsi" w:cstheme="minorHAnsi"/>
          <w:sz w:val="20"/>
          <w:szCs w:val="20"/>
        </w:rPr>
        <w:t xml:space="preserve"> Ibid., 18. </w:t>
      </w:r>
      <w:r w:rsidRPr="0092079B">
        <w:rPr>
          <w:rFonts w:asciiTheme="minorHAnsi" w:hAnsiTheme="minorHAnsi" w:eastAsiaTheme="majorEastAsia" w:cstheme="minorHAnsi"/>
          <w:sz w:val="20"/>
          <w:szCs w:val="20"/>
        </w:rPr>
        <w:t xml:space="preserve">Author’s note: </w:t>
      </w:r>
      <w:r w:rsidRPr="0092079B">
        <w:rPr>
          <w:rFonts w:asciiTheme="minorHAnsi" w:hAnsiTheme="minorHAnsi" w:cstheme="minorHAnsi"/>
          <w:color w:val="000000" w:themeColor="text1"/>
          <w:sz w:val="20"/>
          <w:szCs w:val="20"/>
        </w:rPr>
        <w:t>A violinist must constantly and subtlety shift the position of their fingers on the strings in order to play with perfect intonation, which requires concentrated listening and complete physical presence in the moment.</w:t>
      </w:r>
      <w:r w:rsidRPr="0092079B">
        <w:rPr>
          <w:rFonts w:asciiTheme="minorHAnsi" w:hAnsiTheme="minorHAnsi" w:eastAsiaTheme="majorEastAsia" w:cstheme="minorHAnsi"/>
          <w:sz w:val="20"/>
          <w:szCs w:val="20"/>
        </w:rPr>
        <w:t xml:space="preserve"> </w:t>
      </w:r>
    </w:p>
  </w:footnote>
  <w:footnote w:id="42">
    <w:p w:rsidRPr="0092079B" w:rsidR="0073312C" w:rsidRDefault="0073312C" w14:paraId="7DA0BB81" w14:textId="4576BD53">
      <w:pPr>
        <w:pStyle w:val="FootnoteText"/>
        <w:rPr>
          <w:sz w:val="20"/>
          <w:szCs w:val="20"/>
        </w:rPr>
      </w:pPr>
      <w:r w:rsidRPr="0092079B">
        <w:rPr>
          <w:rStyle w:val="FootnoteReference"/>
          <w:sz w:val="20"/>
          <w:szCs w:val="20"/>
        </w:rPr>
        <w:footnoteRef/>
      </w:r>
      <w:r w:rsidRPr="0092079B">
        <w:rPr>
          <w:sz w:val="20"/>
          <w:szCs w:val="20"/>
        </w:rPr>
        <w:t xml:space="preserve"> Menuhin, </w:t>
      </w:r>
      <w:r w:rsidRPr="0092079B">
        <w:rPr>
          <w:rFonts w:eastAsiaTheme="majorEastAsia" w:cstheme="minorHAnsi"/>
          <w:sz w:val="20"/>
          <w:szCs w:val="20"/>
        </w:rPr>
        <w:t>Lesson Six video</w:t>
      </w:r>
      <w:r>
        <w:rPr>
          <w:rFonts w:eastAsiaTheme="majorEastAsia" w:cstheme="minorHAnsi"/>
          <w:sz w:val="20"/>
          <w:szCs w:val="20"/>
        </w:rPr>
        <w:t>.</w:t>
      </w:r>
    </w:p>
  </w:footnote>
  <w:footnote w:id="43">
    <w:p w:rsidR="0073312C" w:rsidRDefault="0073312C" w14:paraId="10F8B5FD" w14:textId="5FCBC184">
      <w:pPr>
        <w:pStyle w:val="FootnoteText"/>
      </w:pPr>
      <w:r>
        <w:rPr>
          <w:rStyle w:val="FootnoteReference"/>
        </w:rPr>
        <w:footnoteRef/>
      </w:r>
      <w:r>
        <w:t xml:space="preserve"> </w:t>
      </w:r>
      <w:r w:rsidRPr="00356E75">
        <w:rPr>
          <w:sz w:val="20"/>
          <w:szCs w:val="20"/>
        </w:rPr>
        <w:t xml:space="preserve">Menuhin, </w:t>
      </w:r>
      <w:r w:rsidRPr="00356E75">
        <w:rPr>
          <w:rFonts w:eastAsiaTheme="majorEastAsia" w:cstheme="minorHAnsi"/>
          <w:i/>
          <w:sz w:val="20"/>
          <w:szCs w:val="20"/>
        </w:rPr>
        <w:t>Violin: Six Lessons</w:t>
      </w:r>
      <w:r w:rsidRPr="00356E75">
        <w:rPr>
          <w:rFonts w:eastAsiaTheme="majorEastAsia" w:cstheme="minorHAnsi"/>
          <w:iCs/>
          <w:sz w:val="20"/>
          <w:szCs w:val="20"/>
        </w:rPr>
        <w:t xml:space="preserve"> </w:t>
      </w:r>
      <w:r w:rsidRPr="00356E75">
        <w:rPr>
          <w:rFonts w:eastAsiaTheme="majorEastAsia" w:cstheme="minorHAnsi"/>
          <w:i/>
          <w:sz w:val="20"/>
          <w:szCs w:val="20"/>
        </w:rPr>
        <w:t>with Yehudi Menuhin</w:t>
      </w:r>
      <w:r w:rsidRPr="00356E75">
        <w:rPr>
          <w:rFonts w:eastAsiaTheme="majorEastAsia" w:cstheme="minorHAnsi"/>
          <w:iCs/>
          <w:sz w:val="20"/>
          <w:szCs w:val="20"/>
        </w:rPr>
        <w:t xml:space="preserve">, </w:t>
      </w:r>
      <w:r>
        <w:rPr>
          <w:rFonts w:eastAsiaTheme="majorEastAsia" w:cstheme="minorHAnsi"/>
          <w:iCs/>
          <w:sz w:val="20"/>
          <w:szCs w:val="20"/>
        </w:rPr>
        <w:t>126.</w:t>
      </w:r>
    </w:p>
  </w:footnote>
  <w:footnote w:id="44">
    <w:p w:rsidR="0073312C" w:rsidRDefault="0073312C" w14:paraId="4846F6F3" w14:textId="7A3DC12C">
      <w:pPr>
        <w:pStyle w:val="FootnoteText"/>
      </w:pPr>
      <w:r>
        <w:rPr>
          <w:rStyle w:val="FootnoteReference"/>
        </w:rPr>
        <w:footnoteRef/>
      </w:r>
      <w:r>
        <w:t xml:space="preserve"> </w:t>
      </w:r>
      <w:r w:rsidRPr="006A20AD">
        <w:rPr>
          <w:sz w:val="20"/>
          <w:szCs w:val="20"/>
        </w:rPr>
        <w:t>Ibid., 139.</w:t>
      </w:r>
    </w:p>
  </w:footnote>
  <w:footnote w:id="45">
    <w:p w:rsidRPr="0085092B" w:rsidR="0073312C" w:rsidRDefault="0073312C" w14:paraId="170B31EB" w14:textId="2701AA25">
      <w:pPr>
        <w:pStyle w:val="FootnoteText"/>
        <w:rPr>
          <w:sz w:val="20"/>
          <w:szCs w:val="20"/>
        </w:rPr>
      </w:pPr>
      <w:r w:rsidRPr="0085092B">
        <w:rPr>
          <w:rStyle w:val="FootnoteReference"/>
          <w:sz w:val="20"/>
          <w:szCs w:val="20"/>
        </w:rPr>
        <w:footnoteRef/>
      </w:r>
      <w:r w:rsidRPr="0085092B">
        <w:rPr>
          <w:sz w:val="20"/>
          <w:szCs w:val="20"/>
        </w:rPr>
        <w:t xml:space="preserve"> Yehudi Menuhin, </w:t>
      </w:r>
      <w:r w:rsidRPr="0085092B">
        <w:rPr>
          <w:rFonts w:cstheme="minorHAnsi"/>
          <w:i/>
          <w:sz w:val="20"/>
          <w:szCs w:val="20"/>
        </w:rPr>
        <w:t>Life Class</w:t>
      </w:r>
      <w:r w:rsidRPr="0085092B">
        <w:rPr>
          <w:rFonts w:cstheme="minorHAnsi"/>
          <w:sz w:val="20"/>
          <w:szCs w:val="20"/>
        </w:rPr>
        <w:t xml:space="preserve"> (London: Heinemann, 1986), ix.</w:t>
      </w:r>
    </w:p>
  </w:footnote>
  <w:footnote w:id="46">
    <w:p w:rsidR="0073312C" w:rsidRDefault="0073312C" w14:paraId="371C0029" w14:textId="43879B43">
      <w:pPr>
        <w:pStyle w:val="FootnoteText"/>
      </w:pPr>
      <w:r w:rsidRPr="0085092B">
        <w:rPr>
          <w:rStyle w:val="FootnoteReference"/>
          <w:sz w:val="20"/>
          <w:szCs w:val="20"/>
        </w:rPr>
        <w:footnoteRef/>
      </w:r>
      <w:r w:rsidRPr="0085092B">
        <w:rPr>
          <w:sz w:val="20"/>
          <w:szCs w:val="20"/>
        </w:rPr>
        <w:t xml:space="preserve"> Ibid., 6.</w:t>
      </w:r>
    </w:p>
  </w:footnote>
  <w:footnote w:id="47">
    <w:p w:rsidRPr="0067089C" w:rsidR="0073312C" w:rsidRDefault="0073312C" w14:paraId="7B883847" w14:textId="36473A7A">
      <w:pPr>
        <w:pStyle w:val="FootnoteText"/>
        <w:rPr>
          <w:sz w:val="20"/>
          <w:szCs w:val="20"/>
        </w:rPr>
      </w:pPr>
      <w:r w:rsidRPr="0067089C">
        <w:rPr>
          <w:rStyle w:val="FootnoteReference"/>
          <w:sz w:val="20"/>
          <w:szCs w:val="20"/>
        </w:rPr>
        <w:footnoteRef/>
      </w:r>
      <w:r w:rsidRPr="0067089C">
        <w:rPr>
          <w:sz w:val="20"/>
          <w:szCs w:val="20"/>
        </w:rPr>
        <w:t xml:space="preserve"> Ibid., 27-30.</w:t>
      </w:r>
    </w:p>
  </w:footnote>
  <w:footnote w:id="48">
    <w:p w:rsidR="0073312C" w:rsidRDefault="0073312C" w14:paraId="15D8FD3A" w14:textId="05751F6D">
      <w:pPr>
        <w:pStyle w:val="FootnoteText"/>
      </w:pPr>
      <w:r w:rsidRPr="0067089C">
        <w:rPr>
          <w:rStyle w:val="FootnoteReference"/>
          <w:sz w:val="20"/>
          <w:szCs w:val="20"/>
        </w:rPr>
        <w:footnoteRef/>
      </w:r>
      <w:r w:rsidRPr="0067089C">
        <w:rPr>
          <w:sz w:val="20"/>
          <w:szCs w:val="20"/>
        </w:rPr>
        <w:t xml:space="preserve"> Ibid., 34-35.</w:t>
      </w:r>
    </w:p>
  </w:footnote>
  <w:footnote w:id="49">
    <w:p w:rsidRPr="001F79DE" w:rsidR="0073312C" w:rsidRDefault="0073312C" w14:paraId="72AD9129" w14:textId="587D4AE4">
      <w:pPr>
        <w:pStyle w:val="FootnoteText"/>
        <w:rPr>
          <w:sz w:val="20"/>
          <w:szCs w:val="20"/>
        </w:rPr>
      </w:pPr>
      <w:r w:rsidRPr="001F79DE">
        <w:rPr>
          <w:rStyle w:val="FootnoteReference"/>
          <w:sz w:val="20"/>
          <w:szCs w:val="20"/>
        </w:rPr>
        <w:footnoteRef/>
      </w:r>
      <w:r w:rsidRPr="001F79DE">
        <w:rPr>
          <w:sz w:val="20"/>
          <w:szCs w:val="20"/>
        </w:rPr>
        <w:t xml:space="preserve"> Ibid., 96.</w:t>
      </w:r>
    </w:p>
  </w:footnote>
  <w:footnote w:id="50">
    <w:p w:rsidRPr="001F79DE" w:rsidR="0073312C" w:rsidRDefault="0073312C" w14:paraId="28D765D2" w14:textId="43572D1C">
      <w:pPr>
        <w:pStyle w:val="FootnoteText"/>
        <w:rPr>
          <w:sz w:val="20"/>
          <w:szCs w:val="20"/>
        </w:rPr>
      </w:pPr>
      <w:r w:rsidRPr="001F79DE">
        <w:rPr>
          <w:rStyle w:val="FootnoteReference"/>
          <w:sz w:val="20"/>
          <w:szCs w:val="20"/>
        </w:rPr>
        <w:footnoteRef/>
      </w:r>
      <w:r w:rsidRPr="001F79DE">
        <w:rPr>
          <w:sz w:val="20"/>
          <w:szCs w:val="20"/>
        </w:rPr>
        <w:t xml:space="preserve"> Ibid.</w:t>
      </w:r>
    </w:p>
  </w:footnote>
  <w:footnote w:id="51">
    <w:p w:rsidR="0073312C" w:rsidRDefault="0073312C" w14:paraId="1E40F7DE" w14:textId="1CBAA3AF">
      <w:pPr>
        <w:pStyle w:val="FootnoteText"/>
      </w:pPr>
      <w:r w:rsidRPr="001F79DE">
        <w:rPr>
          <w:rStyle w:val="FootnoteReference"/>
          <w:sz w:val="20"/>
          <w:szCs w:val="20"/>
        </w:rPr>
        <w:footnoteRef/>
      </w:r>
      <w:r w:rsidRPr="001F79DE">
        <w:rPr>
          <w:sz w:val="20"/>
          <w:szCs w:val="20"/>
        </w:rPr>
        <w:t xml:space="preserve"> Ibid., 99.</w:t>
      </w:r>
    </w:p>
  </w:footnote>
  <w:footnote w:id="52">
    <w:p w:rsidRPr="001F79DE" w:rsidR="0073312C" w:rsidRDefault="0073312C" w14:paraId="3EFCDD60" w14:textId="1B7264C7">
      <w:pPr>
        <w:pStyle w:val="FootnoteText"/>
        <w:rPr>
          <w:sz w:val="20"/>
          <w:szCs w:val="20"/>
        </w:rPr>
      </w:pPr>
      <w:r w:rsidRPr="001F79DE">
        <w:rPr>
          <w:rStyle w:val="FootnoteReference"/>
          <w:sz w:val="20"/>
          <w:szCs w:val="20"/>
        </w:rPr>
        <w:footnoteRef/>
      </w:r>
      <w:r w:rsidRPr="001F79DE">
        <w:rPr>
          <w:sz w:val="20"/>
          <w:szCs w:val="20"/>
        </w:rPr>
        <w:t xml:space="preserve"> Ibid., 109.</w:t>
      </w:r>
    </w:p>
  </w:footnote>
  <w:footnote w:id="53">
    <w:p w:rsidRPr="001F79DE" w:rsidR="0073312C" w:rsidRDefault="0073312C" w14:paraId="55283C9A" w14:textId="1CFEDA38">
      <w:pPr>
        <w:pStyle w:val="FootnoteText"/>
        <w:rPr>
          <w:sz w:val="20"/>
          <w:szCs w:val="20"/>
        </w:rPr>
      </w:pPr>
      <w:r w:rsidRPr="001F79DE">
        <w:rPr>
          <w:rStyle w:val="FootnoteReference"/>
          <w:sz w:val="20"/>
          <w:szCs w:val="20"/>
        </w:rPr>
        <w:footnoteRef/>
      </w:r>
      <w:r w:rsidRPr="001F79DE">
        <w:rPr>
          <w:sz w:val="20"/>
          <w:szCs w:val="20"/>
        </w:rPr>
        <w:t xml:space="preserve"> Ibid., 123.</w:t>
      </w:r>
    </w:p>
  </w:footnote>
  <w:footnote w:id="54">
    <w:p w:rsidR="0073312C" w:rsidRDefault="0073312C" w14:paraId="15F7F56C" w14:textId="524A1692">
      <w:pPr>
        <w:pStyle w:val="FootnoteText"/>
      </w:pPr>
      <w:r w:rsidRPr="001F79DE">
        <w:rPr>
          <w:rStyle w:val="FootnoteReference"/>
          <w:sz w:val="20"/>
          <w:szCs w:val="20"/>
        </w:rPr>
        <w:footnoteRef/>
      </w:r>
      <w:r w:rsidRPr="001F79DE">
        <w:rPr>
          <w:sz w:val="20"/>
          <w:szCs w:val="20"/>
        </w:rPr>
        <w:t xml:space="preserve"> Ibid., 124.</w:t>
      </w:r>
    </w:p>
  </w:footnote>
  <w:footnote w:id="55">
    <w:p w:rsidRPr="001F79DE" w:rsidR="0073312C" w:rsidRDefault="0073312C" w14:paraId="53330AD6" w14:textId="222F9D9D">
      <w:pPr>
        <w:pStyle w:val="FootnoteText"/>
        <w:rPr>
          <w:sz w:val="20"/>
          <w:szCs w:val="20"/>
        </w:rPr>
      </w:pPr>
      <w:r w:rsidRPr="001F79DE">
        <w:rPr>
          <w:rStyle w:val="FootnoteReference"/>
          <w:sz w:val="20"/>
          <w:szCs w:val="20"/>
        </w:rPr>
        <w:footnoteRef/>
      </w:r>
      <w:r w:rsidRPr="001F79DE">
        <w:rPr>
          <w:sz w:val="20"/>
          <w:szCs w:val="20"/>
        </w:rPr>
        <w:t xml:space="preserve"> Iyengar, </w:t>
      </w:r>
      <w:r w:rsidRPr="001F79DE">
        <w:rPr>
          <w:i/>
          <w:iCs/>
          <w:sz w:val="20"/>
          <w:szCs w:val="20"/>
        </w:rPr>
        <w:t xml:space="preserve">Light on the Yoga Sutras of </w:t>
      </w:r>
      <w:proofErr w:type="spellStart"/>
      <w:r w:rsidRPr="001F79DE">
        <w:rPr>
          <w:i/>
          <w:iCs/>
          <w:sz w:val="20"/>
          <w:szCs w:val="20"/>
        </w:rPr>
        <w:t>Patañjali</w:t>
      </w:r>
      <w:proofErr w:type="spellEnd"/>
      <w:r w:rsidRPr="001F79DE">
        <w:rPr>
          <w:sz w:val="20"/>
          <w:szCs w:val="20"/>
        </w:rPr>
        <w:t>, 64.</w:t>
      </w:r>
    </w:p>
  </w:footnote>
  <w:footnote w:id="56">
    <w:p w:rsidRPr="001F79DE" w:rsidR="0073312C" w:rsidRDefault="0073312C" w14:paraId="7FDE7990" w14:textId="1A0E23A2">
      <w:pPr>
        <w:pStyle w:val="FootnoteText"/>
        <w:rPr>
          <w:sz w:val="20"/>
          <w:szCs w:val="20"/>
        </w:rPr>
      </w:pPr>
      <w:r w:rsidRPr="001F79DE">
        <w:rPr>
          <w:rStyle w:val="FootnoteReference"/>
          <w:sz w:val="20"/>
          <w:szCs w:val="20"/>
        </w:rPr>
        <w:footnoteRef/>
      </w:r>
      <w:r w:rsidRPr="001F79DE">
        <w:rPr>
          <w:sz w:val="20"/>
          <w:szCs w:val="20"/>
        </w:rPr>
        <w:t xml:space="preserve"> Menuhin, </w:t>
      </w:r>
      <w:r w:rsidRPr="001F79DE">
        <w:rPr>
          <w:i/>
          <w:iCs/>
          <w:sz w:val="20"/>
          <w:szCs w:val="20"/>
        </w:rPr>
        <w:t>Life Class</w:t>
      </w:r>
      <w:r w:rsidRPr="001F79DE">
        <w:rPr>
          <w:sz w:val="20"/>
          <w:szCs w:val="20"/>
        </w:rPr>
        <w:t xml:space="preserve">, </w:t>
      </w:r>
      <w:r w:rsidRPr="001F79DE">
        <w:rPr>
          <w:rFonts w:eastAsiaTheme="majorEastAsia" w:cstheme="minorHAnsi"/>
          <w:color w:val="000000" w:themeColor="text1"/>
          <w:sz w:val="20"/>
          <w:szCs w:val="20"/>
        </w:rPr>
        <w:t>124-125.</w:t>
      </w:r>
    </w:p>
  </w:footnote>
  <w:footnote w:id="57">
    <w:p w:rsidRPr="001F79DE" w:rsidR="0073312C" w:rsidRDefault="0073312C" w14:paraId="7A8303D8" w14:textId="0D151499">
      <w:pPr>
        <w:pStyle w:val="FootnoteText"/>
        <w:rPr>
          <w:sz w:val="20"/>
          <w:szCs w:val="20"/>
        </w:rPr>
      </w:pPr>
      <w:r w:rsidRPr="001F79DE">
        <w:rPr>
          <w:rStyle w:val="FootnoteReference"/>
          <w:sz w:val="20"/>
          <w:szCs w:val="20"/>
        </w:rPr>
        <w:footnoteRef/>
      </w:r>
      <w:r w:rsidRPr="001F79DE">
        <w:rPr>
          <w:sz w:val="20"/>
          <w:szCs w:val="20"/>
        </w:rPr>
        <w:t xml:space="preserve"> Iyengar, </w:t>
      </w:r>
      <w:r w:rsidRPr="001F79DE">
        <w:rPr>
          <w:i/>
          <w:iCs/>
          <w:sz w:val="20"/>
          <w:szCs w:val="20"/>
        </w:rPr>
        <w:t xml:space="preserve">Light on the Yoga Sutras of </w:t>
      </w:r>
      <w:proofErr w:type="spellStart"/>
      <w:r w:rsidRPr="001F79DE">
        <w:rPr>
          <w:i/>
          <w:iCs/>
          <w:sz w:val="20"/>
          <w:szCs w:val="20"/>
        </w:rPr>
        <w:t>Patañjali</w:t>
      </w:r>
      <w:proofErr w:type="spellEnd"/>
      <w:r w:rsidRPr="001F79DE">
        <w:rPr>
          <w:sz w:val="20"/>
          <w:szCs w:val="20"/>
        </w:rPr>
        <w:t>, 159.</w:t>
      </w:r>
    </w:p>
  </w:footnote>
  <w:footnote w:id="58">
    <w:p w:rsidRPr="001F79DE" w:rsidR="0073312C" w:rsidRDefault="0073312C" w14:paraId="215C795B" w14:textId="26E9FE23">
      <w:pPr>
        <w:pStyle w:val="FootnoteText"/>
        <w:rPr>
          <w:sz w:val="20"/>
          <w:szCs w:val="20"/>
        </w:rPr>
      </w:pPr>
      <w:r w:rsidRPr="001F79DE">
        <w:rPr>
          <w:rStyle w:val="FootnoteReference"/>
          <w:sz w:val="20"/>
          <w:szCs w:val="20"/>
        </w:rPr>
        <w:footnoteRef/>
      </w:r>
      <w:r w:rsidRPr="001F79DE">
        <w:rPr>
          <w:sz w:val="20"/>
          <w:szCs w:val="20"/>
        </w:rPr>
        <w:t xml:space="preserve"> Menuhin, </w:t>
      </w:r>
      <w:r w:rsidRPr="001F79DE">
        <w:rPr>
          <w:i/>
          <w:iCs/>
          <w:sz w:val="20"/>
          <w:szCs w:val="20"/>
        </w:rPr>
        <w:t>Life Class</w:t>
      </w:r>
      <w:r w:rsidRPr="001F79DE">
        <w:rPr>
          <w:sz w:val="20"/>
          <w:szCs w:val="20"/>
        </w:rPr>
        <w:t>, 125.</w:t>
      </w:r>
    </w:p>
  </w:footnote>
  <w:footnote w:id="59">
    <w:p w:rsidR="0073312C" w:rsidRDefault="0073312C" w14:paraId="4BDEF2AC" w14:textId="06F0CB21">
      <w:pPr>
        <w:pStyle w:val="FootnoteText"/>
      </w:pPr>
      <w:r w:rsidRPr="001F79DE">
        <w:rPr>
          <w:rStyle w:val="FootnoteReference"/>
          <w:sz w:val="20"/>
          <w:szCs w:val="20"/>
        </w:rPr>
        <w:footnoteRef/>
      </w:r>
      <w:r w:rsidRPr="001F79DE">
        <w:rPr>
          <w:sz w:val="20"/>
          <w:szCs w:val="20"/>
        </w:rPr>
        <w:t xml:space="preserve"> Ibid., 126.</w:t>
      </w:r>
    </w:p>
  </w:footnote>
  <w:footnote w:id="60">
    <w:p w:rsidRPr="001F79DE" w:rsidR="0073312C" w:rsidRDefault="0073312C" w14:paraId="3895EDCC" w14:textId="17C152CD">
      <w:pPr>
        <w:pStyle w:val="FootnoteText"/>
        <w:rPr>
          <w:sz w:val="20"/>
          <w:szCs w:val="20"/>
        </w:rPr>
      </w:pPr>
      <w:r w:rsidRPr="001F79DE">
        <w:rPr>
          <w:rStyle w:val="FootnoteReference"/>
          <w:sz w:val="20"/>
          <w:szCs w:val="20"/>
        </w:rPr>
        <w:footnoteRef/>
      </w:r>
      <w:r w:rsidRPr="001F79DE">
        <w:rPr>
          <w:sz w:val="20"/>
          <w:szCs w:val="20"/>
        </w:rPr>
        <w:t xml:space="preserve"> Ibid., 127.</w:t>
      </w:r>
    </w:p>
  </w:footnote>
  <w:footnote w:id="61">
    <w:p w:rsidRPr="001F79DE" w:rsidR="0073312C" w:rsidRDefault="0073312C" w14:paraId="7F7E863F" w14:textId="20DBBEBC">
      <w:pPr>
        <w:pStyle w:val="FootnoteText"/>
        <w:rPr>
          <w:sz w:val="20"/>
          <w:szCs w:val="20"/>
        </w:rPr>
      </w:pPr>
      <w:r w:rsidRPr="001F79DE">
        <w:rPr>
          <w:rStyle w:val="FootnoteReference"/>
          <w:sz w:val="20"/>
          <w:szCs w:val="20"/>
        </w:rPr>
        <w:footnoteRef/>
      </w:r>
      <w:r w:rsidRPr="001F79DE">
        <w:rPr>
          <w:sz w:val="20"/>
          <w:szCs w:val="20"/>
        </w:rPr>
        <w:t xml:space="preserve"> Ibid., 129.</w:t>
      </w:r>
    </w:p>
  </w:footnote>
  <w:footnote w:id="62">
    <w:p w:rsidR="0073312C" w:rsidRDefault="0073312C" w14:paraId="7FD0C8AC" w14:textId="136A2FA9">
      <w:pPr>
        <w:pStyle w:val="FootnoteText"/>
      </w:pPr>
      <w:r w:rsidRPr="001F79DE">
        <w:rPr>
          <w:rStyle w:val="FootnoteReference"/>
          <w:sz w:val="20"/>
          <w:szCs w:val="20"/>
        </w:rPr>
        <w:footnoteRef/>
      </w:r>
      <w:r w:rsidRPr="001F79DE">
        <w:rPr>
          <w:sz w:val="20"/>
          <w:szCs w:val="20"/>
        </w:rPr>
        <w:t xml:space="preserve"> Ibid., 131.</w:t>
      </w:r>
    </w:p>
  </w:footnote>
  <w:footnote w:id="63">
    <w:p w:rsidRPr="001F79DE" w:rsidR="0073312C" w:rsidRDefault="0073312C" w14:paraId="401FAFA6" w14:textId="1C5964B2">
      <w:pPr>
        <w:pStyle w:val="FootnoteText"/>
        <w:rPr>
          <w:sz w:val="20"/>
          <w:szCs w:val="20"/>
        </w:rPr>
      </w:pPr>
      <w:r w:rsidRPr="001F79DE">
        <w:rPr>
          <w:rStyle w:val="FootnoteReference"/>
          <w:sz w:val="20"/>
          <w:szCs w:val="20"/>
        </w:rPr>
        <w:footnoteRef/>
      </w:r>
      <w:r w:rsidRPr="001F79DE">
        <w:rPr>
          <w:sz w:val="20"/>
          <w:szCs w:val="20"/>
        </w:rPr>
        <w:t xml:space="preserve"> Ibid., 135.</w:t>
      </w:r>
    </w:p>
  </w:footnote>
  <w:footnote w:id="64">
    <w:p w:rsidRPr="001F79DE" w:rsidR="0073312C" w:rsidRDefault="0073312C" w14:paraId="7D5C4A42" w14:textId="11D9FC9E">
      <w:pPr>
        <w:pStyle w:val="FootnoteText"/>
        <w:rPr>
          <w:sz w:val="20"/>
          <w:szCs w:val="20"/>
        </w:rPr>
      </w:pPr>
      <w:r w:rsidRPr="001F79DE">
        <w:rPr>
          <w:rStyle w:val="FootnoteReference"/>
          <w:sz w:val="20"/>
          <w:szCs w:val="20"/>
        </w:rPr>
        <w:footnoteRef/>
      </w:r>
      <w:r w:rsidRPr="001F79DE">
        <w:rPr>
          <w:sz w:val="20"/>
          <w:szCs w:val="20"/>
        </w:rPr>
        <w:t xml:space="preserve"> Ibid., 136-137.</w:t>
      </w:r>
    </w:p>
  </w:footnote>
  <w:footnote w:id="65">
    <w:p w:rsidR="0073312C" w:rsidRDefault="0073312C" w14:paraId="2E03A58D" w14:textId="6749C6D4">
      <w:pPr>
        <w:pStyle w:val="FootnoteText"/>
      </w:pPr>
      <w:r w:rsidRPr="001F79DE">
        <w:rPr>
          <w:rStyle w:val="FootnoteReference"/>
          <w:sz w:val="20"/>
          <w:szCs w:val="20"/>
        </w:rPr>
        <w:footnoteRef/>
      </w:r>
      <w:r w:rsidRPr="001F79DE">
        <w:rPr>
          <w:sz w:val="20"/>
          <w:szCs w:val="20"/>
        </w:rPr>
        <w:t xml:space="preserve"> Ibid., 137.</w:t>
      </w:r>
    </w:p>
  </w:footnote>
  <w:footnote w:id="66">
    <w:p w:rsidRPr="002279B0" w:rsidR="0073312C" w:rsidRDefault="0073312C" w14:paraId="63732F70" w14:textId="79EA7ED9">
      <w:pPr>
        <w:pStyle w:val="FootnoteText"/>
        <w:rPr>
          <w:sz w:val="20"/>
          <w:szCs w:val="20"/>
        </w:rPr>
      </w:pPr>
      <w:r w:rsidRPr="002279B0">
        <w:rPr>
          <w:rStyle w:val="FootnoteReference"/>
          <w:sz w:val="20"/>
          <w:szCs w:val="20"/>
        </w:rPr>
        <w:footnoteRef/>
      </w:r>
      <w:r w:rsidRPr="002279B0">
        <w:rPr>
          <w:sz w:val="20"/>
          <w:szCs w:val="20"/>
        </w:rPr>
        <w:t xml:space="preserve"> Ibid., </w:t>
      </w:r>
      <w:r w:rsidRPr="002279B0">
        <w:rPr>
          <w:rFonts w:eastAsiaTheme="majorEastAsia" w:cstheme="minorHAnsi"/>
          <w:color w:val="000000" w:themeColor="text1"/>
          <w:sz w:val="20"/>
          <w:szCs w:val="20"/>
        </w:rPr>
        <w:t>139-141.</w:t>
      </w:r>
    </w:p>
  </w:footnote>
  <w:footnote w:id="67">
    <w:p w:rsidRPr="002279B0" w:rsidR="0073312C" w:rsidRDefault="0073312C" w14:paraId="419CA808" w14:textId="5700A89B">
      <w:pPr>
        <w:pStyle w:val="FootnoteText"/>
        <w:rPr>
          <w:sz w:val="20"/>
          <w:szCs w:val="20"/>
        </w:rPr>
      </w:pPr>
      <w:r w:rsidRPr="002279B0">
        <w:rPr>
          <w:rStyle w:val="FootnoteReference"/>
          <w:sz w:val="20"/>
          <w:szCs w:val="20"/>
        </w:rPr>
        <w:footnoteRef/>
      </w:r>
      <w:r w:rsidRPr="002279B0">
        <w:rPr>
          <w:sz w:val="20"/>
          <w:szCs w:val="20"/>
        </w:rPr>
        <w:t xml:space="preserve"> Ibid., </w:t>
      </w:r>
      <w:r w:rsidRPr="002279B0">
        <w:rPr>
          <w:rFonts w:eastAsiaTheme="majorEastAsia" w:cstheme="minorHAnsi"/>
          <w:color w:val="000000" w:themeColor="text1"/>
          <w:sz w:val="20"/>
          <w:szCs w:val="20"/>
        </w:rPr>
        <w:t>141.</w:t>
      </w:r>
    </w:p>
  </w:footnote>
  <w:footnote w:id="68">
    <w:p w:rsidR="0073312C" w:rsidRDefault="0073312C" w14:paraId="746DB9FF" w14:textId="0979FAF2">
      <w:pPr>
        <w:pStyle w:val="FootnoteText"/>
      </w:pPr>
      <w:r w:rsidRPr="002279B0">
        <w:rPr>
          <w:rStyle w:val="FootnoteReference"/>
          <w:sz w:val="20"/>
          <w:szCs w:val="20"/>
        </w:rPr>
        <w:footnoteRef/>
      </w:r>
      <w:r w:rsidRPr="002279B0">
        <w:rPr>
          <w:sz w:val="20"/>
          <w:szCs w:val="20"/>
        </w:rPr>
        <w:t xml:space="preserve"> Ibid., </w:t>
      </w:r>
      <w:r w:rsidRPr="002279B0">
        <w:rPr>
          <w:rFonts w:eastAsiaTheme="majorEastAsia" w:cstheme="minorHAnsi"/>
          <w:iCs/>
          <w:color w:val="000000" w:themeColor="text1"/>
          <w:sz w:val="20"/>
          <w:szCs w:val="20"/>
        </w:rPr>
        <w:t>143.</w:t>
      </w:r>
    </w:p>
  </w:footnote>
  <w:footnote w:id="69">
    <w:p w:rsidRPr="002279B0" w:rsidR="0073312C" w:rsidRDefault="0073312C" w14:paraId="25DDE8E9" w14:textId="189434A9">
      <w:pPr>
        <w:pStyle w:val="FootnoteText"/>
        <w:rPr>
          <w:sz w:val="20"/>
          <w:szCs w:val="20"/>
        </w:rPr>
      </w:pPr>
      <w:r w:rsidRPr="002279B0">
        <w:rPr>
          <w:rStyle w:val="FootnoteReference"/>
          <w:sz w:val="20"/>
          <w:szCs w:val="20"/>
        </w:rPr>
        <w:footnoteRef/>
      </w:r>
      <w:r w:rsidRPr="002279B0">
        <w:rPr>
          <w:sz w:val="20"/>
          <w:szCs w:val="20"/>
        </w:rPr>
        <w:t xml:space="preserve"> Ibid., </w:t>
      </w:r>
      <w:r w:rsidRPr="002279B0">
        <w:rPr>
          <w:rFonts w:eastAsiaTheme="majorEastAsia" w:cstheme="minorHAnsi"/>
          <w:iCs/>
          <w:sz w:val="20"/>
          <w:szCs w:val="20"/>
        </w:rPr>
        <w:t>145.</w:t>
      </w:r>
    </w:p>
  </w:footnote>
  <w:footnote w:id="70">
    <w:p w:rsidRPr="002279B0" w:rsidR="0073312C" w:rsidRDefault="0073312C" w14:paraId="4692A7F2" w14:textId="16DCBEC3">
      <w:pPr>
        <w:pStyle w:val="FootnoteText"/>
        <w:rPr>
          <w:sz w:val="20"/>
          <w:szCs w:val="20"/>
        </w:rPr>
      </w:pPr>
      <w:r w:rsidRPr="002279B0">
        <w:rPr>
          <w:rStyle w:val="FootnoteReference"/>
          <w:sz w:val="20"/>
          <w:szCs w:val="20"/>
        </w:rPr>
        <w:footnoteRef/>
      </w:r>
      <w:r w:rsidRPr="002279B0">
        <w:rPr>
          <w:sz w:val="20"/>
          <w:szCs w:val="20"/>
        </w:rPr>
        <w:t xml:space="preserve"> Ibid., </w:t>
      </w:r>
      <w:r w:rsidRPr="002279B0">
        <w:rPr>
          <w:rFonts w:eastAsiaTheme="majorEastAsia" w:cstheme="minorHAnsi"/>
          <w:iCs/>
          <w:sz w:val="20"/>
          <w:szCs w:val="20"/>
        </w:rPr>
        <w:t>145-146.</w:t>
      </w:r>
    </w:p>
  </w:footnote>
  <w:footnote w:id="71">
    <w:p w:rsidRPr="002279B0" w:rsidR="0073312C" w:rsidRDefault="0073312C" w14:paraId="35D99376" w14:textId="4107A269">
      <w:pPr>
        <w:pStyle w:val="FootnoteText"/>
        <w:rPr>
          <w:sz w:val="20"/>
          <w:szCs w:val="20"/>
        </w:rPr>
      </w:pPr>
      <w:r w:rsidRPr="002279B0">
        <w:rPr>
          <w:rStyle w:val="FootnoteReference"/>
          <w:sz w:val="20"/>
          <w:szCs w:val="20"/>
        </w:rPr>
        <w:footnoteRef/>
      </w:r>
      <w:r w:rsidRPr="002279B0">
        <w:rPr>
          <w:sz w:val="20"/>
          <w:szCs w:val="20"/>
        </w:rPr>
        <w:t xml:space="preserve"> Ibid., </w:t>
      </w:r>
      <w:r w:rsidRPr="002279B0">
        <w:rPr>
          <w:rFonts w:eastAsiaTheme="majorEastAsia" w:cstheme="minorHAnsi"/>
          <w:iCs/>
          <w:sz w:val="20"/>
          <w:szCs w:val="20"/>
        </w:rPr>
        <w:t>148.</w:t>
      </w:r>
    </w:p>
  </w:footnote>
  <w:footnote w:id="72">
    <w:p w:rsidR="0073312C" w:rsidRDefault="0073312C" w14:paraId="7670F9BB" w14:textId="0E45AACF">
      <w:pPr>
        <w:pStyle w:val="FootnoteText"/>
      </w:pPr>
      <w:r w:rsidRPr="002279B0">
        <w:rPr>
          <w:rStyle w:val="FootnoteReference"/>
          <w:sz w:val="20"/>
          <w:szCs w:val="20"/>
        </w:rPr>
        <w:footnoteRef/>
      </w:r>
      <w:r w:rsidRPr="002279B0">
        <w:rPr>
          <w:sz w:val="20"/>
          <w:szCs w:val="20"/>
        </w:rPr>
        <w:t xml:space="preserve"> Ibid.</w:t>
      </w:r>
    </w:p>
  </w:footnote>
  <w:footnote w:id="73">
    <w:p w:rsidRPr="0085092B" w:rsidR="0073312C" w:rsidRDefault="0073312C" w14:paraId="679304B0" w14:textId="77C97CE0">
      <w:pPr>
        <w:pStyle w:val="FootnoteText"/>
        <w:rPr>
          <w:sz w:val="20"/>
          <w:szCs w:val="20"/>
        </w:rPr>
      </w:pPr>
      <w:r w:rsidRPr="0085092B">
        <w:rPr>
          <w:rStyle w:val="FootnoteReference"/>
          <w:sz w:val="20"/>
          <w:szCs w:val="20"/>
        </w:rPr>
        <w:footnoteRef/>
      </w:r>
      <w:r w:rsidRPr="0085092B">
        <w:rPr>
          <w:sz w:val="20"/>
          <w:szCs w:val="20"/>
        </w:rPr>
        <w:t xml:space="preserve"> </w:t>
      </w:r>
      <w:r w:rsidRPr="0085092B">
        <w:rPr>
          <w:rFonts w:cstheme="minorHAnsi"/>
          <w:sz w:val="20"/>
          <w:szCs w:val="20"/>
        </w:rPr>
        <w:t xml:space="preserve">BBC interview with </w:t>
      </w:r>
      <w:proofErr w:type="spellStart"/>
      <w:r w:rsidRPr="0085092B">
        <w:rPr>
          <w:rFonts w:cstheme="minorHAnsi"/>
          <w:sz w:val="20"/>
          <w:szCs w:val="20"/>
        </w:rPr>
        <w:t>Aley</w:t>
      </w:r>
      <w:proofErr w:type="spellEnd"/>
      <w:r w:rsidRPr="0085092B">
        <w:rPr>
          <w:rFonts w:cstheme="minorHAnsi"/>
          <w:sz w:val="20"/>
          <w:szCs w:val="20"/>
        </w:rPr>
        <w:t xml:space="preserve"> Hasan</w:t>
      </w:r>
      <w:r w:rsidR="003C765D">
        <w:rPr>
          <w:rFonts w:cstheme="minorHAnsi"/>
          <w:sz w:val="20"/>
          <w:szCs w:val="20"/>
        </w:rPr>
        <w:t xml:space="preserve">, </w:t>
      </w:r>
      <w:r w:rsidRPr="0085092B">
        <w:rPr>
          <w:rFonts w:cstheme="minorHAnsi"/>
          <w:sz w:val="20"/>
          <w:szCs w:val="20"/>
        </w:rPr>
        <w:t>Nov. 17</w:t>
      </w:r>
      <w:r w:rsidR="0045529A">
        <w:rPr>
          <w:rFonts w:cstheme="minorHAnsi"/>
          <w:sz w:val="20"/>
          <w:szCs w:val="20"/>
        </w:rPr>
        <w:t>,</w:t>
      </w:r>
      <w:r w:rsidRPr="0085092B">
        <w:rPr>
          <w:rFonts w:cstheme="minorHAnsi"/>
          <w:sz w:val="20"/>
          <w:szCs w:val="20"/>
        </w:rPr>
        <w:t xml:space="preserve"> 1960, Foyle Menuhin Archive.</w:t>
      </w:r>
    </w:p>
  </w:footnote>
  <w:footnote w:id="74">
    <w:p w:rsidRPr="00535E80" w:rsidR="0073312C" w:rsidRDefault="0073312C" w14:paraId="6E120CC0" w14:textId="7658754B">
      <w:pPr>
        <w:pStyle w:val="FootnoteText"/>
        <w:rPr>
          <w:rFonts w:cstheme="minorHAnsi"/>
          <w:sz w:val="20"/>
          <w:szCs w:val="20"/>
        </w:rPr>
      </w:pPr>
      <w:r w:rsidRPr="00535E80">
        <w:rPr>
          <w:rStyle w:val="FootnoteReference"/>
          <w:rFonts w:cstheme="minorHAnsi"/>
          <w:sz w:val="20"/>
          <w:szCs w:val="20"/>
        </w:rPr>
        <w:footnoteRef/>
      </w:r>
      <w:r w:rsidRPr="00535E80">
        <w:rPr>
          <w:rFonts w:cstheme="minorHAnsi"/>
          <w:sz w:val="20"/>
          <w:szCs w:val="20"/>
        </w:rPr>
        <w:t xml:space="preserve"> Yehudi Menuhin, “Indian and Western Music: An attempt to forecast future trends,” </w:t>
      </w:r>
      <w:r w:rsidRPr="00535E80">
        <w:rPr>
          <w:rFonts w:cstheme="minorHAnsi"/>
          <w:i/>
          <w:color w:val="000000" w:themeColor="text1"/>
          <w:sz w:val="20"/>
          <w:szCs w:val="20"/>
        </w:rPr>
        <w:t>Hemisphere:</w:t>
      </w:r>
      <w:r w:rsidRPr="00535E80">
        <w:rPr>
          <w:rFonts w:cstheme="minorHAnsi"/>
          <w:color w:val="000000" w:themeColor="text1"/>
          <w:sz w:val="20"/>
          <w:szCs w:val="20"/>
        </w:rPr>
        <w:t xml:space="preserve"> </w:t>
      </w:r>
      <w:r w:rsidRPr="00535E80">
        <w:rPr>
          <w:rFonts w:cstheme="minorHAnsi"/>
          <w:i/>
          <w:color w:val="000000" w:themeColor="text1"/>
          <w:sz w:val="20"/>
          <w:szCs w:val="20"/>
        </w:rPr>
        <w:t>An Asian-Australian Magazine</w:t>
      </w:r>
      <w:r w:rsidRPr="00535E80">
        <w:rPr>
          <w:rFonts w:cstheme="minorHAnsi"/>
          <w:color w:val="000000" w:themeColor="text1"/>
          <w:sz w:val="20"/>
          <w:szCs w:val="20"/>
        </w:rPr>
        <w:t xml:space="preserve"> (</w:t>
      </w:r>
      <w:r w:rsidRPr="00535E80">
        <w:rPr>
          <w:rFonts w:cstheme="minorHAnsi"/>
          <w:sz w:val="20"/>
          <w:szCs w:val="20"/>
        </w:rPr>
        <w:t xml:space="preserve">Sydney, Australia, </w:t>
      </w:r>
      <w:r w:rsidRPr="00535E80">
        <w:rPr>
          <w:rFonts w:cstheme="minorHAnsi"/>
          <w:color w:val="000000" w:themeColor="text1"/>
          <w:sz w:val="20"/>
          <w:szCs w:val="20"/>
        </w:rPr>
        <w:t>April 1962)</w:t>
      </w:r>
      <w:r w:rsidRPr="00535E80">
        <w:rPr>
          <w:rFonts w:cstheme="minorHAnsi"/>
          <w:sz w:val="20"/>
          <w:szCs w:val="20"/>
        </w:rPr>
        <w:t>, Foyle Menuhin Archive.</w:t>
      </w:r>
    </w:p>
  </w:footnote>
  <w:footnote w:id="75">
    <w:p w:rsidRPr="00535E80" w:rsidR="0073312C" w:rsidP="0099158A" w:rsidRDefault="0073312C" w14:paraId="0D9C3FA6" w14:textId="5CCB140A">
      <w:pPr>
        <w:rPr>
          <w:rFonts w:asciiTheme="minorHAnsi" w:hAnsiTheme="minorHAnsi" w:cstheme="minorHAnsi"/>
          <w:sz w:val="20"/>
          <w:szCs w:val="20"/>
        </w:rPr>
      </w:pPr>
      <w:r w:rsidRPr="00535E80">
        <w:rPr>
          <w:rStyle w:val="FootnoteReference"/>
          <w:rFonts w:asciiTheme="minorHAnsi" w:hAnsiTheme="minorHAnsi" w:cstheme="minorHAnsi"/>
          <w:sz w:val="20"/>
          <w:szCs w:val="20"/>
        </w:rPr>
        <w:footnoteRef/>
      </w:r>
      <w:r w:rsidRPr="00535E80">
        <w:rPr>
          <w:rFonts w:asciiTheme="minorHAnsi" w:hAnsiTheme="minorHAnsi" w:cstheme="minorHAnsi"/>
          <w:sz w:val="20"/>
          <w:szCs w:val="20"/>
        </w:rPr>
        <w:t xml:space="preserve"> “Mr. Menuhin’s Notes for Sleeve of Record with Ravi Shankar</w:t>
      </w:r>
      <w:r w:rsidR="003C765D">
        <w:rPr>
          <w:rFonts w:asciiTheme="minorHAnsi" w:hAnsiTheme="minorHAnsi" w:cstheme="minorHAnsi"/>
          <w:sz w:val="20"/>
          <w:szCs w:val="20"/>
        </w:rPr>
        <w:t>,</w:t>
      </w:r>
      <w:r w:rsidRPr="00535E80">
        <w:rPr>
          <w:rFonts w:asciiTheme="minorHAnsi" w:hAnsiTheme="minorHAnsi" w:cstheme="minorHAnsi"/>
          <w:sz w:val="20"/>
          <w:szCs w:val="20"/>
        </w:rPr>
        <w:t xml:space="preserve">” </w:t>
      </w:r>
      <w:r w:rsidRPr="00535E80" w:rsidR="007C059F">
        <w:rPr>
          <w:rFonts w:asciiTheme="minorHAnsi" w:hAnsiTheme="minorHAnsi" w:cstheme="minorHAnsi"/>
          <w:sz w:val="20"/>
          <w:szCs w:val="20"/>
        </w:rPr>
        <w:t xml:space="preserve">July 5, 1966, </w:t>
      </w:r>
      <w:r w:rsidRPr="00535E80">
        <w:rPr>
          <w:rFonts w:asciiTheme="minorHAnsi" w:hAnsiTheme="minorHAnsi" w:cstheme="minorHAnsi"/>
          <w:sz w:val="20"/>
          <w:szCs w:val="20"/>
        </w:rPr>
        <w:t>typescript, Foyle Menuhin Archive.</w:t>
      </w:r>
    </w:p>
  </w:footnote>
  <w:footnote w:id="76">
    <w:p w:rsidRPr="00535E80" w:rsidR="0073312C" w:rsidP="00535E80" w:rsidRDefault="0073312C" w14:paraId="459D64F0" w14:textId="6848C6EC">
      <w:pPr>
        <w:rPr>
          <w:rFonts w:cstheme="minorHAnsi"/>
        </w:rPr>
      </w:pPr>
      <w:r w:rsidRPr="00535E80">
        <w:rPr>
          <w:rStyle w:val="FootnoteReference"/>
          <w:rFonts w:asciiTheme="minorHAnsi" w:hAnsiTheme="minorHAnsi" w:cstheme="minorHAnsi"/>
          <w:sz w:val="20"/>
          <w:szCs w:val="20"/>
        </w:rPr>
        <w:footnoteRef/>
      </w:r>
      <w:r w:rsidRPr="00535E80">
        <w:rPr>
          <w:rFonts w:asciiTheme="minorHAnsi" w:hAnsiTheme="minorHAnsi" w:cstheme="minorHAnsi"/>
          <w:sz w:val="20"/>
          <w:szCs w:val="20"/>
        </w:rPr>
        <w:t xml:space="preserve"> Yehudi Menuhin, “An Ancient Art and a New Experience,” Ravi Shankar’s program in honor of </w:t>
      </w:r>
      <w:proofErr w:type="spellStart"/>
      <w:r w:rsidRPr="00535E80">
        <w:rPr>
          <w:rFonts w:asciiTheme="minorHAnsi" w:hAnsiTheme="minorHAnsi" w:cstheme="minorHAnsi"/>
          <w:sz w:val="20"/>
          <w:szCs w:val="20"/>
        </w:rPr>
        <w:t>Alaudin</w:t>
      </w:r>
      <w:proofErr w:type="spellEnd"/>
      <w:r w:rsidRPr="00535E80">
        <w:rPr>
          <w:rFonts w:asciiTheme="minorHAnsi" w:hAnsiTheme="minorHAnsi" w:cstheme="minorHAnsi"/>
          <w:sz w:val="20"/>
          <w:szCs w:val="20"/>
        </w:rPr>
        <w:t xml:space="preserve"> Khan</w:t>
      </w:r>
      <w:r w:rsidR="00860648">
        <w:rPr>
          <w:rFonts w:asciiTheme="minorHAnsi" w:hAnsiTheme="minorHAnsi" w:cstheme="minorHAnsi"/>
          <w:sz w:val="20"/>
          <w:szCs w:val="20"/>
        </w:rPr>
        <w:t xml:space="preserve">, </w:t>
      </w:r>
      <w:r w:rsidRPr="00535E80">
        <w:rPr>
          <w:rFonts w:asciiTheme="minorHAnsi" w:hAnsiTheme="minorHAnsi" w:cstheme="minorHAnsi"/>
          <w:sz w:val="20"/>
          <w:szCs w:val="20"/>
        </w:rPr>
        <w:t>Dec. 3</w:t>
      </w:r>
      <w:r w:rsidR="00860648">
        <w:rPr>
          <w:rFonts w:asciiTheme="minorHAnsi" w:hAnsiTheme="minorHAnsi" w:cstheme="minorHAnsi"/>
          <w:sz w:val="20"/>
          <w:szCs w:val="20"/>
        </w:rPr>
        <w:t>,</w:t>
      </w:r>
      <w:r w:rsidRPr="00535E80">
        <w:rPr>
          <w:rFonts w:asciiTheme="minorHAnsi" w:hAnsiTheme="minorHAnsi" w:cstheme="minorHAnsi"/>
          <w:sz w:val="20"/>
          <w:szCs w:val="20"/>
        </w:rPr>
        <w:t xml:space="preserve"> 1972, Foyle Menuhin Archive.</w:t>
      </w:r>
    </w:p>
  </w:footnote>
  <w:footnote w:id="77">
    <w:p w:rsidRPr="00180F04" w:rsidR="0073312C" w:rsidP="00180F04" w:rsidRDefault="0073312C" w14:paraId="571B4256" w14:textId="18206F3E">
      <w:pPr>
        <w:pStyle w:val="Heading1"/>
      </w:pPr>
      <w:r w:rsidRPr="00221C42">
        <w:rPr>
          <w:rStyle w:val="FootnoteReference"/>
          <w:color w:val="000000" w:themeColor="text1"/>
          <w:sz w:val="20"/>
          <w:szCs w:val="20"/>
        </w:rPr>
        <w:footnoteRef/>
      </w:r>
      <w:r w:rsidRPr="00221C42">
        <w:rPr>
          <w:color w:val="000000" w:themeColor="text1"/>
          <w:sz w:val="20"/>
          <w:szCs w:val="20"/>
        </w:rPr>
        <w:t xml:space="preserve"> </w:t>
      </w:r>
      <w:r w:rsidRPr="00180F04">
        <w:rPr>
          <w:rFonts w:asciiTheme="minorHAnsi" w:hAnsiTheme="minorHAnsi" w:cstheme="minorHAnsi"/>
          <w:b w:val="0"/>
          <w:bCs/>
          <w:color w:val="000000" w:themeColor="text1"/>
          <w:sz w:val="20"/>
          <w:szCs w:val="20"/>
        </w:rPr>
        <w:t>While Menuhin dates these east-west common origins to around 1,000 years ago, archeologists have indeed traced migration of near-eastern farmers into southeastern Europe about 8,000 years ago, where the two cultures mixed in the area of the Danube, and “southeastern Europe continued to be a nexus between east and west after the arrival of farmers…”</w:t>
      </w:r>
      <w:r w:rsidRPr="00180F04" w:rsidR="00180F04">
        <w:rPr>
          <w:rFonts w:asciiTheme="minorHAnsi" w:hAnsiTheme="minorHAnsi" w:cstheme="minorHAnsi"/>
          <w:b w:val="0"/>
          <w:bCs/>
          <w:color w:val="000000" w:themeColor="text1"/>
          <w:sz w:val="20"/>
          <w:szCs w:val="20"/>
        </w:rPr>
        <w:t xml:space="preserve"> “The genomic history of southeastern Europe,</w:t>
      </w:r>
      <w:r w:rsidR="00180F04">
        <w:rPr>
          <w:rFonts w:asciiTheme="minorHAnsi" w:hAnsiTheme="minorHAnsi" w:cstheme="minorHAnsi"/>
          <w:b w:val="0"/>
          <w:bCs/>
          <w:color w:val="000000" w:themeColor="text1"/>
          <w:sz w:val="20"/>
          <w:szCs w:val="20"/>
        </w:rPr>
        <w:t>”</w:t>
      </w:r>
      <w:r w:rsidRPr="00180F04" w:rsidR="00180F04">
        <w:rPr>
          <w:rFonts w:asciiTheme="minorHAnsi" w:hAnsiTheme="minorHAnsi" w:cstheme="minorHAnsi"/>
          <w:b w:val="0"/>
          <w:bCs/>
          <w:color w:val="000000" w:themeColor="text1"/>
          <w:sz w:val="20"/>
          <w:szCs w:val="20"/>
        </w:rPr>
        <w:t xml:space="preserve"> accessed August 20, 2019.</w:t>
      </w:r>
      <w:r w:rsidRPr="00180F04" w:rsidR="00180F04">
        <w:rPr>
          <w:rFonts w:cstheme="minorHAnsi"/>
          <w:b w:val="0"/>
          <w:bCs/>
          <w:color w:val="000000" w:themeColor="text1"/>
          <w:sz w:val="20"/>
          <w:szCs w:val="20"/>
        </w:rPr>
        <w:t xml:space="preserve"> </w:t>
      </w:r>
      <w:hyperlink w:history="1" r:id="rId1">
        <w:r w:rsidRPr="00180F04" w:rsidR="00180F04">
          <w:rPr>
            <w:rStyle w:val="Hyperlink"/>
            <w:rFonts w:cstheme="minorHAnsi"/>
            <w:b w:val="0"/>
            <w:bCs/>
            <w:sz w:val="20"/>
            <w:szCs w:val="20"/>
          </w:rPr>
          <w:t>https://www.nature.com/articles/nature25778</w:t>
        </w:r>
      </w:hyperlink>
      <w:r w:rsidRPr="00180F04" w:rsidR="00180F04">
        <w:rPr>
          <w:rFonts w:cstheme="minorHAnsi"/>
          <w:b w:val="0"/>
          <w:bCs/>
          <w:sz w:val="20"/>
          <w:szCs w:val="20"/>
        </w:rPr>
        <w:t>.</w:t>
      </w:r>
      <w:r w:rsidRPr="00180F04">
        <w:rPr>
          <w:rFonts w:cstheme="minorHAnsi"/>
          <w:b w:val="0"/>
          <w:bCs/>
          <w:sz w:val="20"/>
          <w:szCs w:val="20"/>
        </w:rPr>
        <w:t xml:space="preserve"> </w:t>
      </w:r>
    </w:p>
  </w:footnote>
  <w:footnote w:id="78">
    <w:p w:rsidRPr="00F83FEB" w:rsidR="0073312C" w:rsidRDefault="0073312C" w14:paraId="261C8921" w14:textId="2CAF66AA">
      <w:pPr>
        <w:pStyle w:val="FootnoteText"/>
        <w:rPr>
          <w:sz w:val="20"/>
          <w:szCs w:val="20"/>
        </w:rPr>
      </w:pPr>
      <w:r w:rsidRPr="00F83FEB">
        <w:rPr>
          <w:rStyle w:val="FootnoteReference"/>
          <w:sz w:val="20"/>
          <w:szCs w:val="20"/>
        </w:rPr>
        <w:footnoteRef/>
      </w:r>
      <w:r w:rsidRPr="00F83FEB">
        <w:rPr>
          <w:sz w:val="20"/>
          <w:szCs w:val="20"/>
        </w:rPr>
        <w:t xml:space="preserve"> </w:t>
      </w:r>
      <w:r w:rsidRPr="00F83FEB">
        <w:rPr>
          <w:rFonts w:cstheme="minorHAnsi"/>
          <w:sz w:val="20"/>
          <w:szCs w:val="20"/>
        </w:rPr>
        <w:t>Menuhin, notes for record sleeve of record with Ravi Shankar.</w:t>
      </w:r>
    </w:p>
  </w:footnote>
  <w:footnote w:id="79">
    <w:p w:rsidRPr="00F83FEB" w:rsidR="0073312C" w:rsidRDefault="0073312C" w14:paraId="120C113E" w14:textId="3938EDD7">
      <w:pPr>
        <w:pStyle w:val="FootnoteText"/>
        <w:rPr>
          <w:sz w:val="20"/>
          <w:szCs w:val="20"/>
        </w:rPr>
      </w:pPr>
      <w:r w:rsidRPr="00F83FEB">
        <w:rPr>
          <w:rStyle w:val="FootnoteReference"/>
          <w:sz w:val="20"/>
          <w:szCs w:val="20"/>
        </w:rPr>
        <w:footnoteRef/>
      </w:r>
      <w:r w:rsidRPr="00F83FEB">
        <w:rPr>
          <w:sz w:val="20"/>
          <w:szCs w:val="20"/>
        </w:rPr>
        <w:t xml:space="preserve"> </w:t>
      </w:r>
      <w:r w:rsidRPr="00F83FEB">
        <w:rPr>
          <w:rFonts w:cstheme="minorHAnsi"/>
          <w:bCs/>
          <w:color w:val="000000" w:themeColor="text1"/>
          <w:sz w:val="20"/>
          <w:szCs w:val="20"/>
        </w:rPr>
        <w:t>Menuhin letter to Ravi Shankar</w:t>
      </w:r>
      <w:r w:rsidR="00860648">
        <w:rPr>
          <w:rFonts w:cstheme="minorHAnsi"/>
          <w:bCs/>
          <w:color w:val="000000" w:themeColor="text1"/>
          <w:sz w:val="20"/>
          <w:szCs w:val="20"/>
        </w:rPr>
        <w:t xml:space="preserve">, </w:t>
      </w:r>
      <w:r w:rsidRPr="00F83FEB">
        <w:rPr>
          <w:rFonts w:cstheme="minorHAnsi"/>
          <w:bCs/>
          <w:color w:val="000000" w:themeColor="text1"/>
          <w:sz w:val="20"/>
          <w:szCs w:val="20"/>
        </w:rPr>
        <w:t>Oct. 14, 1994, Foyle Menuhin Archive.</w:t>
      </w:r>
    </w:p>
  </w:footnote>
  <w:footnote w:id="80">
    <w:p w:rsidRPr="00F83FEB" w:rsidR="0073312C" w:rsidRDefault="0073312C" w14:paraId="29C67BC1" w14:textId="0549DE0F">
      <w:pPr>
        <w:pStyle w:val="FootnoteText"/>
        <w:rPr>
          <w:sz w:val="20"/>
          <w:szCs w:val="20"/>
        </w:rPr>
      </w:pPr>
      <w:r w:rsidRPr="00F83FEB">
        <w:rPr>
          <w:rStyle w:val="FootnoteReference"/>
          <w:sz w:val="20"/>
          <w:szCs w:val="20"/>
        </w:rPr>
        <w:footnoteRef/>
      </w:r>
      <w:r w:rsidRPr="00F83FEB">
        <w:rPr>
          <w:sz w:val="20"/>
          <w:szCs w:val="20"/>
        </w:rPr>
        <w:t xml:space="preserve"> Ibid.</w:t>
      </w:r>
    </w:p>
  </w:footnote>
  <w:footnote w:id="81">
    <w:p w:rsidR="0073312C" w:rsidRDefault="0073312C" w14:paraId="39F0407D" w14:textId="328262A0">
      <w:pPr>
        <w:pStyle w:val="FootnoteText"/>
      </w:pPr>
      <w:r w:rsidRPr="00F83FEB">
        <w:rPr>
          <w:rStyle w:val="FootnoteReference"/>
          <w:sz w:val="20"/>
          <w:szCs w:val="20"/>
        </w:rPr>
        <w:footnoteRef/>
      </w:r>
      <w:r w:rsidRPr="00F83FEB">
        <w:rPr>
          <w:sz w:val="20"/>
          <w:szCs w:val="20"/>
        </w:rPr>
        <w:t xml:space="preserve"> </w:t>
      </w:r>
      <w:r w:rsidRPr="00F83FEB">
        <w:rPr>
          <w:rFonts w:cstheme="minorHAnsi"/>
          <w:bCs/>
          <w:color w:val="000000" w:themeColor="text1"/>
          <w:sz w:val="20"/>
          <w:szCs w:val="20"/>
        </w:rPr>
        <w:t xml:space="preserve">Burton, </w:t>
      </w:r>
      <w:r w:rsidRPr="00F83FEB">
        <w:rPr>
          <w:i/>
          <w:iCs/>
          <w:sz w:val="20"/>
          <w:szCs w:val="20"/>
        </w:rPr>
        <w:t>Menuhin: A Life</w:t>
      </w:r>
      <w:r w:rsidRPr="00F83FEB">
        <w:rPr>
          <w:sz w:val="20"/>
          <w:szCs w:val="20"/>
        </w:rPr>
        <w:t xml:space="preserve">, </w:t>
      </w:r>
      <w:r w:rsidRPr="00F83FEB">
        <w:rPr>
          <w:rFonts w:cstheme="minorHAnsi"/>
          <w:bCs/>
          <w:color w:val="000000" w:themeColor="text1"/>
          <w:sz w:val="20"/>
          <w:szCs w:val="20"/>
        </w:rPr>
        <w:t>479.</w:t>
      </w:r>
    </w:p>
  </w:footnote>
  <w:footnote w:id="82">
    <w:p w:rsidRPr="003943BC" w:rsidR="0073312C" w:rsidP="003943BC" w:rsidRDefault="0073312C" w14:paraId="0B0A8530" w14:textId="1FD0C7AC">
      <w:pPr>
        <w:rPr>
          <w:rFonts w:asciiTheme="minorHAnsi" w:hAnsiTheme="minorHAnsi" w:cstheme="minorHAnsi"/>
          <w:sz w:val="20"/>
          <w:szCs w:val="20"/>
        </w:rPr>
      </w:pPr>
      <w:r w:rsidRPr="003943BC">
        <w:rPr>
          <w:rStyle w:val="FootnoteReference"/>
          <w:rFonts w:asciiTheme="minorHAnsi" w:hAnsiTheme="minorHAnsi" w:cstheme="minorHAnsi"/>
          <w:sz w:val="20"/>
          <w:szCs w:val="20"/>
        </w:rPr>
        <w:footnoteRef/>
      </w:r>
      <w:r w:rsidRPr="003943BC">
        <w:rPr>
          <w:rFonts w:asciiTheme="minorHAnsi" w:hAnsiTheme="minorHAnsi" w:cstheme="minorHAnsi"/>
          <w:sz w:val="20"/>
          <w:szCs w:val="20"/>
        </w:rPr>
        <w:t xml:space="preserve"> Yehudi Menuhin, “The reification of rhythm,” </w:t>
      </w:r>
      <w:r w:rsidRPr="003943BC">
        <w:rPr>
          <w:rFonts w:asciiTheme="minorHAnsi" w:hAnsiTheme="minorHAnsi" w:cstheme="minorHAnsi"/>
          <w:i/>
          <w:sz w:val="20"/>
          <w:szCs w:val="20"/>
        </w:rPr>
        <w:t>The Times Higher Education Supplement</w:t>
      </w:r>
      <w:r w:rsidRPr="003943BC">
        <w:rPr>
          <w:rFonts w:asciiTheme="minorHAnsi" w:hAnsiTheme="minorHAnsi" w:cstheme="minorHAnsi"/>
          <w:sz w:val="20"/>
          <w:szCs w:val="20"/>
        </w:rPr>
        <w:t xml:space="preserve">, (July 11, 1997). Book review of </w:t>
      </w:r>
      <w:r w:rsidRPr="003943BC">
        <w:rPr>
          <w:rFonts w:asciiTheme="minorHAnsi" w:hAnsiTheme="minorHAnsi" w:cstheme="minorHAnsi"/>
          <w:i/>
          <w:sz w:val="20"/>
          <w:szCs w:val="20"/>
        </w:rPr>
        <w:t>Indian Music and the West</w:t>
      </w:r>
      <w:r w:rsidRPr="003943BC">
        <w:rPr>
          <w:rFonts w:asciiTheme="minorHAnsi" w:hAnsiTheme="minorHAnsi" w:cstheme="minorHAnsi"/>
          <w:sz w:val="20"/>
          <w:szCs w:val="20"/>
        </w:rPr>
        <w:t xml:space="preserve"> by Gerry Farrell.</w:t>
      </w:r>
    </w:p>
  </w:footnote>
  <w:footnote w:id="83">
    <w:p w:rsidR="0073312C" w:rsidRDefault="0073312C" w14:paraId="77F9633D" w14:textId="4F9CE3B5">
      <w:pPr>
        <w:pStyle w:val="FootnoteText"/>
      </w:pPr>
      <w:r>
        <w:rPr>
          <w:rStyle w:val="FootnoteReference"/>
        </w:rPr>
        <w:footnoteRef/>
      </w:r>
      <w:r>
        <w:t xml:space="preserve"> </w:t>
      </w:r>
      <w:r w:rsidRPr="00535E80">
        <w:rPr>
          <w:rFonts w:cstheme="minorHAnsi"/>
          <w:sz w:val="20"/>
          <w:szCs w:val="20"/>
        </w:rPr>
        <w:t>Menuhin, “Indian and Western Music: An attempt to forecast future trends</w:t>
      </w:r>
      <w:r>
        <w:rPr>
          <w:rFonts w:cstheme="minorHAnsi"/>
          <w:sz w:val="20"/>
          <w:szCs w:val="20"/>
        </w:rPr>
        <w:t>.</w:t>
      </w:r>
      <w:r w:rsidRPr="00535E80">
        <w:rPr>
          <w:rFonts w:cstheme="minorHAnsi"/>
          <w:sz w:val="20"/>
          <w:szCs w:val="20"/>
        </w:rPr>
        <w:t>”</w:t>
      </w:r>
    </w:p>
  </w:footnote>
  <w:footnote w:id="84">
    <w:p w:rsidRPr="00D8468B" w:rsidR="0073312C" w:rsidRDefault="0073312C" w14:paraId="1462A00C" w14:textId="577D768C">
      <w:pPr>
        <w:pStyle w:val="FootnoteText"/>
        <w:rPr>
          <w:sz w:val="20"/>
          <w:szCs w:val="20"/>
        </w:rPr>
      </w:pPr>
      <w:r w:rsidRPr="00D8468B">
        <w:rPr>
          <w:rStyle w:val="FootnoteReference"/>
          <w:sz w:val="20"/>
          <w:szCs w:val="20"/>
        </w:rPr>
        <w:footnoteRef/>
      </w:r>
      <w:r w:rsidRPr="00D8468B">
        <w:rPr>
          <w:sz w:val="20"/>
          <w:szCs w:val="20"/>
        </w:rPr>
        <w:t xml:space="preserve"> Ibid.</w:t>
      </w:r>
    </w:p>
  </w:footnote>
  <w:footnote w:id="85">
    <w:p w:rsidR="0073312C" w:rsidRDefault="0073312C" w14:paraId="774C748A" w14:textId="61A58B83">
      <w:pPr>
        <w:pStyle w:val="FootnoteText"/>
      </w:pPr>
      <w:r w:rsidRPr="00D8468B">
        <w:rPr>
          <w:rStyle w:val="FootnoteReference"/>
          <w:sz w:val="20"/>
          <w:szCs w:val="20"/>
        </w:rPr>
        <w:footnoteRef/>
      </w:r>
      <w:r w:rsidRPr="00D8468B">
        <w:rPr>
          <w:sz w:val="20"/>
          <w:szCs w:val="20"/>
        </w:rPr>
        <w:t xml:space="preserve"> Ibid.</w:t>
      </w:r>
    </w:p>
  </w:footnote>
  <w:footnote w:id="86">
    <w:p w:rsidRPr="00D8468B" w:rsidR="0073312C" w:rsidP="003943BC" w:rsidRDefault="0073312C" w14:paraId="06A72771" w14:textId="201A3C52">
      <w:pPr>
        <w:rPr>
          <w:rFonts w:asciiTheme="minorHAnsi" w:hAnsiTheme="minorHAnsi" w:cstheme="minorHAnsi"/>
          <w:sz w:val="20"/>
          <w:szCs w:val="20"/>
        </w:rPr>
      </w:pPr>
      <w:r w:rsidRPr="00D8468B">
        <w:rPr>
          <w:rStyle w:val="FootnoteReference"/>
          <w:rFonts w:asciiTheme="minorHAnsi" w:hAnsiTheme="minorHAnsi" w:cstheme="minorHAnsi"/>
          <w:sz w:val="20"/>
          <w:szCs w:val="20"/>
        </w:rPr>
        <w:footnoteRef/>
      </w:r>
      <w:r w:rsidRPr="00D8468B">
        <w:rPr>
          <w:rFonts w:asciiTheme="minorHAnsi" w:hAnsiTheme="minorHAnsi" w:cstheme="minorHAnsi"/>
          <w:sz w:val="20"/>
          <w:szCs w:val="20"/>
        </w:rPr>
        <w:t xml:space="preserve"> Yehudi Menuhin, typescript of Ford Foundation </w:t>
      </w:r>
      <w:r w:rsidRPr="00D8468B">
        <w:rPr>
          <w:rFonts w:asciiTheme="minorHAnsi" w:hAnsiTheme="minorHAnsi" w:cstheme="minorHAnsi"/>
          <w:i/>
          <w:iCs/>
          <w:color w:val="000000" w:themeColor="text1"/>
          <w:sz w:val="20"/>
          <w:szCs w:val="20"/>
        </w:rPr>
        <w:t>Omnibus</w:t>
      </w:r>
      <w:r w:rsidRPr="00D8468B">
        <w:rPr>
          <w:rFonts w:asciiTheme="minorHAnsi" w:hAnsiTheme="minorHAnsi" w:cstheme="minorHAnsi"/>
          <w:color w:val="000000" w:themeColor="text1"/>
          <w:sz w:val="20"/>
          <w:szCs w:val="20"/>
        </w:rPr>
        <w:t xml:space="preserve"> program</w:t>
      </w:r>
      <w:r w:rsidR="00860648">
        <w:rPr>
          <w:rFonts w:asciiTheme="minorHAnsi" w:hAnsiTheme="minorHAnsi" w:cstheme="minorHAnsi"/>
          <w:sz w:val="20"/>
          <w:szCs w:val="20"/>
        </w:rPr>
        <w:t xml:space="preserve">, </w:t>
      </w:r>
      <w:r w:rsidRPr="00D8468B">
        <w:rPr>
          <w:rFonts w:asciiTheme="minorHAnsi" w:hAnsiTheme="minorHAnsi" w:cstheme="minorHAnsi"/>
          <w:sz w:val="20"/>
          <w:szCs w:val="20"/>
        </w:rPr>
        <w:t>Salt Lake City, March 16, 1955, Foyle Menuhin Archive.</w:t>
      </w:r>
    </w:p>
  </w:footnote>
  <w:footnote w:id="87">
    <w:p w:rsidR="0073312C" w:rsidRDefault="0073312C" w14:paraId="1A2EA283" w14:textId="001BCC57">
      <w:pPr>
        <w:pStyle w:val="FootnoteText"/>
      </w:pPr>
      <w:r w:rsidRPr="00D8468B">
        <w:rPr>
          <w:rStyle w:val="FootnoteReference"/>
          <w:rFonts w:cstheme="minorHAnsi"/>
          <w:sz w:val="20"/>
          <w:szCs w:val="20"/>
        </w:rPr>
        <w:footnoteRef/>
      </w:r>
      <w:r w:rsidRPr="00D8468B">
        <w:rPr>
          <w:rFonts w:cstheme="minorHAnsi"/>
          <w:sz w:val="20"/>
          <w:szCs w:val="20"/>
        </w:rPr>
        <w:t xml:space="preserve"> Yehudi Menuhin, “The Music of India,” in </w:t>
      </w:r>
      <w:r w:rsidRPr="00D8468B">
        <w:rPr>
          <w:rFonts w:cstheme="minorHAnsi"/>
          <w:i/>
          <w:iCs/>
          <w:sz w:val="20"/>
          <w:szCs w:val="20"/>
        </w:rPr>
        <w:t>Theme and Variations</w:t>
      </w:r>
      <w:r w:rsidRPr="00D8468B">
        <w:rPr>
          <w:rFonts w:cstheme="minorHAnsi"/>
          <w:sz w:val="20"/>
          <w:szCs w:val="20"/>
        </w:rPr>
        <w:t xml:space="preserve"> (</w:t>
      </w:r>
      <w:r w:rsidRPr="00D8468B">
        <w:rPr>
          <w:rFonts w:cstheme="minorHAnsi"/>
          <w:color w:val="000000" w:themeColor="text1"/>
          <w:sz w:val="20"/>
          <w:szCs w:val="20"/>
        </w:rPr>
        <w:t>New York: Stein and Day, 1972), 76.</w:t>
      </w:r>
    </w:p>
  </w:footnote>
  <w:footnote w:id="88">
    <w:p w:rsidRPr="00D8468B" w:rsidR="0073312C" w:rsidP="0073312C" w:rsidRDefault="0073312C" w14:paraId="5502ED7E" w14:textId="47AADE9C">
      <w:pPr>
        <w:rPr>
          <w:rFonts w:asciiTheme="minorHAnsi" w:hAnsiTheme="minorHAnsi" w:eastAsiaTheme="majorEastAsia" w:cstheme="minorHAnsi"/>
          <w:color w:val="000000" w:themeColor="text1"/>
          <w:sz w:val="20"/>
          <w:szCs w:val="20"/>
        </w:rPr>
      </w:pPr>
      <w:r w:rsidRPr="00D8468B">
        <w:rPr>
          <w:rStyle w:val="FootnoteReference"/>
          <w:rFonts w:asciiTheme="minorHAnsi" w:hAnsiTheme="minorHAnsi" w:cstheme="minorHAnsi"/>
          <w:sz w:val="20"/>
          <w:szCs w:val="20"/>
        </w:rPr>
        <w:footnoteRef/>
      </w:r>
      <w:r w:rsidRPr="00D8468B">
        <w:rPr>
          <w:rFonts w:asciiTheme="minorHAnsi" w:hAnsiTheme="minorHAnsi" w:cstheme="minorHAnsi"/>
          <w:sz w:val="20"/>
          <w:szCs w:val="20"/>
        </w:rPr>
        <w:t xml:space="preserve"> Yehudi Menuhin, “The Music of India, an Ancient Art Form” (</w:t>
      </w:r>
      <w:r w:rsidRPr="00D8468B">
        <w:rPr>
          <w:rFonts w:asciiTheme="minorHAnsi" w:hAnsiTheme="minorHAnsi" w:eastAsiaTheme="majorEastAsia" w:cstheme="minorHAnsi"/>
          <w:i/>
          <w:iCs/>
          <w:color w:val="000000" w:themeColor="text1"/>
          <w:sz w:val="20"/>
          <w:szCs w:val="20"/>
        </w:rPr>
        <w:t>New York Times</w:t>
      </w:r>
      <w:r w:rsidRPr="00D8468B">
        <w:rPr>
          <w:rFonts w:asciiTheme="minorHAnsi" w:hAnsiTheme="minorHAnsi" w:eastAsiaTheme="majorEastAsia" w:cstheme="minorHAnsi"/>
          <w:color w:val="000000" w:themeColor="text1"/>
          <w:sz w:val="20"/>
          <w:szCs w:val="20"/>
        </w:rPr>
        <w:t xml:space="preserve">, Sunday, April 17, 1955) and </w:t>
      </w:r>
      <w:r w:rsidRPr="00D8468B">
        <w:rPr>
          <w:rFonts w:asciiTheme="minorHAnsi" w:hAnsiTheme="minorHAnsi" w:cstheme="minorHAnsi"/>
          <w:color w:val="000000" w:themeColor="text1"/>
          <w:sz w:val="20"/>
          <w:szCs w:val="20"/>
        </w:rPr>
        <w:t>“Indian and Western Music: An attempt to forecast future trends.”</w:t>
      </w:r>
    </w:p>
  </w:footnote>
  <w:footnote w:id="89">
    <w:p w:rsidRPr="00D8468B" w:rsidR="0073312C" w:rsidP="0073312C" w:rsidRDefault="0073312C" w14:paraId="2D001907" w14:textId="249C6226">
      <w:pPr>
        <w:rPr>
          <w:rFonts w:asciiTheme="minorHAnsi" w:hAnsiTheme="minorHAnsi" w:cstheme="minorHAnsi"/>
          <w:sz w:val="20"/>
          <w:szCs w:val="20"/>
        </w:rPr>
      </w:pPr>
      <w:r w:rsidRPr="00D8468B">
        <w:rPr>
          <w:rStyle w:val="FootnoteReference"/>
          <w:rFonts w:asciiTheme="minorHAnsi" w:hAnsiTheme="minorHAnsi" w:cstheme="minorHAnsi"/>
          <w:sz w:val="20"/>
          <w:szCs w:val="20"/>
        </w:rPr>
        <w:footnoteRef/>
      </w:r>
      <w:r w:rsidRPr="00D8468B">
        <w:rPr>
          <w:rFonts w:asciiTheme="minorHAnsi" w:hAnsiTheme="minorHAnsi" w:cstheme="minorHAnsi"/>
          <w:sz w:val="20"/>
          <w:szCs w:val="20"/>
        </w:rPr>
        <w:t xml:space="preserve"> Menuhin letter to Dr. </w:t>
      </w:r>
      <w:proofErr w:type="spellStart"/>
      <w:r w:rsidRPr="00D8468B">
        <w:rPr>
          <w:rFonts w:asciiTheme="minorHAnsi" w:hAnsiTheme="minorHAnsi" w:cstheme="minorHAnsi"/>
          <w:sz w:val="20"/>
          <w:szCs w:val="20"/>
        </w:rPr>
        <w:t>Satyanath</w:t>
      </w:r>
      <w:proofErr w:type="spellEnd"/>
      <w:r w:rsidR="00CE495D">
        <w:rPr>
          <w:rFonts w:asciiTheme="minorHAnsi" w:hAnsiTheme="minorHAnsi" w:cstheme="minorHAnsi"/>
          <w:sz w:val="20"/>
          <w:szCs w:val="20"/>
        </w:rPr>
        <w:t xml:space="preserve"> </w:t>
      </w:r>
      <w:r w:rsidRPr="00D8468B" w:rsidR="00CE495D">
        <w:rPr>
          <w:rFonts w:asciiTheme="minorHAnsi" w:hAnsiTheme="minorHAnsi" w:cstheme="minorHAnsi"/>
          <w:sz w:val="20"/>
          <w:szCs w:val="20"/>
        </w:rPr>
        <w:t>in response to the BBC World Phone-In Program</w:t>
      </w:r>
      <w:r w:rsidR="00860648">
        <w:rPr>
          <w:rFonts w:asciiTheme="minorHAnsi" w:hAnsiTheme="minorHAnsi" w:cstheme="minorHAnsi"/>
          <w:sz w:val="20"/>
          <w:szCs w:val="20"/>
        </w:rPr>
        <w:t xml:space="preserve">, </w:t>
      </w:r>
      <w:r w:rsidRPr="00D8468B">
        <w:rPr>
          <w:rFonts w:asciiTheme="minorHAnsi" w:hAnsiTheme="minorHAnsi" w:cstheme="minorHAnsi"/>
          <w:sz w:val="20"/>
          <w:szCs w:val="20"/>
        </w:rPr>
        <w:t>November 4, 1983</w:t>
      </w:r>
      <w:r w:rsidR="00DD6936">
        <w:rPr>
          <w:rFonts w:asciiTheme="minorHAnsi" w:hAnsiTheme="minorHAnsi" w:cstheme="minorHAnsi"/>
          <w:sz w:val="20"/>
          <w:szCs w:val="20"/>
        </w:rPr>
        <w:t>,</w:t>
      </w:r>
      <w:r w:rsidRPr="00D8468B">
        <w:rPr>
          <w:rFonts w:asciiTheme="minorHAnsi" w:hAnsiTheme="minorHAnsi" w:cstheme="minorHAnsi"/>
          <w:sz w:val="20"/>
          <w:szCs w:val="20"/>
        </w:rPr>
        <w:t xml:space="preserve"> Foyle Menuhin Archive.</w:t>
      </w:r>
    </w:p>
  </w:footnote>
  <w:footnote w:id="90">
    <w:p w:rsidRPr="00D8468B" w:rsidR="0073312C" w:rsidRDefault="0073312C" w14:paraId="0F00D973" w14:textId="59DE15BE">
      <w:pPr>
        <w:pStyle w:val="FootnoteText"/>
        <w:rPr>
          <w:rFonts w:cstheme="minorHAnsi"/>
          <w:sz w:val="20"/>
          <w:szCs w:val="20"/>
        </w:rPr>
      </w:pPr>
      <w:r w:rsidRPr="00D8468B">
        <w:rPr>
          <w:rStyle w:val="FootnoteReference"/>
          <w:rFonts w:cstheme="minorHAnsi"/>
          <w:sz w:val="20"/>
          <w:szCs w:val="20"/>
        </w:rPr>
        <w:footnoteRef/>
      </w:r>
      <w:r w:rsidRPr="00D8468B">
        <w:rPr>
          <w:rFonts w:cstheme="minorHAnsi"/>
          <w:sz w:val="20"/>
          <w:szCs w:val="20"/>
        </w:rPr>
        <w:t xml:space="preserve"> Ibid.</w:t>
      </w:r>
    </w:p>
  </w:footnote>
  <w:footnote w:id="91">
    <w:p w:rsidRPr="00D8468B" w:rsidR="0073312C" w:rsidRDefault="0073312C" w14:paraId="1A452D72" w14:textId="34477AD2">
      <w:pPr>
        <w:pStyle w:val="FootnoteText"/>
        <w:rPr>
          <w:rFonts w:cstheme="minorHAnsi"/>
          <w:sz w:val="20"/>
          <w:szCs w:val="20"/>
        </w:rPr>
      </w:pPr>
      <w:r w:rsidRPr="00D8468B">
        <w:rPr>
          <w:rStyle w:val="FootnoteReference"/>
          <w:rFonts w:cstheme="minorHAnsi"/>
          <w:sz w:val="20"/>
          <w:szCs w:val="20"/>
        </w:rPr>
        <w:footnoteRef/>
      </w:r>
      <w:r w:rsidRPr="00D8468B">
        <w:rPr>
          <w:rFonts w:cstheme="minorHAnsi"/>
          <w:sz w:val="20"/>
          <w:szCs w:val="20"/>
        </w:rPr>
        <w:t xml:space="preserve"> Menuhin, “The Music of India, an Ancient Art Form.”</w:t>
      </w:r>
    </w:p>
  </w:footnote>
  <w:footnote w:id="92">
    <w:p w:rsidR="0073312C" w:rsidRDefault="0073312C" w14:paraId="2051D352" w14:textId="13DDAEB1">
      <w:pPr>
        <w:pStyle w:val="FootnoteText"/>
      </w:pPr>
      <w:r w:rsidRPr="00D8468B">
        <w:rPr>
          <w:rStyle w:val="FootnoteReference"/>
          <w:rFonts w:cstheme="minorHAnsi"/>
          <w:sz w:val="20"/>
          <w:szCs w:val="20"/>
        </w:rPr>
        <w:footnoteRef/>
      </w:r>
      <w:r w:rsidRPr="00D8468B">
        <w:rPr>
          <w:rFonts w:cstheme="minorHAnsi"/>
          <w:sz w:val="20"/>
          <w:szCs w:val="20"/>
        </w:rPr>
        <w:t xml:space="preserve"> Yehudi Menuhin, 1985 Festival of India message</w:t>
      </w:r>
      <w:r w:rsidR="00860648">
        <w:rPr>
          <w:rFonts w:cstheme="minorHAnsi"/>
          <w:sz w:val="20"/>
          <w:szCs w:val="20"/>
        </w:rPr>
        <w:t xml:space="preserve">, </w:t>
      </w:r>
      <w:r w:rsidRPr="00D8468B">
        <w:rPr>
          <w:rFonts w:cstheme="minorHAnsi"/>
          <w:sz w:val="20"/>
          <w:szCs w:val="20"/>
        </w:rPr>
        <w:t>undated typescript message, Foyle Menuhin Archive.</w:t>
      </w:r>
    </w:p>
  </w:footnote>
  <w:footnote w:id="93">
    <w:p w:rsidRPr="00D8468B" w:rsidR="00D8468B" w:rsidRDefault="00D8468B" w14:paraId="1BA8D278" w14:textId="30552D33">
      <w:pPr>
        <w:pStyle w:val="FootnoteText"/>
        <w:rPr>
          <w:sz w:val="20"/>
          <w:szCs w:val="20"/>
        </w:rPr>
      </w:pPr>
      <w:r w:rsidRPr="00D8468B">
        <w:rPr>
          <w:rStyle w:val="FootnoteReference"/>
          <w:sz w:val="20"/>
          <w:szCs w:val="20"/>
        </w:rPr>
        <w:footnoteRef/>
      </w:r>
      <w:r w:rsidRPr="00D8468B">
        <w:rPr>
          <w:sz w:val="20"/>
          <w:szCs w:val="20"/>
        </w:rPr>
        <w:t xml:space="preserve"> Ibid.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7044387"/>
      <w:docPartObj>
        <w:docPartGallery w:val="Page Numbers (Top of Page)"/>
        <w:docPartUnique/>
      </w:docPartObj>
    </w:sdtPr>
    <w:sdtEndPr>
      <w:rPr>
        <w:rStyle w:val="PageNumber"/>
      </w:rPr>
    </w:sdtEndPr>
    <w:sdtContent>
      <w:p w:rsidR="0073312C" w:rsidP="003348C7" w:rsidRDefault="0073312C" w14:paraId="567CA7D0" w14:textId="09F9BCFE">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3312C" w:rsidP="003F7D33" w:rsidRDefault="0073312C" w14:paraId="7F72142B"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1239027"/>
      <w:docPartObj>
        <w:docPartGallery w:val="Page Numbers (Top of Page)"/>
        <w:docPartUnique/>
      </w:docPartObj>
    </w:sdtPr>
    <w:sdtEndPr>
      <w:rPr>
        <w:rStyle w:val="PageNumber"/>
      </w:rPr>
    </w:sdtEndPr>
    <w:sdtContent>
      <w:p w:rsidR="0073312C" w:rsidP="003348C7" w:rsidRDefault="0073312C" w14:paraId="4A0E5DD7" w14:textId="66E5B07F">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Pr="003F7D33" w:rsidR="0073312C" w:rsidP="003F7D33" w:rsidRDefault="0073312C" w14:paraId="74337FE5" w14:textId="7404E275">
    <w:pPr>
      <w:pStyle w:val="Header"/>
      <w:ind w:right="360"/>
      <w:jc w:val="right"/>
      <w:rPr>
        <w:sz w:val="20"/>
        <w:szCs w:val="20"/>
      </w:rPr>
    </w:pPr>
    <w:r w:rsidRPr="003F7D33">
      <w:rPr>
        <w:sz w:val="20"/>
        <w:szCs w:val="20"/>
      </w:rPr>
      <w:t>Menuhin, Chapter 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D71A4B" w:rsidR="0073312C" w:rsidP="00D71A4B" w:rsidRDefault="0073312C" w14:paraId="6E370CD5" w14:textId="67DB74AE">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0262F"/>
    <w:multiLevelType w:val="hybridMultilevel"/>
    <w:tmpl w:val="8F482BC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20E31FE"/>
    <w:multiLevelType w:val="hybridMultilevel"/>
    <w:tmpl w:val="1C4846B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37158FF"/>
    <w:multiLevelType w:val="hybridMultilevel"/>
    <w:tmpl w:val="5B1A79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A3DB0"/>
    <w:multiLevelType w:val="hybridMultilevel"/>
    <w:tmpl w:val="AC56E8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4F23393"/>
    <w:multiLevelType w:val="multilevel"/>
    <w:tmpl w:val="857EBE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6FA1F2A"/>
    <w:multiLevelType w:val="hybridMultilevel"/>
    <w:tmpl w:val="98AEDE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F4600AD"/>
    <w:multiLevelType w:val="hybridMultilevel"/>
    <w:tmpl w:val="232CD76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2333421"/>
    <w:multiLevelType w:val="hybridMultilevel"/>
    <w:tmpl w:val="8620D8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7150ED0"/>
    <w:multiLevelType w:val="hybridMultilevel"/>
    <w:tmpl w:val="000C429E"/>
    <w:lvl w:ilvl="0" w:tplc="66903EC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00D40"/>
    <w:multiLevelType w:val="hybridMultilevel"/>
    <w:tmpl w:val="FCB8D286"/>
    <w:lvl w:ilvl="0" w:tplc="04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72D7A84"/>
    <w:multiLevelType w:val="hybridMultilevel"/>
    <w:tmpl w:val="555067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A26138B"/>
    <w:multiLevelType w:val="hybridMultilevel"/>
    <w:tmpl w:val="E124E28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83188B"/>
    <w:multiLevelType w:val="hybridMultilevel"/>
    <w:tmpl w:val="78B05B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D7F4F43"/>
    <w:multiLevelType w:val="hybridMultilevel"/>
    <w:tmpl w:val="9E78CDA2"/>
    <w:lvl w:ilvl="0" w:tplc="5DD2DFAE">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C936FB"/>
    <w:multiLevelType w:val="hybridMultilevel"/>
    <w:tmpl w:val="DEAAAF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F1E7DA4"/>
    <w:multiLevelType w:val="hybridMultilevel"/>
    <w:tmpl w:val="A91C13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8"/>
  </w:num>
  <w:num w:numId="2">
    <w:abstractNumId w:val="15"/>
  </w:num>
  <w:num w:numId="3">
    <w:abstractNumId w:val="13"/>
  </w:num>
  <w:num w:numId="4">
    <w:abstractNumId w:val="11"/>
  </w:num>
  <w:num w:numId="5">
    <w:abstractNumId w:val="9"/>
  </w:num>
  <w:num w:numId="6">
    <w:abstractNumId w:val="14"/>
  </w:num>
  <w:num w:numId="7">
    <w:abstractNumId w:val="0"/>
  </w:num>
  <w:num w:numId="8">
    <w:abstractNumId w:val="5"/>
  </w:num>
  <w:num w:numId="9">
    <w:abstractNumId w:val="1"/>
  </w:num>
  <w:num w:numId="10">
    <w:abstractNumId w:val="3"/>
  </w:num>
  <w:num w:numId="11">
    <w:abstractNumId w:val="7"/>
  </w:num>
  <w:num w:numId="12">
    <w:abstractNumId w:val="6"/>
  </w:num>
  <w:num w:numId="13">
    <w:abstractNumId w:val="4"/>
  </w:num>
  <w:num w:numId="14">
    <w:abstractNumId w:val="10"/>
  </w:num>
  <w:num w:numId="15">
    <w:abstractNumId w:val="2"/>
  </w:num>
  <w:num w:numId="16">
    <w:abstractNumId w:val="1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0A"/>
    <w:rsid w:val="00000243"/>
    <w:rsid w:val="000037D2"/>
    <w:rsid w:val="00004C31"/>
    <w:rsid w:val="000063E4"/>
    <w:rsid w:val="000064CC"/>
    <w:rsid w:val="000066ED"/>
    <w:rsid w:val="00007061"/>
    <w:rsid w:val="00010D7E"/>
    <w:rsid w:val="000128E1"/>
    <w:rsid w:val="00015210"/>
    <w:rsid w:val="00015C13"/>
    <w:rsid w:val="000173EC"/>
    <w:rsid w:val="00023D1C"/>
    <w:rsid w:val="000274D2"/>
    <w:rsid w:val="000316BF"/>
    <w:rsid w:val="00032A70"/>
    <w:rsid w:val="00034742"/>
    <w:rsid w:val="00035B6E"/>
    <w:rsid w:val="000409B3"/>
    <w:rsid w:val="00041899"/>
    <w:rsid w:val="000455CA"/>
    <w:rsid w:val="00045B19"/>
    <w:rsid w:val="0004757D"/>
    <w:rsid w:val="0005288A"/>
    <w:rsid w:val="00053CD2"/>
    <w:rsid w:val="00054A7D"/>
    <w:rsid w:val="00061AF2"/>
    <w:rsid w:val="000622E5"/>
    <w:rsid w:val="00062877"/>
    <w:rsid w:val="00083236"/>
    <w:rsid w:val="0008493B"/>
    <w:rsid w:val="00091677"/>
    <w:rsid w:val="00094433"/>
    <w:rsid w:val="0009667C"/>
    <w:rsid w:val="000A15B6"/>
    <w:rsid w:val="000A4B3F"/>
    <w:rsid w:val="000B2AF8"/>
    <w:rsid w:val="000B2CCF"/>
    <w:rsid w:val="000B2E39"/>
    <w:rsid w:val="000B6F5C"/>
    <w:rsid w:val="000C4FBE"/>
    <w:rsid w:val="000C53E0"/>
    <w:rsid w:val="000C7AB9"/>
    <w:rsid w:val="000D3A7F"/>
    <w:rsid w:val="000D7CA1"/>
    <w:rsid w:val="000E03DC"/>
    <w:rsid w:val="000E21F8"/>
    <w:rsid w:val="000E2B65"/>
    <w:rsid w:val="000E31B9"/>
    <w:rsid w:val="000E48C7"/>
    <w:rsid w:val="000E6436"/>
    <w:rsid w:val="000E6727"/>
    <w:rsid w:val="000E7E83"/>
    <w:rsid w:val="000F0D8B"/>
    <w:rsid w:val="000F53A9"/>
    <w:rsid w:val="000F7D2B"/>
    <w:rsid w:val="001001EB"/>
    <w:rsid w:val="0010615C"/>
    <w:rsid w:val="00106E92"/>
    <w:rsid w:val="00107478"/>
    <w:rsid w:val="00107A2C"/>
    <w:rsid w:val="0011065F"/>
    <w:rsid w:val="001127B2"/>
    <w:rsid w:val="00112DFA"/>
    <w:rsid w:val="00113936"/>
    <w:rsid w:val="00115328"/>
    <w:rsid w:val="0011741E"/>
    <w:rsid w:val="00122229"/>
    <w:rsid w:val="00125BF1"/>
    <w:rsid w:val="0012729B"/>
    <w:rsid w:val="00127BDC"/>
    <w:rsid w:val="001337E9"/>
    <w:rsid w:val="0013719C"/>
    <w:rsid w:val="0014137B"/>
    <w:rsid w:val="00147411"/>
    <w:rsid w:val="0015179D"/>
    <w:rsid w:val="00156F9F"/>
    <w:rsid w:val="00156FA5"/>
    <w:rsid w:val="00164C03"/>
    <w:rsid w:val="00170886"/>
    <w:rsid w:val="00174070"/>
    <w:rsid w:val="00180F04"/>
    <w:rsid w:val="00186974"/>
    <w:rsid w:val="001910EC"/>
    <w:rsid w:val="001A1A4E"/>
    <w:rsid w:val="001A23CF"/>
    <w:rsid w:val="001A5BB6"/>
    <w:rsid w:val="001A74E5"/>
    <w:rsid w:val="001B0945"/>
    <w:rsid w:val="001B5153"/>
    <w:rsid w:val="001C25A9"/>
    <w:rsid w:val="001C3F56"/>
    <w:rsid w:val="001C41DC"/>
    <w:rsid w:val="001C6656"/>
    <w:rsid w:val="001C687C"/>
    <w:rsid w:val="001C6D7F"/>
    <w:rsid w:val="001D47D5"/>
    <w:rsid w:val="001D6ECC"/>
    <w:rsid w:val="001E0BC6"/>
    <w:rsid w:val="001E1E1B"/>
    <w:rsid w:val="001E2FCB"/>
    <w:rsid w:val="001E5BF8"/>
    <w:rsid w:val="001E5E04"/>
    <w:rsid w:val="001F1649"/>
    <w:rsid w:val="001F412E"/>
    <w:rsid w:val="001F4546"/>
    <w:rsid w:val="001F55A3"/>
    <w:rsid w:val="001F59CD"/>
    <w:rsid w:val="001F79DE"/>
    <w:rsid w:val="002057F7"/>
    <w:rsid w:val="00206153"/>
    <w:rsid w:val="002102F4"/>
    <w:rsid w:val="00215151"/>
    <w:rsid w:val="002168F1"/>
    <w:rsid w:val="002200D6"/>
    <w:rsid w:val="00220860"/>
    <w:rsid w:val="00221C42"/>
    <w:rsid w:val="002222DA"/>
    <w:rsid w:val="00225DB0"/>
    <w:rsid w:val="002266D4"/>
    <w:rsid w:val="002279B0"/>
    <w:rsid w:val="0023197F"/>
    <w:rsid w:val="00232E5D"/>
    <w:rsid w:val="00232E7B"/>
    <w:rsid w:val="00237A9B"/>
    <w:rsid w:val="00245151"/>
    <w:rsid w:val="002462A8"/>
    <w:rsid w:val="00250598"/>
    <w:rsid w:val="002505F1"/>
    <w:rsid w:val="00250853"/>
    <w:rsid w:val="00256CEA"/>
    <w:rsid w:val="002623A2"/>
    <w:rsid w:val="00262C95"/>
    <w:rsid w:val="00270B23"/>
    <w:rsid w:val="00271C1F"/>
    <w:rsid w:val="002727B0"/>
    <w:rsid w:val="002739B8"/>
    <w:rsid w:val="00276A4F"/>
    <w:rsid w:val="00276FF1"/>
    <w:rsid w:val="00277593"/>
    <w:rsid w:val="002803DB"/>
    <w:rsid w:val="002819E9"/>
    <w:rsid w:val="00281B34"/>
    <w:rsid w:val="0028228A"/>
    <w:rsid w:val="002826B9"/>
    <w:rsid w:val="00284967"/>
    <w:rsid w:val="00285F5C"/>
    <w:rsid w:val="00292282"/>
    <w:rsid w:val="002A038F"/>
    <w:rsid w:val="002A191F"/>
    <w:rsid w:val="002A1ADA"/>
    <w:rsid w:val="002B40D5"/>
    <w:rsid w:val="002B498C"/>
    <w:rsid w:val="002C4C8F"/>
    <w:rsid w:val="002C68A9"/>
    <w:rsid w:val="002C6C27"/>
    <w:rsid w:val="002D21E0"/>
    <w:rsid w:val="002D2ADE"/>
    <w:rsid w:val="002D715E"/>
    <w:rsid w:val="002D7D76"/>
    <w:rsid w:val="002E0707"/>
    <w:rsid w:val="002E34D7"/>
    <w:rsid w:val="002E4EAD"/>
    <w:rsid w:val="002E6404"/>
    <w:rsid w:val="002E6C6B"/>
    <w:rsid w:val="002F3383"/>
    <w:rsid w:val="002F60C3"/>
    <w:rsid w:val="002F611F"/>
    <w:rsid w:val="003068BC"/>
    <w:rsid w:val="00322603"/>
    <w:rsid w:val="00322ACE"/>
    <w:rsid w:val="00323868"/>
    <w:rsid w:val="00326B0D"/>
    <w:rsid w:val="0033310B"/>
    <w:rsid w:val="003333A1"/>
    <w:rsid w:val="003334E7"/>
    <w:rsid w:val="0033390E"/>
    <w:rsid w:val="003348C7"/>
    <w:rsid w:val="003366D0"/>
    <w:rsid w:val="00336E45"/>
    <w:rsid w:val="00342B1E"/>
    <w:rsid w:val="003477CE"/>
    <w:rsid w:val="00351112"/>
    <w:rsid w:val="00352520"/>
    <w:rsid w:val="00354908"/>
    <w:rsid w:val="00356E75"/>
    <w:rsid w:val="00357D16"/>
    <w:rsid w:val="003626AC"/>
    <w:rsid w:val="00364007"/>
    <w:rsid w:val="0036565D"/>
    <w:rsid w:val="0036635F"/>
    <w:rsid w:val="00375EAB"/>
    <w:rsid w:val="003779EC"/>
    <w:rsid w:val="003820C5"/>
    <w:rsid w:val="00384DAA"/>
    <w:rsid w:val="003858F7"/>
    <w:rsid w:val="0039280C"/>
    <w:rsid w:val="003943BC"/>
    <w:rsid w:val="00396C64"/>
    <w:rsid w:val="003A1259"/>
    <w:rsid w:val="003A3F56"/>
    <w:rsid w:val="003A43CF"/>
    <w:rsid w:val="003A594F"/>
    <w:rsid w:val="003A6EBE"/>
    <w:rsid w:val="003A71E4"/>
    <w:rsid w:val="003A726C"/>
    <w:rsid w:val="003B0637"/>
    <w:rsid w:val="003B0CBB"/>
    <w:rsid w:val="003B2955"/>
    <w:rsid w:val="003B2C8E"/>
    <w:rsid w:val="003B5250"/>
    <w:rsid w:val="003B6FCE"/>
    <w:rsid w:val="003C3DC5"/>
    <w:rsid w:val="003C5799"/>
    <w:rsid w:val="003C6965"/>
    <w:rsid w:val="003C765D"/>
    <w:rsid w:val="003D29E6"/>
    <w:rsid w:val="003D7E5A"/>
    <w:rsid w:val="003E1AF1"/>
    <w:rsid w:val="003E1F47"/>
    <w:rsid w:val="003E3B45"/>
    <w:rsid w:val="003E541D"/>
    <w:rsid w:val="003E651E"/>
    <w:rsid w:val="003F049F"/>
    <w:rsid w:val="003F11A7"/>
    <w:rsid w:val="003F2DBF"/>
    <w:rsid w:val="003F5478"/>
    <w:rsid w:val="003F7D33"/>
    <w:rsid w:val="00401EE0"/>
    <w:rsid w:val="0040357E"/>
    <w:rsid w:val="004047B4"/>
    <w:rsid w:val="00413DD9"/>
    <w:rsid w:val="004210C1"/>
    <w:rsid w:val="00423BB1"/>
    <w:rsid w:val="00424F66"/>
    <w:rsid w:val="00432A5B"/>
    <w:rsid w:val="004337CE"/>
    <w:rsid w:val="00435AFC"/>
    <w:rsid w:val="00437B45"/>
    <w:rsid w:val="004408F3"/>
    <w:rsid w:val="00440CE4"/>
    <w:rsid w:val="00442244"/>
    <w:rsid w:val="00443316"/>
    <w:rsid w:val="0044447D"/>
    <w:rsid w:val="004448E8"/>
    <w:rsid w:val="00446A70"/>
    <w:rsid w:val="00452CC2"/>
    <w:rsid w:val="00452DB6"/>
    <w:rsid w:val="0045529A"/>
    <w:rsid w:val="00456FF9"/>
    <w:rsid w:val="004611EC"/>
    <w:rsid w:val="00461364"/>
    <w:rsid w:val="00461513"/>
    <w:rsid w:val="00461F25"/>
    <w:rsid w:val="004635ED"/>
    <w:rsid w:val="00467104"/>
    <w:rsid w:val="00471144"/>
    <w:rsid w:val="00473068"/>
    <w:rsid w:val="0048301B"/>
    <w:rsid w:val="0048351A"/>
    <w:rsid w:val="004912BC"/>
    <w:rsid w:val="004921B3"/>
    <w:rsid w:val="00493459"/>
    <w:rsid w:val="004942D3"/>
    <w:rsid w:val="00494601"/>
    <w:rsid w:val="00495EEA"/>
    <w:rsid w:val="004A16BA"/>
    <w:rsid w:val="004A5299"/>
    <w:rsid w:val="004A70D0"/>
    <w:rsid w:val="004B101B"/>
    <w:rsid w:val="004B4028"/>
    <w:rsid w:val="004C6ACF"/>
    <w:rsid w:val="004D1181"/>
    <w:rsid w:val="004D3C89"/>
    <w:rsid w:val="004D6475"/>
    <w:rsid w:val="004E115C"/>
    <w:rsid w:val="004E3F4F"/>
    <w:rsid w:val="004E60BE"/>
    <w:rsid w:val="004F0BD7"/>
    <w:rsid w:val="004F13FC"/>
    <w:rsid w:val="004F18D9"/>
    <w:rsid w:val="00500F7F"/>
    <w:rsid w:val="00501947"/>
    <w:rsid w:val="00503139"/>
    <w:rsid w:val="00504182"/>
    <w:rsid w:val="00504BA6"/>
    <w:rsid w:val="00506F9C"/>
    <w:rsid w:val="00511C1C"/>
    <w:rsid w:val="00512F23"/>
    <w:rsid w:val="00520E38"/>
    <w:rsid w:val="00526A54"/>
    <w:rsid w:val="005320DF"/>
    <w:rsid w:val="00534935"/>
    <w:rsid w:val="00535E80"/>
    <w:rsid w:val="00537055"/>
    <w:rsid w:val="00537535"/>
    <w:rsid w:val="005407CD"/>
    <w:rsid w:val="0054215B"/>
    <w:rsid w:val="0054588B"/>
    <w:rsid w:val="005545ED"/>
    <w:rsid w:val="00554B22"/>
    <w:rsid w:val="00555B86"/>
    <w:rsid w:val="00557355"/>
    <w:rsid w:val="00557723"/>
    <w:rsid w:val="00562C6C"/>
    <w:rsid w:val="00563743"/>
    <w:rsid w:val="00564D74"/>
    <w:rsid w:val="00565374"/>
    <w:rsid w:val="005718C0"/>
    <w:rsid w:val="00574843"/>
    <w:rsid w:val="005837ED"/>
    <w:rsid w:val="00585777"/>
    <w:rsid w:val="00587597"/>
    <w:rsid w:val="005900AF"/>
    <w:rsid w:val="00593174"/>
    <w:rsid w:val="00596038"/>
    <w:rsid w:val="005A0B11"/>
    <w:rsid w:val="005A10C5"/>
    <w:rsid w:val="005A2393"/>
    <w:rsid w:val="005A4135"/>
    <w:rsid w:val="005A474E"/>
    <w:rsid w:val="005A47EC"/>
    <w:rsid w:val="005B6526"/>
    <w:rsid w:val="005C53F0"/>
    <w:rsid w:val="005D00B2"/>
    <w:rsid w:val="005D2AB7"/>
    <w:rsid w:val="005D368C"/>
    <w:rsid w:val="005D44DC"/>
    <w:rsid w:val="005D48B9"/>
    <w:rsid w:val="005D52B2"/>
    <w:rsid w:val="005D5D9A"/>
    <w:rsid w:val="005E075B"/>
    <w:rsid w:val="005E6BAE"/>
    <w:rsid w:val="005F0D63"/>
    <w:rsid w:val="005F17B3"/>
    <w:rsid w:val="005F42A7"/>
    <w:rsid w:val="005F52D9"/>
    <w:rsid w:val="005F7475"/>
    <w:rsid w:val="005F7485"/>
    <w:rsid w:val="0060219D"/>
    <w:rsid w:val="00604073"/>
    <w:rsid w:val="00610929"/>
    <w:rsid w:val="00610B0C"/>
    <w:rsid w:val="00613289"/>
    <w:rsid w:val="00617508"/>
    <w:rsid w:val="006237E5"/>
    <w:rsid w:val="006246DE"/>
    <w:rsid w:val="006278BB"/>
    <w:rsid w:val="00631D8E"/>
    <w:rsid w:val="00631F90"/>
    <w:rsid w:val="00632527"/>
    <w:rsid w:val="006356C0"/>
    <w:rsid w:val="00636BA7"/>
    <w:rsid w:val="006376F6"/>
    <w:rsid w:val="0064201C"/>
    <w:rsid w:val="006564FB"/>
    <w:rsid w:val="006570E0"/>
    <w:rsid w:val="0066284D"/>
    <w:rsid w:val="0066415F"/>
    <w:rsid w:val="00667E72"/>
    <w:rsid w:val="0067089C"/>
    <w:rsid w:val="00670CC8"/>
    <w:rsid w:val="006749E3"/>
    <w:rsid w:val="00676F8A"/>
    <w:rsid w:val="00676FD1"/>
    <w:rsid w:val="00680E0C"/>
    <w:rsid w:val="00684CEB"/>
    <w:rsid w:val="006859EC"/>
    <w:rsid w:val="0068743A"/>
    <w:rsid w:val="006902B8"/>
    <w:rsid w:val="00693744"/>
    <w:rsid w:val="006A031B"/>
    <w:rsid w:val="006A20AD"/>
    <w:rsid w:val="006A4F2F"/>
    <w:rsid w:val="006A78BE"/>
    <w:rsid w:val="006B2C6A"/>
    <w:rsid w:val="006B3B35"/>
    <w:rsid w:val="006B5E94"/>
    <w:rsid w:val="006B5F8F"/>
    <w:rsid w:val="006B70CF"/>
    <w:rsid w:val="006B784C"/>
    <w:rsid w:val="006C0093"/>
    <w:rsid w:val="006C3E04"/>
    <w:rsid w:val="006C58A7"/>
    <w:rsid w:val="006C5BC7"/>
    <w:rsid w:val="006C623F"/>
    <w:rsid w:val="006D0AC5"/>
    <w:rsid w:val="006D0E1C"/>
    <w:rsid w:val="006D256B"/>
    <w:rsid w:val="006D53EF"/>
    <w:rsid w:val="006D5EB1"/>
    <w:rsid w:val="006D7999"/>
    <w:rsid w:val="006E4910"/>
    <w:rsid w:val="006E5AB0"/>
    <w:rsid w:val="006F1123"/>
    <w:rsid w:val="006F1AD5"/>
    <w:rsid w:val="006F201E"/>
    <w:rsid w:val="006F3811"/>
    <w:rsid w:val="006F6FCA"/>
    <w:rsid w:val="007011D1"/>
    <w:rsid w:val="00703F6F"/>
    <w:rsid w:val="00704506"/>
    <w:rsid w:val="007068CA"/>
    <w:rsid w:val="0071072D"/>
    <w:rsid w:val="00714623"/>
    <w:rsid w:val="007158B1"/>
    <w:rsid w:val="00715EA2"/>
    <w:rsid w:val="00716ABA"/>
    <w:rsid w:val="0072450E"/>
    <w:rsid w:val="007307F0"/>
    <w:rsid w:val="0073312C"/>
    <w:rsid w:val="0073565D"/>
    <w:rsid w:val="00736ABF"/>
    <w:rsid w:val="007440C0"/>
    <w:rsid w:val="00744BF2"/>
    <w:rsid w:val="007452FE"/>
    <w:rsid w:val="00746C3A"/>
    <w:rsid w:val="00752742"/>
    <w:rsid w:val="00754CAD"/>
    <w:rsid w:val="00755FFA"/>
    <w:rsid w:val="00756F83"/>
    <w:rsid w:val="0075798A"/>
    <w:rsid w:val="007622A3"/>
    <w:rsid w:val="00762913"/>
    <w:rsid w:val="00762C9B"/>
    <w:rsid w:val="0077068D"/>
    <w:rsid w:val="00775A6C"/>
    <w:rsid w:val="00777580"/>
    <w:rsid w:val="00786BD1"/>
    <w:rsid w:val="00787603"/>
    <w:rsid w:val="0079027F"/>
    <w:rsid w:val="00794833"/>
    <w:rsid w:val="00794C83"/>
    <w:rsid w:val="00794CFD"/>
    <w:rsid w:val="00795CBB"/>
    <w:rsid w:val="007A29D6"/>
    <w:rsid w:val="007A4F49"/>
    <w:rsid w:val="007A5E69"/>
    <w:rsid w:val="007B0F06"/>
    <w:rsid w:val="007B294A"/>
    <w:rsid w:val="007B3D9B"/>
    <w:rsid w:val="007B711F"/>
    <w:rsid w:val="007B7F08"/>
    <w:rsid w:val="007C059F"/>
    <w:rsid w:val="007C062A"/>
    <w:rsid w:val="007C29C5"/>
    <w:rsid w:val="007C79E1"/>
    <w:rsid w:val="007D0B31"/>
    <w:rsid w:val="007D0EC8"/>
    <w:rsid w:val="007D3558"/>
    <w:rsid w:val="007D3B7C"/>
    <w:rsid w:val="007D3B9E"/>
    <w:rsid w:val="007D5E9C"/>
    <w:rsid w:val="007D761C"/>
    <w:rsid w:val="007E42FD"/>
    <w:rsid w:val="007E7774"/>
    <w:rsid w:val="007F6D85"/>
    <w:rsid w:val="00802622"/>
    <w:rsid w:val="00804C38"/>
    <w:rsid w:val="00807EB1"/>
    <w:rsid w:val="00820175"/>
    <w:rsid w:val="00821714"/>
    <w:rsid w:val="00823EFA"/>
    <w:rsid w:val="00825DAA"/>
    <w:rsid w:val="0083196A"/>
    <w:rsid w:val="0084208E"/>
    <w:rsid w:val="00842134"/>
    <w:rsid w:val="00842ADB"/>
    <w:rsid w:val="0085092B"/>
    <w:rsid w:val="00853201"/>
    <w:rsid w:val="0085336A"/>
    <w:rsid w:val="008575AE"/>
    <w:rsid w:val="00860648"/>
    <w:rsid w:val="0086172D"/>
    <w:rsid w:val="0086383D"/>
    <w:rsid w:val="008652DC"/>
    <w:rsid w:val="00866C17"/>
    <w:rsid w:val="008701FD"/>
    <w:rsid w:val="00872295"/>
    <w:rsid w:val="0087348D"/>
    <w:rsid w:val="0087792D"/>
    <w:rsid w:val="008814EA"/>
    <w:rsid w:val="00881665"/>
    <w:rsid w:val="00881CCE"/>
    <w:rsid w:val="00883722"/>
    <w:rsid w:val="008858C1"/>
    <w:rsid w:val="00892B4D"/>
    <w:rsid w:val="00894E98"/>
    <w:rsid w:val="00895071"/>
    <w:rsid w:val="00897CD9"/>
    <w:rsid w:val="008A3923"/>
    <w:rsid w:val="008A4B69"/>
    <w:rsid w:val="008A4ED4"/>
    <w:rsid w:val="008A5F67"/>
    <w:rsid w:val="008A69F7"/>
    <w:rsid w:val="008B007C"/>
    <w:rsid w:val="008B10B1"/>
    <w:rsid w:val="008B385C"/>
    <w:rsid w:val="008B3A04"/>
    <w:rsid w:val="008B4F21"/>
    <w:rsid w:val="008B4F50"/>
    <w:rsid w:val="008B5580"/>
    <w:rsid w:val="008B5A32"/>
    <w:rsid w:val="008B7D2E"/>
    <w:rsid w:val="008C1213"/>
    <w:rsid w:val="008C2B27"/>
    <w:rsid w:val="008C30A6"/>
    <w:rsid w:val="008C4A96"/>
    <w:rsid w:val="008C7D84"/>
    <w:rsid w:val="008D056F"/>
    <w:rsid w:val="008D0B29"/>
    <w:rsid w:val="008D1773"/>
    <w:rsid w:val="008D24E1"/>
    <w:rsid w:val="008D4F83"/>
    <w:rsid w:val="008D6002"/>
    <w:rsid w:val="008E1151"/>
    <w:rsid w:val="008E549A"/>
    <w:rsid w:val="008E5AD5"/>
    <w:rsid w:val="008E5C64"/>
    <w:rsid w:val="008F06AD"/>
    <w:rsid w:val="008F210D"/>
    <w:rsid w:val="008F2B7D"/>
    <w:rsid w:val="008F31FB"/>
    <w:rsid w:val="008F45BE"/>
    <w:rsid w:val="008F46FA"/>
    <w:rsid w:val="00902ECD"/>
    <w:rsid w:val="00905014"/>
    <w:rsid w:val="0090502C"/>
    <w:rsid w:val="009069B7"/>
    <w:rsid w:val="00912609"/>
    <w:rsid w:val="0092079B"/>
    <w:rsid w:val="00923717"/>
    <w:rsid w:val="00923FFD"/>
    <w:rsid w:val="009243AC"/>
    <w:rsid w:val="00927D82"/>
    <w:rsid w:val="0093156D"/>
    <w:rsid w:val="00932045"/>
    <w:rsid w:val="009321E3"/>
    <w:rsid w:val="00936C22"/>
    <w:rsid w:val="009404E7"/>
    <w:rsid w:val="00940D61"/>
    <w:rsid w:val="00941353"/>
    <w:rsid w:val="009424DD"/>
    <w:rsid w:val="0094320C"/>
    <w:rsid w:val="0094470D"/>
    <w:rsid w:val="00947381"/>
    <w:rsid w:val="009518DA"/>
    <w:rsid w:val="0095279A"/>
    <w:rsid w:val="00954D55"/>
    <w:rsid w:val="00956BCE"/>
    <w:rsid w:val="00957001"/>
    <w:rsid w:val="0096117E"/>
    <w:rsid w:val="009629D8"/>
    <w:rsid w:val="009679BC"/>
    <w:rsid w:val="00967F33"/>
    <w:rsid w:val="0097113D"/>
    <w:rsid w:val="0097568B"/>
    <w:rsid w:val="00981BF1"/>
    <w:rsid w:val="00982395"/>
    <w:rsid w:val="009828F4"/>
    <w:rsid w:val="00984E5C"/>
    <w:rsid w:val="00986043"/>
    <w:rsid w:val="0099158A"/>
    <w:rsid w:val="00993BEB"/>
    <w:rsid w:val="00997C41"/>
    <w:rsid w:val="009A04C7"/>
    <w:rsid w:val="009A1EAA"/>
    <w:rsid w:val="009A6808"/>
    <w:rsid w:val="009B0C6A"/>
    <w:rsid w:val="009B1061"/>
    <w:rsid w:val="009B372D"/>
    <w:rsid w:val="009B42B2"/>
    <w:rsid w:val="009B6B4F"/>
    <w:rsid w:val="009B7511"/>
    <w:rsid w:val="009C212C"/>
    <w:rsid w:val="009C264E"/>
    <w:rsid w:val="009C5BA0"/>
    <w:rsid w:val="009D0DEF"/>
    <w:rsid w:val="009D3E20"/>
    <w:rsid w:val="009D7B99"/>
    <w:rsid w:val="009D7FFB"/>
    <w:rsid w:val="009E0919"/>
    <w:rsid w:val="009E16D7"/>
    <w:rsid w:val="009E2601"/>
    <w:rsid w:val="009E4C92"/>
    <w:rsid w:val="009E6586"/>
    <w:rsid w:val="009F01A0"/>
    <w:rsid w:val="009F70BF"/>
    <w:rsid w:val="00A01277"/>
    <w:rsid w:val="00A04BA0"/>
    <w:rsid w:val="00A05114"/>
    <w:rsid w:val="00A0792F"/>
    <w:rsid w:val="00A1158E"/>
    <w:rsid w:val="00A1161E"/>
    <w:rsid w:val="00A12C99"/>
    <w:rsid w:val="00A1311B"/>
    <w:rsid w:val="00A13CC7"/>
    <w:rsid w:val="00A1595D"/>
    <w:rsid w:val="00A15FB8"/>
    <w:rsid w:val="00A20B47"/>
    <w:rsid w:val="00A212F6"/>
    <w:rsid w:val="00A3302B"/>
    <w:rsid w:val="00A374AA"/>
    <w:rsid w:val="00A411F1"/>
    <w:rsid w:val="00A41808"/>
    <w:rsid w:val="00A421D3"/>
    <w:rsid w:val="00A451B2"/>
    <w:rsid w:val="00A527D9"/>
    <w:rsid w:val="00A536F2"/>
    <w:rsid w:val="00A559E9"/>
    <w:rsid w:val="00A60B2C"/>
    <w:rsid w:val="00A63AC7"/>
    <w:rsid w:val="00A70B03"/>
    <w:rsid w:val="00A80D76"/>
    <w:rsid w:val="00A8336D"/>
    <w:rsid w:val="00A929D0"/>
    <w:rsid w:val="00A95765"/>
    <w:rsid w:val="00A967D2"/>
    <w:rsid w:val="00AA0BD1"/>
    <w:rsid w:val="00AA2893"/>
    <w:rsid w:val="00AA5E64"/>
    <w:rsid w:val="00AB0028"/>
    <w:rsid w:val="00AB03FF"/>
    <w:rsid w:val="00AB1181"/>
    <w:rsid w:val="00AB130E"/>
    <w:rsid w:val="00AB1D3E"/>
    <w:rsid w:val="00AB3089"/>
    <w:rsid w:val="00AC3215"/>
    <w:rsid w:val="00AC4026"/>
    <w:rsid w:val="00AC4185"/>
    <w:rsid w:val="00AC4EC7"/>
    <w:rsid w:val="00AC6350"/>
    <w:rsid w:val="00AD1D70"/>
    <w:rsid w:val="00AD3BBA"/>
    <w:rsid w:val="00AD68A9"/>
    <w:rsid w:val="00AD7364"/>
    <w:rsid w:val="00AE1A02"/>
    <w:rsid w:val="00AE6B98"/>
    <w:rsid w:val="00AF1FEE"/>
    <w:rsid w:val="00AF455C"/>
    <w:rsid w:val="00AF4EDA"/>
    <w:rsid w:val="00AF5366"/>
    <w:rsid w:val="00AF53FE"/>
    <w:rsid w:val="00AF5A19"/>
    <w:rsid w:val="00AF5AD3"/>
    <w:rsid w:val="00AF6E2E"/>
    <w:rsid w:val="00B02260"/>
    <w:rsid w:val="00B043C8"/>
    <w:rsid w:val="00B062BA"/>
    <w:rsid w:val="00B0639B"/>
    <w:rsid w:val="00B0679F"/>
    <w:rsid w:val="00B11876"/>
    <w:rsid w:val="00B14189"/>
    <w:rsid w:val="00B1450B"/>
    <w:rsid w:val="00B15040"/>
    <w:rsid w:val="00B168D9"/>
    <w:rsid w:val="00B209F7"/>
    <w:rsid w:val="00B20E75"/>
    <w:rsid w:val="00B21412"/>
    <w:rsid w:val="00B25BE2"/>
    <w:rsid w:val="00B26E34"/>
    <w:rsid w:val="00B30AE6"/>
    <w:rsid w:val="00B31CFD"/>
    <w:rsid w:val="00B340C1"/>
    <w:rsid w:val="00B34FF1"/>
    <w:rsid w:val="00B36EDE"/>
    <w:rsid w:val="00B41335"/>
    <w:rsid w:val="00B429A4"/>
    <w:rsid w:val="00B47942"/>
    <w:rsid w:val="00B53496"/>
    <w:rsid w:val="00B54C94"/>
    <w:rsid w:val="00B54DA6"/>
    <w:rsid w:val="00B619E6"/>
    <w:rsid w:val="00B62379"/>
    <w:rsid w:val="00B73932"/>
    <w:rsid w:val="00B74575"/>
    <w:rsid w:val="00B75AF2"/>
    <w:rsid w:val="00B75C08"/>
    <w:rsid w:val="00B77F42"/>
    <w:rsid w:val="00B92323"/>
    <w:rsid w:val="00B92E8B"/>
    <w:rsid w:val="00B93621"/>
    <w:rsid w:val="00B938DE"/>
    <w:rsid w:val="00B95ECD"/>
    <w:rsid w:val="00B972B0"/>
    <w:rsid w:val="00B97A38"/>
    <w:rsid w:val="00BA01C2"/>
    <w:rsid w:val="00BA0F46"/>
    <w:rsid w:val="00BA2ADC"/>
    <w:rsid w:val="00BA5BA6"/>
    <w:rsid w:val="00BA6282"/>
    <w:rsid w:val="00BB0EB3"/>
    <w:rsid w:val="00BB24B4"/>
    <w:rsid w:val="00BB38BD"/>
    <w:rsid w:val="00BC2A55"/>
    <w:rsid w:val="00BC453F"/>
    <w:rsid w:val="00BC5211"/>
    <w:rsid w:val="00BC5A8F"/>
    <w:rsid w:val="00BC6542"/>
    <w:rsid w:val="00BD2966"/>
    <w:rsid w:val="00BD2A2A"/>
    <w:rsid w:val="00BD35AD"/>
    <w:rsid w:val="00BD622A"/>
    <w:rsid w:val="00BD7103"/>
    <w:rsid w:val="00BD7CC0"/>
    <w:rsid w:val="00BE5084"/>
    <w:rsid w:val="00BF376F"/>
    <w:rsid w:val="00BF595E"/>
    <w:rsid w:val="00BF5E9E"/>
    <w:rsid w:val="00BF68EC"/>
    <w:rsid w:val="00C03643"/>
    <w:rsid w:val="00C04DF2"/>
    <w:rsid w:val="00C0641C"/>
    <w:rsid w:val="00C0757F"/>
    <w:rsid w:val="00C12F12"/>
    <w:rsid w:val="00C13747"/>
    <w:rsid w:val="00C16412"/>
    <w:rsid w:val="00C17F77"/>
    <w:rsid w:val="00C20661"/>
    <w:rsid w:val="00C2081C"/>
    <w:rsid w:val="00C20A9B"/>
    <w:rsid w:val="00C21ADD"/>
    <w:rsid w:val="00C25CF3"/>
    <w:rsid w:val="00C260F2"/>
    <w:rsid w:val="00C35B7C"/>
    <w:rsid w:val="00C40A40"/>
    <w:rsid w:val="00C42BEB"/>
    <w:rsid w:val="00C50AAA"/>
    <w:rsid w:val="00C51071"/>
    <w:rsid w:val="00C52595"/>
    <w:rsid w:val="00C538EA"/>
    <w:rsid w:val="00C613E3"/>
    <w:rsid w:val="00C61C01"/>
    <w:rsid w:val="00C61DFB"/>
    <w:rsid w:val="00C62A8D"/>
    <w:rsid w:val="00C6376D"/>
    <w:rsid w:val="00C63B3F"/>
    <w:rsid w:val="00C67884"/>
    <w:rsid w:val="00C706B1"/>
    <w:rsid w:val="00C74CF0"/>
    <w:rsid w:val="00C801D9"/>
    <w:rsid w:val="00C854DC"/>
    <w:rsid w:val="00C96A60"/>
    <w:rsid w:val="00CA2764"/>
    <w:rsid w:val="00CA6D92"/>
    <w:rsid w:val="00CB1C8A"/>
    <w:rsid w:val="00CB23F1"/>
    <w:rsid w:val="00CB26CF"/>
    <w:rsid w:val="00CB2B6E"/>
    <w:rsid w:val="00CB6007"/>
    <w:rsid w:val="00CB6816"/>
    <w:rsid w:val="00CC500F"/>
    <w:rsid w:val="00CC778A"/>
    <w:rsid w:val="00CC7A4F"/>
    <w:rsid w:val="00CC7C3D"/>
    <w:rsid w:val="00CD0A1A"/>
    <w:rsid w:val="00CD3A34"/>
    <w:rsid w:val="00CD3BD7"/>
    <w:rsid w:val="00CD5263"/>
    <w:rsid w:val="00CE371B"/>
    <w:rsid w:val="00CE3852"/>
    <w:rsid w:val="00CE495D"/>
    <w:rsid w:val="00CE7030"/>
    <w:rsid w:val="00CF4140"/>
    <w:rsid w:val="00CF54C9"/>
    <w:rsid w:val="00D00A33"/>
    <w:rsid w:val="00D014DC"/>
    <w:rsid w:val="00D055A8"/>
    <w:rsid w:val="00D06BF4"/>
    <w:rsid w:val="00D11C87"/>
    <w:rsid w:val="00D152AC"/>
    <w:rsid w:val="00D157F0"/>
    <w:rsid w:val="00D177C6"/>
    <w:rsid w:val="00D17C43"/>
    <w:rsid w:val="00D225A9"/>
    <w:rsid w:val="00D24E01"/>
    <w:rsid w:val="00D25F73"/>
    <w:rsid w:val="00D305B0"/>
    <w:rsid w:val="00D31EB5"/>
    <w:rsid w:val="00D34A50"/>
    <w:rsid w:val="00D35232"/>
    <w:rsid w:val="00D4398C"/>
    <w:rsid w:val="00D4521D"/>
    <w:rsid w:val="00D47AD4"/>
    <w:rsid w:val="00D50D73"/>
    <w:rsid w:val="00D5112E"/>
    <w:rsid w:val="00D55920"/>
    <w:rsid w:val="00D560BF"/>
    <w:rsid w:val="00D564FF"/>
    <w:rsid w:val="00D6635C"/>
    <w:rsid w:val="00D663D3"/>
    <w:rsid w:val="00D66D76"/>
    <w:rsid w:val="00D67828"/>
    <w:rsid w:val="00D7004C"/>
    <w:rsid w:val="00D70F70"/>
    <w:rsid w:val="00D713A4"/>
    <w:rsid w:val="00D71A4B"/>
    <w:rsid w:val="00D73BCB"/>
    <w:rsid w:val="00D75344"/>
    <w:rsid w:val="00D75546"/>
    <w:rsid w:val="00D813B0"/>
    <w:rsid w:val="00D83E25"/>
    <w:rsid w:val="00D8468B"/>
    <w:rsid w:val="00D872F8"/>
    <w:rsid w:val="00D87C2E"/>
    <w:rsid w:val="00D91F46"/>
    <w:rsid w:val="00D9331C"/>
    <w:rsid w:val="00D97469"/>
    <w:rsid w:val="00D97A08"/>
    <w:rsid w:val="00DA34DA"/>
    <w:rsid w:val="00DA7288"/>
    <w:rsid w:val="00DB094E"/>
    <w:rsid w:val="00DB0E67"/>
    <w:rsid w:val="00DB2919"/>
    <w:rsid w:val="00DB509B"/>
    <w:rsid w:val="00DB6D36"/>
    <w:rsid w:val="00DC04B9"/>
    <w:rsid w:val="00DC050A"/>
    <w:rsid w:val="00DC2FBA"/>
    <w:rsid w:val="00DC463A"/>
    <w:rsid w:val="00DC6FFD"/>
    <w:rsid w:val="00DD31D1"/>
    <w:rsid w:val="00DD38AD"/>
    <w:rsid w:val="00DD51CC"/>
    <w:rsid w:val="00DD632E"/>
    <w:rsid w:val="00DD6936"/>
    <w:rsid w:val="00DE1DD1"/>
    <w:rsid w:val="00DF36D0"/>
    <w:rsid w:val="00DF47C4"/>
    <w:rsid w:val="00DF521C"/>
    <w:rsid w:val="00DF7F03"/>
    <w:rsid w:val="00E03A46"/>
    <w:rsid w:val="00E048DA"/>
    <w:rsid w:val="00E11192"/>
    <w:rsid w:val="00E13619"/>
    <w:rsid w:val="00E15E1F"/>
    <w:rsid w:val="00E16FDC"/>
    <w:rsid w:val="00E17596"/>
    <w:rsid w:val="00E209F3"/>
    <w:rsid w:val="00E23642"/>
    <w:rsid w:val="00E2432B"/>
    <w:rsid w:val="00E26F55"/>
    <w:rsid w:val="00E30248"/>
    <w:rsid w:val="00E33627"/>
    <w:rsid w:val="00E34E33"/>
    <w:rsid w:val="00E35FE1"/>
    <w:rsid w:val="00E37ECE"/>
    <w:rsid w:val="00E40A86"/>
    <w:rsid w:val="00E4237F"/>
    <w:rsid w:val="00E4355A"/>
    <w:rsid w:val="00E4380D"/>
    <w:rsid w:val="00E45E28"/>
    <w:rsid w:val="00E46732"/>
    <w:rsid w:val="00E47BDB"/>
    <w:rsid w:val="00E54739"/>
    <w:rsid w:val="00E54CEA"/>
    <w:rsid w:val="00E54EB5"/>
    <w:rsid w:val="00E5595B"/>
    <w:rsid w:val="00E57689"/>
    <w:rsid w:val="00E57B2D"/>
    <w:rsid w:val="00E614EE"/>
    <w:rsid w:val="00E61926"/>
    <w:rsid w:val="00E62DF2"/>
    <w:rsid w:val="00E8261D"/>
    <w:rsid w:val="00E83672"/>
    <w:rsid w:val="00E8680B"/>
    <w:rsid w:val="00E870D0"/>
    <w:rsid w:val="00E8720A"/>
    <w:rsid w:val="00E907FA"/>
    <w:rsid w:val="00E923CB"/>
    <w:rsid w:val="00E92790"/>
    <w:rsid w:val="00E92F8C"/>
    <w:rsid w:val="00E9364B"/>
    <w:rsid w:val="00E96AA2"/>
    <w:rsid w:val="00E9748A"/>
    <w:rsid w:val="00EA2FC4"/>
    <w:rsid w:val="00EA3B31"/>
    <w:rsid w:val="00EA7189"/>
    <w:rsid w:val="00EB0EC0"/>
    <w:rsid w:val="00EB3E34"/>
    <w:rsid w:val="00EB3FC1"/>
    <w:rsid w:val="00EB4346"/>
    <w:rsid w:val="00EB46C9"/>
    <w:rsid w:val="00EC0A77"/>
    <w:rsid w:val="00ED3D2D"/>
    <w:rsid w:val="00EE02D4"/>
    <w:rsid w:val="00EE046B"/>
    <w:rsid w:val="00EE178C"/>
    <w:rsid w:val="00EE1B56"/>
    <w:rsid w:val="00EE3622"/>
    <w:rsid w:val="00EE5F6B"/>
    <w:rsid w:val="00EF0391"/>
    <w:rsid w:val="00EF1935"/>
    <w:rsid w:val="00EF2CA3"/>
    <w:rsid w:val="00F0394A"/>
    <w:rsid w:val="00F050DD"/>
    <w:rsid w:val="00F1362B"/>
    <w:rsid w:val="00F137D5"/>
    <w:rsid w:val="00F14ED7"/>
    <w:rsid w:val="00F15EFD"/>
    <w:rsid w:val="00F16FC9"/>
    <w:rsid w:val="00F17B0F"/>
    <w:rsid w:val="00F247F7"/>
    <w:rsid w:val="00F3018E"/>
    <w:rsid w:val="00F30D22"/>
    <w:rsid w:val="00F31A9C"/>
    <w:rsid w:val="00F339EA"/>
    <w:rsid w:val="00F35014"/>
    <w:rsid w:val="00F356A3"/>
    <w:rsid w:val="00F473A0"/>
    <w:rsid w:val="00F47E85"/>
    <w:rsid w:val="00F50019"/>
    <w:rsid w:val="00F545C2"/>
    <w:rsid w:val="00F54888"/>
    <w:rsid w:val="00F559F7"/>
    <w:rsid w:val="00F5682E"/>
    <w:rsid w:val="00F56994"/>
    <w:rsid w:val="00F56A3D"/>
    <w:rsid w:val="00F56D2A"/>
    <w:rsid w:val="00F572C4"/>
    <w:rsid w:val="00F6438E"/>
    <w:rsid w:val="00F6443A"/>
    <w:rsid w:val="00F64D31"/>
    <w:rsid w:val="00F651F3"/>
    <w:rsid w:val="00F67357"/>
    <w:rsid w:val="00F67859"/>
    <w:rsid w:val="00F678F3"/>
    <w:rsid w:val="00F76F60"/>
    <w:rsid w:val="00F812D1"/>
    <w:rsid w:val="00F81CC5"/>
    <w:rsid w:val="00F83FEB"/>
    <w:rsid w:val="00F8521D"/>
    <w:rsid w:val="00F904AA"/>
    <w:rsid w:val="00F91B1A"/>
    <w:rsid w:val="00F93DFF"/>
    <w:rsid w:val="00F93E72"/>
    <w:rsid w:val="00FA1352"/>
    <w:rsid w:val="00FA1A96"/>
    <w:rsid w:val="00FA4C79"/>
    <w:rsid w:val="00FA599D"/>
    <w:rsid w:val="00FA63F6"/>
    <w:rsid w:val="00FA66C1"/>
    <w:rsid w:val="00FA7E0A"/>
    <w:rsid w:val="00FB17D1"/>
    <w:rsid w:val="00FB2AE9"/>
    <w:rsid w:val="00FB52AD"/>
    <w:rsid w:val="00FC4AD9"/>
    <w:rsid w:val="00FC582E"/>
    <w:rsid w:val="00FC6B17"/>
    <w:rsid w:val="00FC7E7D"/>
    <w:rsid w:val="00FD1031"/>
    <w:rsid w:val="00FD22E2"/>
    <w:rsid w:val="00FE4072"/>
    <w:rsid w:val="00FE4692"/>
    <w:rsid w:val="00FE683B"/>
    <w:rsid w:val="00FF062F"/>
    <w:rsid w:val="00FF4198"/>
    <w:rsid w:val="00FF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7E924F"/>
  <w14:defaultImageDpi w14:val="32767"/>
  <w15:chartTrackingRefBased/>
  <w15:docId w15:val="{2F698903-3F2C-304C-B4EE-4D858A18C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340C1"/>
    <w:rPr>
      <w:rFonts w:ascii="Times New Roman" w:hAnsi="Times New Roman" w:eastAsia="Times New Roman" w:cs="Times New Roman"/>
    </w:rPr>
  </w:style>
  <w:style w:type="paragraph" w:styleId="Heading1">
    <w:name w:val="heading 1"/>
    <w:basedOn w:val="Normal"/>
    <w:next w:val="Normal"/>
    <w:link w:val="Heading1Char"/>
    <w:uiPriority w:val="9"/>
    <w:qFormat/>
    <w:rsid w:val="00271C1F"/>
    <w:pPr>
      <w:keepNext/>
      <w:keepLines/>
      <w:spacing w:before="240"/>
      <w:outlineLvl w:val="0"/>
    </w:pPr>
    <w:rPr>
      <w:rFonts w:asciiTheme="majorHAnsi" w:hAnsiTheme="majorHAnsi" w:eastAsiaTheme="majorEastAsia" w:cstheme="majorBidi"/>
      <w:b/>
      <w:color w:val="2F5496" w:themeColor="accent1" w:themeShade="BF"/>
      <w:sz w:val="32"/>
      <w:szCs w:val="32"/>
    </w:rPr>
  </w:style>
  <w:style w:type="paragraph" w:styleId="Heading2">
    <w:name w:val="heading 2"/>
    <w:basedOn w:val="Normal"/>
    <w:link w:val="Heading2Char"/>
    <w:uiPriority w:val="9"/>
    <w:qFormat/>
    <w:rsid w:val="003068BC"/>
    <w:pPr>
      <w:spacing w:before="100" w:beforeAutospacing="1" w:after="100" w:afterAutospacing="1"/>
      <w:outlineLvl w:val="1"/>
    </w:pPr>
    <w:rPr>
      <w:rFonts w:asciiTheme="minorHAnsi" w:hAnsiTheme="minorHAnsi"/>
      <w:b/>
      <w:bCs/>
      <w:sz w:val="36"/>
      <w:szCs w:val="36"/>
    </w:rPr>
  </w:style>
  <w:style w:type="paragraph" w:styleId="Heading3">
    <w:name w:val="heading 3"/>
    <w:basedOn w:val="Normal"/>
    <w:next w:val="Normal"/>
    <w:link w:val="Heading3Char"/>
    <w:uiPriority w:val="9"/>
    <w:unhideWhenUsed/>
    <w:qFormat/>
    <w:rsid w:val="006E4910"/>
    <w:pPr>
      <w:keepNext/>
      <w:keepLines/>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271C1F"/>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47E85"/>
    <w:pPr>
      <w:spacing w:after="200"/>
      <w:ind w:left="720"/>
      <w:contextualSpacing/>
    </w:pPr>
    <w:rPr>
      <w:rFonts w:asciiTheme="minorHAnsi" w:hAnsiTheme="minorHAnsi" w:eastAsiaTheme="minorEastAsia" w:cstheme="minorBidi"/>
      <w:lang w:eastAsia="ja-JP"/>
    </w:rPr>
  </w:style>
  <w:style w:type="character" w:styleId="Hyperlink">
    <w:name w:val="Hyperlink"/>
    <w:basedOn w:val="DefaultParagraphFont"/>
    <w:uiPriority w:val="99"/>
    <w:unhideWhenUsed/>
    <w:rsid w:val="00982395"/>
    <w:rPr>
      <w:color w:val="0563C1" w:themeColor="hyperlink"/>
      <w:u w:val="single"/>
    </w:rPr>
  </w:style>
  <w:style w:type="character" w:styleId="UnresolvedMention">
    <w:name w:val="Unresolved Mention"/>
    <w:basedOn w:val="DefaultParagraphFont"/>
    <w:uiPriority w:val="99"/>
    <w:rsid w:val="00982395"/>
    <w:rPr>
      <w:color w:val="605E5C"/>
      <w:shd w:val="clear" w:color="auto" w:fill="E1DFDD"/>
    </w:rPr>
  </w:style>
  <w:style w:type="paragraph" w:styleId="Header">
    <w:name w:val="header"/>
    <w:basedOn w:val="Normal"/>
    <w:link w:val="HeaderChar"/>
    <w:uiPriority w:val="99"/>
    <w:unhideWhenUsed/>
    <w:rsid w:val="003F7D33"/>
    <w:pPr>
      <w:tabs>
        <w:tab w:val="center" w:pos="4680"/>
        <w:tab w:val="right" w:pos="9360"/>
      </w:tabs>
    </w:pPr>
    <w:rPr>
      <w:rFonts w:asciiTheme="minorHAnsi" w:hAnsiTheme="minorHAnsi" w:eastAsiaTheme="minorEastAsia" w:cstheme="minorBidi"/>
      <w:lang w:eastAsia="ja-JP"/>
    </w:rPr>
  </w:style>
  <w:style w:type="character" w:styleId="HeaderChar" w:customStyle="1">
    <w:name w:val="Header Char"/>
    <w:basedOn w:val="DefaultParagraphFont"/>
    <w:link w:val="Header"/>
    <w:uiPriority w:val="99"/>
    <w:rsid w:val="003F7D33"/>
    <w:rPr>
      <w:rFonts w:eastAsiaTheme="minorEastAsia"/>
      <w:lang w:eastAsia="ja-JP"/>
    </w:rPr>
  </w:style>
  <w:style w:type="paragraph" w:styleId="Footer">
    <w:name w:val="footer"/>
    <w:basedOn w:val="Normal"/>
    <w:link w:val="FooterChar"/>
    <w:uiPriority w:val="99"/>
    <w:unhideWhenUsed/>
    <w:rsid w:val="003F7D33"/>
    <w:pPr>
      <w:tabs>
        <w:tab w:val="center" w:pos="4680"/>
        <w:tab w:val="right" w:pos="9360"/>
      </w:tabs>
    </w:pPr>
    <w:rPr>
      <w:rFonts w:asciiTheme="minorHAnsi" w:hAnsiTheme="minorHAnsi" w:eastAsiaTheme="minorEastAsia" w:cstheme="minorBidi"/>
      <w:lang w:eastAsia="ja-JP"/>
    </w:rPr>
  </w:style>
  <w:style w:type="character" w:styleId="FooterChar" w:customStyle="1">
    <w:name w:val="Footer Char"/>
    <w:basedOn w:val="DefaultParagraphFont"/>
    <w:link w:val="Footer"/>
    <w:uiPriority w:val="99"/>
    <w:rsid w:val="003F7D33"/>
    <w:rPr>
      <w:rFonts w:eastAsiaTheme="minorEastAsia"/>
      <w:lang w:eastAsia="ja-JP"/>
    </w:rPr>
  </w:style>
  <w:style w:type="character" w:styleId="PageNumber">
    <w:name w:val="page number"/>
    <w:basedOn w:val="DefaultParagraphFont"/>
    <w:uiPriority w:val="99"/>
    <w:semiHidden/>
    <w:unhideWhenUsed/>
    <w:rsid w:val="003F7D33"/>
  </w:style>
  <w:style w:type="paragraph" w:styleId="FootnoteText">
    <w:name w:val="footnote text"/>
    <w:basedOn w:val="Normal"/>
    <w:link w:val="FootnoteTextChar"/>
    <w:uiPriority w:val="99"/>
    <w:unhideWhenUsed/>
    <w:rsid w:val="00A451B2"/>
    <w:rPr>
      <w:rFonts w:asciiTheme="minorHAnsi" w:hAnsiTheme="minorHAnsi" w:eastAsiaTheme="minorHAnsi" w:cstheme="minorBidi"/>
    </w:rPr>
  </w:style>
  <w:style w:type="character" w:styleId="FootnoteTextChar" w:customStyle="1">
    <w:name w:val="Footnote Text Char"/>
    <w:basedOn w:val="DefaultParagraphFont"/>
    <w:link w:val="FootnoteText"/>
    <w:uiPriority w:val="99"/>
    <w:rsid w:val="00A451B2"/>
  </w:style>
  <w:style w:type="character" w:styleId="FootnoteReference">
    <w:name w:val="footnote reference"/>
    <w:basedOn w:val="DefaultParagraphFont"/>
    <w:uiPriority w:val="99"/>
    <w:unhideWhenUsed/>
    <w:rsid w:val="00A451B2"/>
    <w:rPr>
      <w:vertAlign w:val="superscript"/>
    </w:rPr>
  </w:style>
  <w:style w:type="character" w:styleId="apple-converted-space" w:customStyle="1">
    <w:name w:val="apple-converted-space"/>
    <w:basedOn w:val="DefaultParagraphFont"/>
    <w:rsid w:val="00A967D2"/>
  </w:style>
  <w:style w:type="character" w:styleId="FollowedHyperlink">
    <w:name w:val="FollowedHyperlink"/>
    <w:basedOn w:val="DefaultParagraphFont"/>
    <w:uiPriority w:val="99"/>
    <w:semiHidden/>
    <w:unhideWhenUsed/>
    <w:rsid w:val="005A10C5"/>
    <w:rPr>
      <w:color w:val="954F72" w:themeColor="followedHyperlink"/>
      <w:u w:val="single"/>
    </w:rPr>
  </w:style>
  <w:style w:type="character" w:styleId="Heading2Char" w:customStyle="1">
    <w:name w:val="Heading 2 Char"/>
    <w:basedOn w:val="DefaultParagraphFont"/>
    <w:link w:val="Heading2"/>
    <w:uiPriority w:val="9"/>
    <w:rsid w:val="003068BC"/>
    <w:rPr>
      <w:rFonts w:eastAsia="Times New Roman" w:cs="Times New Roman"/>
      <w:b/>
      <w:bCs/>
      <w:sz w:val="36"/>
      <w:szCs w:val="36"/>
    </w:rPr>
  </w:style>
  <w:style w:type="paragraph" w:styleId="NormalWeb">
    <w:name w:val="Normal (Web)"/>
    <w:basedOn w:val="Normal"/>
    <w:uiPriority w:val="99"/>
    <w:unhideWhenUsed/>
    <w:rsid w:val="001B0945"/>
    <w:pPr>
      <w:spacing w:before="100" w:beforeAutospacing="1" w:after="100" w:afterAutospacing="1"/>
    </w:pPr>
  </w:style>
  <w:style w:type="character" w:styleId="Emphasis">
    <w:name w:val="Emphasis"/>
    <w:basedOn w:val="DefaultParagraphFont"/>
    <w:uiPriority w:val="20"/>
    <w:qFormat/>
    <w:rsid w:val="001B0945"/>
    <w:rPr>
      <w:i/>
      <w:iCs/>
    </w:rPr>
  </w:style>
  <w:style w:type="character" w:styleId="Strong">
    <w:name w:val="Strong"/>
    <w:basedOn w:val="DefaultParagraphFont"/>
    <w:uiPriority w:val="22"/>
    <w:qFormat/>
    <w:rsid w:val="001B0945"/>
    <w:rPr>
      <w:b/>
      <w:bCs/>
    </w:rPr>
  </w:style>
  <w:style w:type="paragraph" w:styleId="norm" w:customStyle="1">
    <w:name w:val="norm"/>
    <w:basedOn w:val="Normal"/>
    <w:rsid w:val="00E614EE"/>
    <w:pPr>
      <w:spacing w:before="100" w:beforeAutospacing="1" w:after="100" w:afterAutospacing="1"/>
    </w:pPr>
  </w:style>
  <w:style w:type="character" w:styleId="CommentReference">
    <w:name w:val="annotation reference"/>
    <w:basedOn w:val="DefaultParagraphFont"/>
    <w:uiPriority w:val="99"/>
    <w:semiHidden/>
    <w:unhideWhenUsed/>
    <w:rsid w:val="008D6002"/>
    <w:rPr>
      <w:sz w:val="16"/>
      <w:szCs w:val="16"/>
    </w:rPr>
  </w:style>
  <w:style w:type="paragraph" w:styleId="CommentText">
    <w:name w:val="annotation text"/>
    <w:basedOn w:val="Normal"/>
    <w:link w:val="CommentTextChar"/>
    <w:uiPriority w:val="99"/>
    <w:unhideWhenUsed/>
    <w:rsid w:val="008D6002"/>
    <w:rPr>
      <w:sz w:val="20"/>
      <w:szCs w:val="20"/>
    </w:rPr>
  </w:style>
  <w:style w:type="character" w:styleId="CommentTextChar" w:customStyle="1">
    <w:name w:val="Comment Text Char"/>
    <w:basedOn w:val="DefaultParagraphFont"/>
    <w:link w:val="CommentText"/>
    <w:uiPriority w:val="99"/>
    <w:rsid w:val="008D6002"/>
    <w:rPr>
      <w:rFonts w:ascii="Times New Roman" w:hAnsi="Times New Roman"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D6002"/>
    <w:rPr>
      <w:b/>
      <w:bCs/>
    </w:rPr>
  </w:style>
  <w:style w:type="character" w:styleId="CommentSubjectChar" w:customStyle="1">
    <w:name w:val="Comment Subject Char"/>
    <w:basedOn w:val="CommentTextChar"/>
    <w:link w:val="CommentSubject"/>
    <w:uiPriority w:val="99"/>
    <w:semiHidden/>
    <w:rsid w:val="008D6002"/>
    <w:rPr>
      <w:rFonts w:ascii="Times New Roman" w:hAnsi="Times New Roman" w:eastAsia="Times New Roman" w:cs="Times New Roman"/>
      <w:b/>
      <w:bCs/>
      <w:sz w:val="20"/>
      <w:szCs w:val="20"/>
    </w:rPr>
  </w:style>
  <w:style w:type="paragraph" w:styleId="BalloonText">
    <w:name w:val="Balloon Text"/>
    <w:basedOn w:val="Normal"/>
    <w:link w:val="BalloonTextChar"/>
    <w:uiPriority w:val="99"/>
    <w:semiHidden/>
    <w:unhideWhenUsed/>
    <w:rsid w:val="008D6002"/>
    <w:rPr>
      <w:sz w:val="18"/>
      <w:szCs w:val="18"/>
    </w:rPr>
  </w:style>
  <w:style w:type="character" w:styleId="BalloonTextChar" w:customStyle="1">
    <w:name w:val="Balloon Text Char"/>
    <w:basedOn w:val="DefaultParagraphFont"/>
    <w:link w:val="BalloonText"/>
    <w:uiPriority w:val="99"/>
    <w:semiHidden/>
    <w:rsid w:val="008D6002"/>
    <w:rPr>
      <w:rFonts w:ascii="Times New Roman" w:hAnsi="Times New Roman" w:eastAsia="Times New Roman" w:cs="Times New Roman"/>
      <w:sz w:val="18"/>
      <w:szCs w:val="18"/>
    </w:rPr>
  </w:style>
  <w:style w:type="character" w:styleId="BookTitle">
    <w:name w:val="Book Title"/>
    <w:basedOn w:val="DefaultParagraphFont"/>
    <w:uiPriority w:val="33"/>
    <w:qFormat/>
    <w:rsid w:val="006E4910"/>
    <w:rPr>
      <w:b/>
      <w:bCs/>
      <w:i/>
      <w:iCs/>
      <w:spacing w:val="5"/>
    </w:rPr>
  </w:style>
  <w:style w:type="paragraph" w:styleId="Title">
    <w:name w:val="Title"/>
    <w:basedOn w:val="Normal"/>
    <w:next w:val="Normal"/>
    <w:link w:val="TitleChar"/>
    <w:uiPriority w:val="10"/>
    <w:qFormat/>
    <w:rsid w:val="006E4910"/>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E491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E4910"/>
    <w:pPr>
      <w:numPr>
        <w:ilvl w:val="1"/>
      </w:numPr>
      <w:spacing w:after="160"/>
    </w:pPr>
    <w:rPr>
      <w:rFonts w:asciiTheme="minorHAnsi" w:hAnsiTheme="minorHAnsi" w:eastAsiaTheme="minorEastAsia" w:cstheme="minorBidi"/>
      <w:color w:val="5A5A5A" w:themeColor="text1" w:themeTint="A5"/>
      <w:spacing w:val="15"/>
      <w:sz w:val="22"/>
      <w:szCs w:val="22"/>
    </w:rPr>
  </w:style>
  <w:style w:type="character" w:styleId="SubtitleChar" w:customStyle="1">
    <w:name w:val="Subtitle Char"/>
    <w:basedOn w:val="DefaultParagraphFont"/>
    <w:link w:val="Subtitle"/>
    <w:uiPriority w:val="11"/>
    <w:rsid w:val="006E4910"/>
    <w:rPr>
      <w:rFonts w:eastAsiaTheme="minorEastAsia"/>
      <w:color w:val="5A5A5A" w:themeColor="text1" w:themeTint="A5"/>
      <w:spacing w:val="15"/>
      <w:sz w:val="22"/>
      <w:szCs w:val="22"/>
    </w:rPr>
  </w:style>
  <w:style w:type="character" w:styleId="Heading1Char" w:customStyle="1">
    <w:name w:val="Heading 1 Char"/>
    <w:basedOn w:val="DefaultParagraphFont"/>
    <w:link w:val="Heading1"/>
    <w:uiPriority w:val="9"/>
    <w:rsid w:val="00271C1F"/>
    <w:rPr>
      <w:rFonts w:asciiTheme="majorHAnsi" w:hAnsiTheme="majorHAnsi" w:eastAsiaTheme="majorEastAsia" w:cstheme="majorBidi"/>
      <w:b/>
      <w:color w:val="2F5496" w:themeColor="accent1" w:themeShade="BF"/>
      <w:sz w:val="32"/>
      <w:szCs w:val="32"/>
    </w:rPr>
  </w:style>
  <w:style w:type="character" w:styleId="Heading3Char" w:customStyle="1">
    <w:name w:val="Heading 3 Char"/>
    <w:basedOn w:val="DefaultParagraphFont"/>
    <w:link w:val="Heading3"/>
    <w:uiPriority w:val="9"/>
    <w:rsid w:val="006E4910"/>
    <w:rPr>
      <w:rFonts w:asciiTheme="majorHAnsi" w:hAnsiTheme="majorHAnsi" w:eastAsiaTheme="majorEastAsia" w:cstheme="majorBidi"/>
      <w:color w:val="1F3763" w:themeColor="accent1" w:themeShade="7F"/>
    </w:rPr>
  </w:style>
  <w:style w:type="paragraph" w:styleId="Style1" w:customStyle="1">
    <w:name w:val="Style1"/>
    <w:basedOn w:val="Heading2"/>
    <w:qFormat/>
    <w:rsid w:val="003068BC"/>
    <w:rPr>
      <w:rFonts w:eastAsiaTheme="majorEastAsia"/>
    </w:rPr>
  </w:style>
  <w:style w:type="paragraph" w:styleId="Style2" w:customStyle="1">
    <w:name w:val="Style2"/>
    <w:basedOn w:val="Heading2"/>
    <w:qFormat/>
    <w:rsid w:val="00271C1F"/>
    <w:rPr>
      <w:rFonts w:eastAsiaTheme="majorEastAsia" w:cstheme="minorHAnsi"/>
      <w:b w:val="0"/>
    </w:rPr>
  </w:style>
  <w:style w:type="paragraph" w:styleId="Style3" w:customStyle="1">
    <w:name w:val="Style3"/>
    <w:basedOn w:val="Heading1"/>
    <w:qFormat/>
    <w:rsid w:val="00271C1F"/>
    <w:rPr>
      <w:b w:val="0"/>
    </w:rPr>
  </w:style>
  <w:style w:type="character" w:styleId="Heading4Char" w:customStyle="1">
    <w:name w:val="Heading 4 Char"/>
    <w:basedOn w:val="DefaultParagraphFont"/>
    <w:link w:val="Heading4"/>
    <w:uiPriority w:val="9"/>
    <w:rsid w:val="00271C1F"/>
    <w:rPr>
      <w:rFonts w:asciiTheme="majorHAnsi" w:hAnsiTheme="majorHAnsi"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03014">
      <w:bodyDiv w:val="1"/>
      <w:marLeft w:val="0"/>
      <w:marRight w:val="0"/>
      <w:marTop w:val="0"/>
      <w:marBottom w:val="0"/>
      <w:divBdr>
        <w:top w:val="none" w:sz="0" w:space="0" w:color="auto"/>
        <w:left w:val="none" w:sz="0" w:space="0" w:color="auto"/>
        <w:bottom w:val="none" w:sz="0" w:space="0" w:color="auto"/>
        <w:right w:val="none" w:sz="0" w:space="0" w:color="auto"/>
      </w:divBdr>
    </w:div>
    <w:div w:id="222908660">
      <w:bodyDiv w:val="1"/>
      <w:marLeft w:val="0"/>
      <w:marRight w:val="0"/>
      <w:marTop w:val="0"/>
      <w:marBottom w:val="0"/>
      <w:divBdr>
        <w:top w:val="none" w:sz="0" w:space="0" w:color="auto"/>
        <w:left w:val="none" w:sz="0" w:space="0" w:color="auto"/>
        <w:bottom w:val="none" w:sz="0" w:space="0" w:color="auto"/>
        <w:right w:val="none" w:sz="0" w:space="0" w:color="auto"/>
      </w:divBdr>
    </w:div>
    <w:div w:id="267662270">
      <w:bodyDiv w:val="1"/>
      <w:marLeft w:val="0"/>
      <w:marRight w:val="0"/>
      <w:marTop w:val="0"/>
      <w:marBottom w:val="0"/>
      <w:divBdr>
        <w:top w:val="none" w:sz="0" w:space="0" w:color="auto"/>
        <w:left w:val="none" w:sz="0" w:space="0" w:color="auto"/>
        <w:bottom w:val="none" w:sz="0" w:space="0" w:color="auto"/>
        <w:right w:val="none" w:sz="0" w:space="0" w:color="auto"/>
      </w:divBdr>
    </w:div>
    <w:div w:id="302927506">
      <w:bodyDiv w:val="1"/>
      <w:marLeft w:val="0"/>
      <w:marRight w:val="0"/>
      <w:marTop w:val="0"/>
      <w:marBottom w:val="0"/>
      <w:divBdr>
        <w:top w:val="none" w:sz="0" w:space="0" w:color="auto"/>
        <w:left w:val="none" w:sz="0" w:space="0" w:color="auto"/>
        <w:bottom w:val="none" w:sz="0" w:space="0" w:color="auto"/>
        <w:right w:val="none" w:sz="0" w:space="0" w:color="auto"/>
      </w:divBdr>
      <w:divsChild>
        <w:div w:id="133720459">
          <w:marLeft w:val="0"/>
          <w:marRight w:val="0"/>
          <w:marTop w:val="0"/>
          <w:marBottom w:val="0"/>
          <w:divBdr>
            <w:top w:val="none" w:sz="0" w:space="0" w:color="auto"/>
            <w:left w:val="none" w:sz="0" w:space="0" w:color="auto"/>
            <w:bottom w:val="none" w:sz="0" w:space="0" w:color="auto"/>
            <w:right w:val="none" w:sz="0" w:space="0" w:color="auto"/>
          </w:divBdr>
          <w:divsChild>
            <w:div w:id="16823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2053">
      <w:bodyDiv w:val="1"/>
      <w:marLeft w:val="0"/>
      <w:marRight w:val="0"/>
      <w:marTop w:val="0"/>
      <w:marBottom w:val="0"/>
      <w:divBdr>
        <w:top w:val="none" w:sz="0" w:space="0" w:color="auto"/>
        <w:left w:val="none" w:sz="0" w:space="0" w:color="auto"/>
        <w:bottom w:val="none" w:sz="0" w:space="0" w:color="auto"/>
        <w:right w:val="none" w:sz="0" w:space="0" w:color="auto"/>
      </w:divBdr>
    </w:div>
    <w:div w:id="445737629">
      <w:bodyDiv w:val="1"/>
      <w:marLeft w:val="0"/>
      <w:marRight w:val="0"/>
      <w:marTop w:val="0"/>
      <w:marBottom w:val="0"/>
      <w:divBdr>
        <w:top w:val="none" w:sz="0" w:space="0" w:color="auto"/>
        <w:left w:val="none" w:sz="0" w:space="0" w:color="auto"/>
        <w:bottom w:val="none" w:sz="0" w:space="0" w:color="auto"/>
        <w:right w:val="none" w:sz="0" w:space="0" w:color="auto"/>
      </w:divBdr>
      <w:divsChild>
        <w:div w:id="188372145">
          <w:marLeft w:val="0"/>
          <w:marRight w:val="0"/>
          <w:marTop w:val="0"/>
          <w:marBottom w:val="0"/>
          <w:divBdr>
            <w:top w:val="none" w:sz="0" w:space="0" w:color="auto"/>
            <w:left w:val="none" w:sz="0" w:space="0" w:color="auto"/>
            <w:bottom w:val="none" w:sz="0" w:space="0" w:color="auto"/>
            <w:right w:val="none" w:sz="0" w:space="0" w:color="auto"/>
          </w:divBdr>
          <w:divsChild>
            <w:div w:id="846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8029">
      <w:bodyDiv w:val="1"/>
      <w:marLeft w:val="0"/>
      <w:marRight w:val="0"/>
      <w:marTop w:val="0"/>
      <w:marBottom w:val="0"/>
      <w:divBdr>
        <w:top w:val="none" w:sz="0" w:space="0" w:color="auto"/>
        <w:left w:val="none" w:sz="0" w:space="0" w:color="auto"/>
        <w:bottom w:val="none" w:sz="0" w:space="0" w:color="auto"/>
        <w:right w:val="none" w:sz="0" w:space="0" w:color="auto"/>
      </w:divBdr>
    </w:div>
    <w:div w:id="649754514">
      <w:bodyDiv w:val="1"/>
      <w:marLeft w:val="0"/>
      <w:marRight w:val="0"/>
      <w:marTop w:val="0"/>
      <w:marBottom w:val="0"/>
      <w:divBdr>
        <w:top w:val="none" w:sz="0" w:space="0" w:color="auto"/>
        <w:left w:val="none" w:sz="0" w:space="0" w:color="auto"/>
        <w:bottom w:val="none" w:sz="0" w:space="0" w:color="auto"/>
        <w:right w:val="none" w:sz="0" w:space="0" w:color="auto"/>
      </w:divBdr>
    </w:div>
    <w:div w:id="650183123">
      <w:bodyDiv w:val="1"/>
      <w:marLeft w:val="0"/>
      <w:marRight w:val="0"/>
      <w:marTop w:val="0"/>
      <w:marBottom w:val="0"/>
      <w:divBdr>
        <w:top w:val="none" w:sz="0" w:space="0" w:color="auto"/>
        <w:left w:val="none" w:sz="0" w:space="0" w:color="auto"/>
        <w:bottom w:val="none" w:sz="0" w:space="0" w:color="auto"/>
        <w:right w:val="none" w:sz="0" w:space="0" w:color="auto"/>
      </w:divBdr>
    </w:div>
    <w:div w:id="655495824">
      <w:bodyDiv w:val="1"/>
      <w:marLeft w:val="0"/>
      <w:marRight w:val="0"/>
      <w:marTop w:val="0"/>
      <w:marBottom w:val="0"/>
      <w:divBdr>
        <w:top w:val="none" w:sz="0" w:space="0" w:color="auto"/>
        <w:left w:val="none" w:sz="0" w:space="0" w:color="auto"/>
        <w:bottom w:val="none" w:sz="0" w:space="0" w:color="auto"/>
        <w:right w:val="none" w:sz="0" w:space="0" w:color="auto"/>
      </w:divBdr>
    </w:div>
    <w:div w:id="718556678">
      <w:bodyDiv w:val="1"/>
      <w:marLeft w:val="0"/>
      <w:marRight w:val="0"/>
      <w:marTop w:val="0"/>
      <w:marBottom w:val="0"/>
      <w:divBdr>
        <w:top w:val="none" w:sz="0" w:space="0" w:color="auto"/>
        <w:left w:val="none" w:sz="0" w:space="0" w:color="auto"/>
        <w:bottom w:val="none" w:sz="0" w:space="0" w:color="auto"/>
        <w:right w:val="none" w:sz="0" w:space="0" w:color="auto"/>
      </w:divBdr>
    </w:div>
    <w:div w:id="738595174">
      <w:bodyDiv w:val="1"/>
      <w:marLeft w:val="0"/>
      <w:marRight w:val="0"/>
      <w:marTop w:val="0"/>
      <w:marBottom w:val="0"/>
      <w:divBdr>
        <w:top w:val="none" w:sz="0" w:space="0" w:color="auto"/>
        <w:left w:val="none" w:sz="0" w:space="0" w:color="auto"/>
        <w:bottom w:val="none" w:sz="0" w:space="0" w:color="auto"/>
        <w:right w:val="none" w:sz="0" w:space="0" w:color="auto"/>
      </w:divBdr>
    </w:div>
    <w:div w:id="764419166">
      <w:bodyDiv w:val="1"/>
      <w:marLeft w:val="0"/>
      <w:marRight w:val="0"/>
      <w:marTop w:val="0"/>
      <w:marBottom w:val="0"/>
      <w:divBdr>
        <w:top w:val="none" w:sz="0" w:space="0" w:color="auto"/>
        <w:left w:val="none" w:sz="0" w:space="0" w:color="auto"/>
        <w:bottom w:val="none" w:sz="0" w:space="0" w:color="auto"/>
        <w:right w:val="none" w:sz="0" w:space="0" w:color="auto"/>
      </w:divBdr>
    </w:div>
    <w:div w:id="782723559">
      <w:bodyDiv w:val="1"/>
      <w:marLeft w:val="0"/>
      <w:marRight w:val="0"/>
      <w:marTop w:val="0"/>
      <w:marBottom w:val="0"/>
      <w:divBdr>
        <w:top w:val="none" w:sz="0" w:space="0" w:color="auto"/>
        <w:left w:val="none" w:sz="0" w:space="0" w:color="auto"/>
        <w:bottom w:val="none" w:sz="0" w:space="0" w:color="auto"/>
        <w:right w:val="none" w:sz="0" w:space="0" w:color="auto"/>
      </w:divBdr>
    </w:div>
    <w:div w:id="792479847">
      <w:bodyDiv w:val="1"/>
      <w:marLeft w:val="0"/>
      <w:marRight w:val="0"/>
      <w:marTop w:val="0"/>
      <w:marBottom w:val="0"/>
      <w:divBdr>
        <w:top w:val="none" w:sz="0" w:space="0" w:color="auto"/>
        <w:left w:val="none" w:sz="0" w:space="0" w:color="auto"/>
        <w:bottom w:val="none" w:sz="0" w:space="0" w:color="auto"/>
        <w:right w:val="none" w:sz="0" w:space="0" w:color="auto"/>
      </w:divBdr>
    </w:div>
    <w:div w:id="963343980">
      <w:bodyDiv w:val="1"/>
      <w:marLeft w:val="0"/>
      <w:marRight w:val="0"/>
      <w:marTop w:val="0"/>
      <w:marBottom w:val="0"/>
      <w:divBdr>
        <w:top w:val="none" w:sz="0" w:space="0" w:color="auto"/>
        <w:left w:val="none" w:sz="0" w:space="0" w:color="auto"/>
        <w:bottom w:val="none" w:sz="0" w:space="0" w:color="auto"/>
        <w:right w:val="none" w:sz="0" w:space="0" w:color="auto"/>
      </w:divBdr>
    </w:div>
    <w:div w:id="1027147327">
      <w:bodyDiv w:val="1"/>
      <w:marLeft w:val="0"/>
      <w:marRight w:val="0"/>
      <w:marTop w:val="0"/>
      <w:marBottom w:val="0"/>
      <w:divBdr>
        <w:top w:val="none" w:sz="0" w:space="0" w:color="auto"/>
        <w:left w:val="none" w:sz="0" w:space="0" w:color="auto"/>
        <w:bottom w:val="none" w:sz="0" w:space="0" w:color="auto"/>
        <w:right w:val="none" w:sz="0" w:space="0" w:color="auto"/>
      </w:divBdr>
      <w:divsChild>
        <w:div w:id="344089185">
          <w:marLeft w:val="0"/>
          <w:marRight w:val="0"/>
          <w:marTop w:val="0"/>
          <w:marBottom w:val="0"/>
          <w:divBdr>
            <w:top w:val="none" w:sz="0" w:space="0" w:color="auto"/>
            <w:left w:val="none" w:sz="0" w:space="0" w:color="auto"/>
            <w:bottom w:val="none" w:sz="0" w:space="0" w:color="auto"/>
            <w:right w:val="none" w:sz="0" w:space="0" w:color="auto"/>
          </w:divBdr>
        </w:div>
      </w:divsChild>
    </w:div>
    <w:div w:id="1098453013">
      <w:bodyDiv w:val="1"/>
      <w:marLeft w:val="0"/>
      <w:marRight w:val="0"/>
      <w:marTop w:val="0"/>
      <w:marBottom w:val="0"/>
      <w:divBdr>
        <w:top w:val="none" w:sz="0" w:space="0" w:color="auto"/>
        <w:left w:val="none" w:sz="0" w:space="0" w:color="auto"/>
        <w:bottom w:val="none" w:sz="0" w:space="0" w:color="auto"/>
        <w:right w:val="none" w:sz="0" w:space="0" w:color="auto"/>
      </w:divBdr>
    </w:div>
    <w:div w:id="1436558313">
      <w:bodyDiv w:val="1"/>
      <w:marLeft w:val="0"/>
      <w:marRight w:val="0"/>
      <w:marTop w:val="0"/>
      <w:marBottom w:val="0"/>
      <w:divBdr>
        <w:top w:val="none" w:sz="0" w:space="0" w:color="auto"/>
        <w:left w:val="none" w:sz="0" w:space="0" w:color="auto"/>
        <w:bottom w:val="none" w:sz="0" w:space="0" w:color="auto"/>
        <w:right w:val="none" w:sz="0" w:space="0" w:color="auto"/>
      </w:divBdr>
      <w:divsChild>
        <w:div w:id="2001814325">
          <w:marLeft w:val="0"/>
          <w:marRight w:val="0"/>
          <w:marTop w:val="0"/>
          <w:marBottom w:val="0"/>
          <w:divBdr>
            <w:top w:val="none" w:sz="0" w:space="0" w:color="auto"/>
            <w:left w:val="none" w:sz="0" w:space="0" w:color="auto"/>
            <w:bottom w:val="none" w:sz="0" w:space="0" w:color="auto"/>
            <w:right w:val="none" w:sz="0" w:space="0" w:color="auto"/>
          </w:divBdr>
        </w:div>
      </w:divsChild>
    </w:div>
    <w:div w:id="1780179830">
      <w:bodyDiv w:val="1"/>
      <w:marLeft w:val="0"/>
      <w:marRight w:val="0"/>
      <w:marTop w:val="0"/>
      <w:marBottom w:val="0"/>
      <w:divBdr>
        <w:top w:val="none" w:sz="0" w:space="0" w:color="auto"/>
        <w:left w:val="none" w:sz="0" w:space="0" w:color="auto"/>
        <w:bottom w:val="none" w:sz="0" w:space="0" w:color="auto"/>
        <w:right w:val="none" w:sz="0" w:space="0" w:color="auto"/>
      </w:divBdr>
    </w:div>
    <w:div w:id="1798066379">
      <w:bodyDiv w:val="1"/>
      <w:marLeft w:val="0"/>
      <w:marRight w:val="0"/>
      <w:marTop w:val="0"/>
      <w:marBottom w:val="0"/>
      <w:divBdr>
        <w:top w:val="none" w:sz="0" w:space="0" w:color="auto"/>
        <w:left w:val="none" w:sz="0" w:space="0" w:color="auto"/>
        <w:bottom w:val="none" w:sz="0" w:space="0" w:color="auto"/>
        <w:right w:val="none" w:sz="0" w:space="0" w:color="auto"/>
      </w:divBdr>
    </w:div>
    <w:div w:id="1800299153">
      <w:bodyDiv w:val="1"/>
      <w:marLeft w:val="0"/>
      <w:marRight w:val="0"/>
      <w:marTop w:val="0"/>
      <w:marBottom w:val="0"/>
      <w:divBdr>
        <w:top w:val="none" w:sz="0" w:space="0" w:color="auto"/>
        <w:left w:val="none" w:sz="0" w:space="0" w:color="auto"/>
        <w:bottom w:val="none" w:sz="0" w:space="0" w:color="auto"/>
        <w:right w:val="none" w:sz="0" w:space="0" w:color="auto"/>
      </w:divBdr>
      <w:divsChild>
        <w:div w:id="338654547">
          <w:marLeft w:val="0"/>
          <w:marRight w:val="0"/>
          <w:marTop w:val="0"/>
          <w:marBottom w:val="0"/>
          <w:divBdr>
            <w:top w:val="none" w:sz="0" w:space="0" w:color="auto"/>
            <w:left w:val="none" w:sz="0" w:space="0" w:color="auto"/>
            <w:bottom w:val="none" w:sz="0" w:space="0" w:color="auto"/>
            <w:right w:val="none" w:sz="0" w:space="0" w:color="auto"/>
          </w:divBdr>
        </w:div>
        <w:div w:id="481700990">
          <w:marLeft w:val="0"/>
          <w:marRight w:val="0"/>
          <w:marTop w:val="0"/>
          <w:marBottom w:val="0"/>
          <w:divBdr>
            <w:top w:val="none" w:sz="0" w:space="0" w:color="auto"/>
            <w:left w:val="none" w:sz="0" w:space="0" w:color="auto"/>
            <w:bottom w:val="none" w:sz="0" w:space="0" w:color="auto"/>
            <w:right w:val="none" w:sz="0" w:space="0" w:color="auto"/>
          </w:divBdr>
        </w:div>
      </w:divsChild>
    </w:div>
    <w:div w:id="1841308938">
      <w:bodyDiv w:val="1"/>
      <w:marLeft w:val="0"/>
      <w:marRight w:val="0"/>
      <w:marTop w:val="0"/>
      <w:marBottom w:val="0"/>
      <w:divBdr>
        <w:top w:val="none" w:sz="0" w:space="0" w:color="auto"/>
        <w:left w:val="none" w:sz="0" w:space="0" w:color="auto"/>
        <w:bottom w:val="none" w:sz="0" w:space="0" w:color="auto"/>
        <w:right w:val="none" w:sz="0" w:space="0" w:color="auto"/>
      </w:divBdr>
    </w:div>
    <w:div w:id="1889294600">
      <w:bodyDiv w:val="1"/>
      <w:marLeft w:val="0"/>
      <w:marRight w:val="0"/>
      <w:marTop w:val="0"/>
      <w:marBottom w:val="0"/>
      <w:divBdr>
        <w:top w:val="none" w:sz="0" w:space="0" w:color="auto"/>
        <w:left w:val="none" w:sz="0" w:space="0" w:color="auto"/>
        <w:bottom w:val="none" w:sz="0" w:space="0" w:color="auto"/>
        <w:right w:val="none" w:sz="0" w:space="0" w:color="auto"/>
      </w:divBdr>
    </w:div>
    <w:div w:id="2006081178">
      <w:bodyDiv w:val="1"/>
      <w:marLeft w:val="0"/>
      <w:marRight w:val="0"/>
      <w:marTop w:val="0"/>
      <w:marBottom w:val="0"/>
      <w:divBdr>
        <w:top w:val="none" w:sz="0" w:space="0" w:color="auto"/>
        <w:left w:val="none" w:sz="0" w:space="0" w:color="auto"/>
        <w:bottom w:val="none" w:sz="0" w:space="0" w:color="auto"/>
        <w:right w:val="none" w:sz="0" w:space="0" w:color="auto"/>
      </w:divBdr>
    </w:div>
    <w:div w:id="207916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stastrings.org.uk/" TargetMode="Externa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https://www.menuhinschool.co.uk/" TargetMode="External" Id="rId7" /><Relationship Type="http://schemas.openxmlformats.org/officeDocument/2006/relationships/hyperlink" Target="https://www.youtube.com/watch?v=O7BZV1btlK4&amp;list=PLDLWkEm-ud7RedkBpuYEHasFuueIVGJdx" TargetMode="External" Id="rId12" /><Relationship Type="http://schemas.microsoft.com/office/2011/relationships/people" Target="people.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youtube.com/watch?v=O7BZV1btlK4&amp;list=PL8P9oLjH35Eji_eQLUrj3vSayqRZ9IIhx" TargetMode="External" Id="rId11" /><Relationship Type="http://schemas.openxmlformats.org/officeDocument/2006/relationships/footnotes" Target="footnotes.xml" Id="rId5" /><Relationship Type="http://schemas.openxmlformats.org/officeDocument/2006/relationships/header" Target="header3.xml" Id="rId15" /><Relationship Type="http://schemas.openxmlformats.org/officeDocument/2006/relationships/hyperlink" Target="https://www.gstaadacademy.ch/de/home" TargetMode="External" Id="rId10" /><Relationship Type="http://schemas.openxmlformats.org/officeDocument/2006/relationships/webSettings" Target="webSettings.xml" Id="rId4" /><Relationship Type="http://schemas.openxmlformats.org/officeDocument/2006/relationships/hyperlink" Target="https://menuhincompetition.org/home/" TargetMode="External" Id="rId9" /><Relationship Type="http://schemas.openxmlformats.org/officeDocument/2006/relationships/header" Target="header2.xml" Id="rId14" /></Relationships>
</file>

<file path=word/_rels/footnotes.xml.rels><?xml version="1.0" encoding="UTF-8" standalone="yes"?>
<Relationships xmlns="http://schemas.openxmlformats.org/package/2006/relationships"><Relationship Id="rId1" Type="http://schemas.openxmlformats.org/officeDocument/2006/relationships/hyperlink" Target="https://www.nature.com/articles/nature257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1854</TotalTime>
  <Pages>38</Pages>
  <Words>9166</Words>
  <Characters>52251</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Wendland, Kristin</dc:creator>
  <cp:keywords/>
  <dc:description/>
  <cp:lastModifiedBy>Wendland, Kristin</cp:lastModifiedBy>
  <cp:revision>138</cp:revision>
  <dcterms:created xsi:type="dcterms:W3CDTF">2020-01-05T21:26:00Z</dcterms:created>
  <dcterms:modified xsi:type="dcterms:W3CDTF">2020-05-29T18:08:00Z</dcterms:modified>
</cp:coreProperties>
</file>